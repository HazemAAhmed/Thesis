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F50B5" w14:textId="77777777" w:rsidR="000A4C4D" w:rsidRPr="009210FE" w:rsidRDefault="000A4C4D">
      <w:pPr>
        <w:pStyle w:val="BodyText"/>
        <w:rPr>
          <w:rFonts w:asciiTheme="minorHAnsi" w:hAnsiTheme="minorHAnsi" w:cs="Times New Roman"/>
          <w:sz w:val="20"/>
        </w:rPr>
      </w:pPr>
    </w:p>
    <w:p w14:paraId="7DA81C79" w14:textId="77777777" w:rsidR="000A4C4D" w:rsidRPr="009210FE" w:rsidRDefault="000A4C4D">
      <w:pPr>
        <w:pStyle w:val="BodyText"/>
        <w:rPr>
          <w:rFonts w:asciiTheme="minorHAnsi" w:hAnsiTheme="minorHAnsi" w:cs="Times New Roman"/>
          <w:sz w:val="20"/>
        </w:rPr>
      </w:pPr>
    </w:p>
    <w:p w14:paraId="35593D4D" w14:textId="77777777" w:rsidR="000A4C4D" w:rsidRPr="009210FE" w:rsidRDefault="000A4C4D">
      <w:pPr>
        <w:pStyle w:val="BodyText"/>
        <w:rPr>
          <w:rFonts w:asciiTheme="minorHAnsi" w:hAnsiTheme="minorHAnsi" w:cs="Times New Roman"/>
          <w:sz w:val="20"/>
        </w:rPr>
      </w:pPr>
    </w:p>
    <w:p w14:paraId="3B9189D1" w14:textId="77777777" w:rsidR="000A4C4D" w:rsidRPr="009210FE" w:rsidRDefault="000A4C4D">
      <w:pPr>
        <w:pStyle w:val="BodyText"/>
        <w:rPr>
          <w:rFonts w:asciiTheme="minorHAnsi" w:hAnsiTheme="minorHAnsi" w:cs="Times New Roman"/>
          <w:sz w:val="20"/>
        </w:rPr>
      </w:pPr>
    </w:p>
    <w:p w14:paraId="5960DE68" w14:textId="77777777" w:rsidR="000A4C4D" w:rsidRPr="009210FE" w:rsidRDefault="000A4C4D">
      <w:pPr>
        <w:pStyle w:val="BodyText"/>
        <w:rPr>
          <w:rFonts w:asciiTheme="minorHAnsi" w:hAnsiTheme="minorHAnsi" w:cs="Times New Roman"/>
          <w:sz w:val="20"/>
        </w:rPr>
      </w:pPr>
    </w:p>
    <w:p w14:paraId="7441208F" w14:textId="77777777" w:rsidR="000A4C4D" w:rsidRPr="009210FE" w:rsidRDefault="000A4C4D">
      <w:pPr>
        <w:pStyle w:val="BodyText"/>
        <w:rPr>
          <w:rFonts w:asciiTheme="minorHAnsi" w:hAnsiTheme="minorHAnsi" w:cs="Times New Roman"/>
          <w:sz w:val="20"/>
        </w:rPr>
      </w:pPr>
    </w:p>
    <w:p w14:paraId="018AF38E" w14:textId="77777777" w:rsidR="000A4C4D" w:rsidRPr="009210FE" w:rsidRDefault="000A4C4D">
      <w:pPr>
        <w:pStyle w:val="BodyText"/>
        <w:rPr>
          <w:rFonts w:asciiTheme="minorHAnsi" w:hAnsiTheme="minorHAnsi" w:cs="Times New Roman"/>
          <w:sz w:val="20"/>
        </w:rPr>
      </w:pPr>
    </w:p>
    <w:p w14:paraId="4AAE4DC0" w14:textId="77777777" w:rsidR="000A4C4D" w:rsidRPr="009210FE" w:rsidRDefault="000A4C4D">
      <w:pPr>
        <w:pStyle w:val="BodyText"/>
        <w:rPr>
          <w:rFonts w:asciiTheme="minorHAnsi" w:hAnsiTheme="minorHAnsi" w:cs="Times New Roman"/>
          <w:sz w:val="20"/>
        </w:rPr>
      </w:pPr>
    </w:p>
    <w:p w14:paraId="1BE99D50" w14:textId="77777777" w:rsidR="000A4C4D" w:rsidRPr="009210FE" w:rsidRDefault="000A4C4D">
      <w:pPr>
        <w:pStyle w:val="BodyText"/>
        <w:spacing w:before="7"/>
        <w:rPr>
          <w:rFonts w:asciiTheme="minorHAnsi" w:hAnsiTheme="minorHAnsi" w:cs="Times New Roman"/>
          <w:sz w:val="15"/>
        </w:rPr>
      </w:pPr>
    </w:p>
    <w:p w14:paraId="6C44CDD7" w14:textId="77777777" w:rsidR="009210FE" w:rsidRPr="009210FE" w:rsidRDefault="009210FE">
      <w:pPr>
        <w:spacing w:before="215" w:line="491" w:lineRule="auto"/>
        <w:ind w:left="480" w:right="2439"/>
        <w:rPr>
          <w:rFonts w:asciiTheme="minorHAnsi" w:hAnsiTheme="minorHAnsi" w:cs="Times New Roman"/>
          <w:b/>
          <w:sz w:val="49"/>
        </w:rPr>
      </w:pPr>
      <w:bookmarkStart w:id="0" w:name="Hazem_Thesis6_10_13"/>
      <w:bookmarkEnd w:id="0"/>
      <w:r w:rsidRPr="009210FE">
        <w:rPr>
          <w:rFonts w:asciiTheme="minorHAnsi" w:hAnsiTheme="minorHAnsi" w:cs="Times New Roman"/>
          <w:b/>
          <w:sz w:val="49"/>
        </w:rPr>
        <w:t xml:space="preserve">Chapter 2 </w:t>
      </w:r>
    </w:p>
    <w:p w14:paraId="2699B1C2" w14:textId="77777777" w:rsidR="000A4C4D" w:rsidRPr="009210FE" w:rsidRDefault="009210FE">
      <w:pPr>
        <w:spacing w:before="215" w:line="491" w:lineRule="auto"/>
        <w:ind w:left="480" w:right="2439"/>
        <w:rPr>
          <w:rFonts w:asciiTheme="minorHAnsi" w:hAnsiTheme="minorHAnsi" w:cs="Times New Roman"/>
          <w:b/>
          <w:sz w:val="49"/>
        </w:rPr>
      </w:pPr>
      <w:r w:rsidRPr="009210FE">
        <w:rPr>
          <w:rFonts w:asciiTheme="minorHAnsi" w:hAnsiTheme="minorHAnsi" w:cs="Times New Roman"/>
          <w:b/>
          <w:sz w:val="49"/>
        </w:rPr>
        <w:t xml:space="preserve">Introduction to </w:t>
      </w:r>
      <w:r w:rsidR="00B42C41" w:rsidRPr="009210FE">
        <w:rPr>
          <w:rFonts w:asciiTheme="minorHAnsi" w:hAnsiTheme="minorHAnsi" w:cs="Times New Roman"/>
          <w:b/>
          <w:sz w:val="49"/>
        </w:rPr>
        <w:t>RFID</w:t>
      </w:r>
    </w:p>
    <w:p w14:paraId="714534AB" w14:textId="717060DC" w:rsidR="000A4C4D" w:rsidRPr="009210FE" w:rsidRDefault="00B42C41">
      <w:pPr>
        <w:pStyle w:val="BodyText"/>
        <w:spacing w:before="227" w:line="297" w:lineRule="auto"/>
        <w:ind w:left="480" w:right="106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w w:val="95"/>
        </w:rPr>
        <w:t>This</w:t>
      </w:r>
      <w:r w:rsidRPr="009210FE">
        <w:rPr>
          <w:rFonts w:asciiTheme="minorHAnsi" w:hAnsiTheme="minorHAnsi" w:cs="Times New Roman"/>
          <w:spacing w:val="-3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chapter</w:t>
      </w:r>
      <w:r w:rsidRPr="009210FE">
        <w:rPr>
          <w:rFonts w:asciiTheme="minorHAnsi" w:hAnsiTheme="minorHAnsi" w:cs="Times New Roman"/>
          <w:spacing w:val="-3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provides</w:t>
      </w:r>
      <w:r w:rsidRPr="009210FE">
        <w:rPr>
          <w:rFonts w:asciiTheme="minorHAnsi" w:hAnsiTheme="minorHAnsi" w:cs="Times New Roman"/>
          <w:spacing w:val="-3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an</w:t>
      </w:r>
      <w:r w:rsidRPr="009210FE">
        <w:rPr>
          <w:rFonts w:asciiTheme="minorHAnsi" w:hAnsiTheme="minorHAnsi" w:cs="Times New Roman"/>
          <w:spacing w:val="-3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overview</w:t>
      </w:r>
      <w:r w:rsidRPr="009210FE">
        <w:rPr>
          <w:rFonts w:asciiTheme="minorHAnsi" w:hAnsiTheme="minorHAnsi" w:cs="Times New Roman"/>
          <w:spacing w:val="-3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of</w:t>
      </w:r>
      <w:r w:rsidRPr="009210FE">
        <w:rPr>
          <w:rFonts w:asciiTheme="minorHAnsi" w:hAnsiTheme="minorHAnsi" w:cs="Times New Roman"/>
          <w:spacing w:val="-3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3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historical</w:t>
      </w:r>
      <w:r w:rsidRPr="009210FE">
        <w:rPr>
          <w:rFonts w:asciiTheme="minorHAnsi" w:hAnsiTheme="minorHAnsi" w:cs="Times New Roman"/>
          <w:spacing w:val="-3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development</w:t>
      </w:r>
      <w:r w:rsidRPr="009210FE">
        <w:rPr>
          <w:rFonts w:asciiTheme="minorHAnsi" w:hAnsiTheme="minorHAnsi" w:cs="Times New Roman"/>
          <w:spacing w:val="-3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of</w:t>
      </w:r>
      <w:r w:rsidRPr="009210FE">
        <w:rPr>
          <w:rFonts w:asciiTheme="minorHAnsi" w:hAnsiTheme="minorHAnsi" w:cs="Times New Roman"/>
          <w:spacing w:val="-3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RFID.</w:t>
      </w:r>
      <w:r w:rsidRPr="009210FE">
        <w:rPr>
          <w:rFonts w:asciiTheme="minorHAnsi" w:hAnsiTheme="minorHAnsi" w:cs="Times New Roman"/>
          <w:spacing w:val="-3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</w:t>
      </w:r>
      <w:r w:rsidRPr="009210FE">
        <w:rPr>
          <w:rFonts w:asciiTheme="minorHAnsi" w:hAnsiTheme="minorHAnsi" w:cs="Times New Roman"/>
          <w:spacing w:val="-3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addition,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it</w:t>
      </w:r>
      <w:r w:rsidRPr="009210FE">
        <w:rPr>
          <w:rFonts w:asciiTheme="minorHAnsi" w:hAnsiTheme="minorHAnsi" w:cs="Times New Roman"/>
          <w:spacing w:val="-2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describes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basic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principles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and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major</w:t>
      </w:r>
      <w:r w:rsidRPr="009210FE">
        <w:rPr>
          <w:rFonts w:asciiTheme="minorHAnsi" w:hAnsiTheme="minorHAnsi" w:cs="Times New Roman"/>
          <w:spacing w:val="-2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technical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aspects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related to</w:t>
      </w:r>
      <w:r w:rsidRPr="009210FE">
        <w:rPr>
          <w:rFonts w:asciiTheme="minorHAnsi" w:hAnsiTheme="minorHAnsi" w:cs="Times New Roman"/>
          <w:spacing w:val="-1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1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RFID</w:t>
      </w:r>
      <w:r w:rsidRPr="009210FE">
        <w:rPr>
          <w:rFonts w:asciiTheme="minorHAnsi" w:hAnsiTheme="minorHAnsi" w:cs="Times New Roman"/>
          <w:spacing w:val="-1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technology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and</w:t>
      </w:r>
      <w:r w:rsidRPr="009210FE">
        <w:rPr>
          <w:rFonts w:asciiTheme="minorHAnsi" w:hAnsiTheme="minorHAnsi" w:cs="Times New Roman"/>
          <w:spacing w:val="-1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its</w:t>
      </w:r>
      <w:r w:rsidRPr="009210FE">
        <w:rPr>
          <w:rFonts w:asciiTheme="minorHAnsi" w:hAnsiTheme="minorHAnsi" w:cs="Times New Roman"/>
          <w:spacing w:val="-1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standardization.</w:t>
      </w:r>
      <w:r w:rsidRPr="009210FE">
        <w:rPr>
          <w:rFonts w:asciiTheme="minorHAnsi" w:hAnsiTheme="minorHAnsi" w:cs="Times New Roman"/>
          <w:spacing w:val="4"/>
          <w:w w:val="95"/>
        </w:rPr>
        <w:t xml:space="preserve"> </w:t>
      </w:r>
      <w:del w:id="1" w:author="Raghda Wahdan" w:date="2017-11-05T09:27:00Z">
        <w:r w:rsidRPr="009210FE" w:rsidDel="00C52560">
          <w:rPr>
            <w:rFonts w:asciiTheme="minorHAnsi" w:hAnsiTheme="minorHAnsi" w:cs="Times New Roman"/>
            <w:spacing w:val="-4"/>
            <w:w w:val="95"/>
          </w:rPr>
          <w:delText>At</w:delText>
        </w:r>
        <w:r w:rsidRPr="009210FE" w:rsidDel="00C52560">
          <w:rPr>
            <w:rFonts w:asciiTheme="minorHAnsi" w:hAnsiTheme="minorHAnsi" w:cs="Times New Roman"/>
            <w:spacing w:val="-17"/>
            <w:w w:val="95"/>
          </w:rPr>
          <w:delText xml:space="preserve"> </w:delText>
        </w:r>
        <w:r w:rsidRPr="009210FE" w:rsidDel="00C52560">
          <w:rPr>
            <w:rFonts w:asciiTheme="minorHAnsi" w:hAnsiTheme="minorHAnsi" w:cs="Times New Roman"/>
            <w:w w:val="95"/>
          </w:rPr>
          <w:delText>the</w:delText>
        </w:r>
        <w:r w:rsidRPr="009210FE" w:rsidDel="00C52560">
          <w:rPr>
            <w:rFonts w:asciiTheme="minorHAnsi" w:hAnsiTheme="minorHAnsi" w:cs="Times New Roman"/>
            <w:spacing w:val="-17"/>
            <w:w w:val="95"/>
          </w:rPr>
          <w:delText xml:space="preserve"> </w:delText>
        </w:r>
        <w:r w:rsidRPr="009210FE" w:rsidDel="00C52560">
          <w:rPr>
            <w:rFonts w:asciiTheme="minorHAnsi" w:hAnsiTheme="minorHAnsi" w:cs="Times New Roman"/>
            <w:w w:val="95"/>
          </w:rPr>
          <w:delText>end</w:delText>
        </w:r>
      </w:del>
      <w:ins w:id="2" w:author="Raghda Wahdan" w:date="2017-11-05T09:27:00Z">
        <w:r w:rsidR="00C52560">
          <w:rPr>
            <w:rFonts w:asciiTheme="minorHAnsi" w:hAnsiTheme="minorHAnsi" w:cs="Times New Roman"/>
            <w:spacing w:val="-4"/>
            <w:w w:val="95"/>
          </w:rPr>
          <w:t>By the end of this chapter</w:t>
        </w:r>
        <w:r w:rsidR="00401EEF">
          <w:rPr>
            <w:rFonts w:asciiTheme="minorHAnsi" w:hAnsiTheme="minorHAnsi" w:cs="Times New Roman"/>
            <w:spacing w:val="-4"/>
            <w:w w:val="95"/>
          </w:rPr>
          <w:t>,</w:t>
        </w:r>
      </w:ins>
      <w:del w:id="3" w:author="Raghda Wahdan" w:date="2017-11-05T09:27:00Z">
        <w:r w:rsidRPr="009210FE" w:rsidDel="00401EEF">
          <w:rPr>
            <w:rFonts w:asciiTheme="minorHAnsi" w:hAnsiTheme="minorHAnsi" w:cs="Times New Roman"/>
            <w:w w:val="95"/>
          </w:rPr>
          <w:delText>,</w:delText>
        </w:r>
        <w:r w:rsidRPr="009210FE" w:rsidDel="00401EEF">
          <w:rPr>
            <w:rFonts w:asciiTheme="minorHAnsi" w:hAnsiTheme="minorHAnsi" w:cs="Times New Roman"/>
            <w:spacing w:val="-16"/>
            <w:w w:val="95"/>
          </w:rPr>
          <w:delText xml:space="preserve"> </w:delText>
        </w:r>
        <w:r w:rsidRPr="009210FE" w:rsidDel="00401EEF">
          <w:rPr>
            <w:rFonts w:asciiTheme="minorHAnsi" w:hAnsiTheme="minorHAnsi" w:cs="Times New Roman"/>
            <w:w w:val="95"/>
          </w:rPr>
          <w:delText>it</w:delText>
        </w:r>
        <w:r w:rsidRPr="009210FE" w:rsidDel="00401EEF">
          <w:rPr>
            <w:rFonts w:asciiTheme="minorHAnsi" w:hAnsiTheme="minorHAnsi" w:cs="Times New Roman"/>
            <w:spacing w:val="-17"/>
            <w:w w:val="95"/>
          </w:rPr>
          <w:delText xml:space="preserve"> </w:delText>
        </w:r>
        <w:r w:rsidRPr="009210FE" w:rsidDel="00401EEF">
          <w:rPr>
            <w:rFonts w:asciiTheme="minorHAnsi" w:hAnsiTheme="minorHAnsi" w:cs="Times New Roman"/>
            <w:w w:val="95"/>
          </w:rPr>
          <w:delText>will</w:delText>
        </w:r>
        <w:r w:rsidRPr="009210FE" w:rsidDel="00401EEF">
          <w:rPr>
            <w:rFonts w:asciiTheme="minorHAnsi" w:hAnsiTheme="minorHAnsi" w:cs="Times New Roman"/>
            <w:spacing w:val="-18"/>
            <w:w w:val="95"/>
          </w:rPr>
          <w:delText xml:space="preserve"> </w:delText>
        </w:r>
        <w:r w:rsidRPr="009210FE" w:rsidDel="00401EEF">
          <w:rPr>
            <w:rFonts w:asciiTheme="minorHAnsi" w:hAnsiTheme="minorHAnsi" w:cs="Times New Roman"/>
            <w:w w:val="95"/>
          </w:rPr>
          <w:delText>present</w:delText>
        </w:r>
      </w:del>
      <w:r w:rsidRPr="009210FE">
        <w:rPr>
          <w:rFonts w:asciiTheme="minorHAnsi" w:hAnsiTheme="minorHAnsi" w:cs="Times New Roman"/>
          <w:spacing w:val="-1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 major</w:t>
      </w:r>
      <w:r w:rsidRPr="009210FE">
        <w:rPr>
          <w:rFonts w:asciiTheme="minorHAnsi" w:hAnsiTheme="minorHAnsi" w:cs="Times New Roman"/>
          <w:spacing w:val="-3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issues</w:t>
      </w:r>
      <w:r w:rsidRPr="009210FE">
        <w:rPr>
          <w:rFonts w:asciiTheme="minorHAnsi" w:hAnsiTheme="minorHAnsi" w:cs="Times New Roman"/>
          <w:spacing w:val="-3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</w:t>
      </w:r>
      <w:r w:rsidRPr="009210FE">
        <w:rPr>
          <w:rFonts w:asciiTheme="minorHAnsi" w:hAnsiTheme="minorHAnsi" w:cs="Times New Roman"/>
          <w:spacing w:val="-3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dense</w:t>
      </w:r>
      <w:r w:rsidRPr="009210FE">
        <w:rPr>
          <w:rFonts w:asciiTheme="minorHAnsi" w:hAnsiTheme="minorHAnsi" w:cs="Times New Roman"/>
          <w:spacing w:val="-33"/>
          <w:w w:val="95"/>
        </w:rPr>
        <w:t xml:space="preserve"> </w:t>
      </w:r>
      <w:r w:rsidRPr="009210FE">
        <w:rPr>
          <w:rFonts w:asciiTheme="minorHAnsi" w:hAnsiTheme="minorHAnsi" w:cs="Times New Roman"/>
          <w:spacing w:val="-3"/>
          <w:w w:val="95"/>
        </w:rPr>
        <w:t>networks</w:t>
      </w:r>
      <w:ins w:id="4" w:author="Raghda Wahdan" w:date="2017-11-05T09:27:00Z">
        <w:r w:rsidR="00401EEF">
          <w:rPr>
            <w:rFonts w:asciiTheme="minorHAnsi" w:hAnsiTheme="minorHAnsi" w:cs="Times New Roman"/>
            <w:spacing w:val="-3"/>
            <w:w w:val="95"/>
          </w:rPr>
          <w:t xml:space="preserve"> will be presented</w:t>
        </w:r>
      </w:ins>
      <w:r w:rsidRPr="009210FE">
        <w:rPr>
          <w:rFonts w:asciiTheme="minorHAnsi" w:hAnsiTheme="minorHAnsi" w:cs="Times New Roman"/>
          <w:spacing w:val="-3"/>
          <w:w w:val="95"/>
        </w:rPr>
        <w:t>.</w:t>
      </w:r>
    </w:p>
    <w:p w14:paraId="0702721F" w14:textId="77777777" w:rsidR="000A4C4D" w:rsidRPr="009210FE" w:rsidRDefault="00B42C41">
      <w:pPr>
        <w:pStyle w:val="BodyText"/>
        <w:spacing w:before="1" w:line="297" w:lineRule="auto"/>
        <w:ind w:left="480" w:right="105" w:firstLine="351"/>
        <w:jc w:val="both"/>
        <w:rPr>
          <w:rFonts w:asciiTheme="minorHAnsi" w:hAnsiTheme="minorHAnsi" w:cs="Times New Roman"/>
        </w:rPr>
      </w:pPr>
      <w:commentRangeStart w:id="5"/>
      <w:r w:rsidRPr="009210FE">
        <w:rPr>
          <w:rFonts w:asciiTheme="minorHAnsi" w:hAnsiTheme="minorHAnsi" w:cs="Times New Roman"/>
          <w:w w:val="95"/>
        </w:rPr>
        <w:t>This</w:t>
      </w:r>
      <w:r w:rsidRPr="009210FE">
        <w:rPr>
          <w:rFonts w:asciiTheme="minorHAnsi" w:hAnsiTheme="minorHAnsi" w:cs="Times New Roman"/>
          <w:spacing w:val="-1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chapter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is</w:t>
      </w:r>
      <w:r w:rsidRPr="009210FE">
        <w:rPr>
          <w:rFonts w:asciiTheme="minorHAnsi" w:hAnsiTheme="minorHAnsi" w:cs="Times New Roman"/>
          <w:spacing w:val="-1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organized</w:t>
      </w:r>
      <w:r w:rsidRPr="009210FE">
        <w:rPr>
          <w:rFonts w:asciiTheme="minorHAnsi" w:hAnsiTheme="minorHAnsi" w:cs="Times New Roman"/>
          <w:spacing w:val="-1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as</w:t>
      </w:r>
      <w:r w:rsidRPr="009210FE">
        <w:rPr>
          <w:rFonts w:asciiTheme="minorHAnsi" w:hAnsiTheme="minorHAnsi" w:cs="Times New Roman"/>
          <w:spacing w:val="-1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follows:</w:t>
      </w:r>
      <w:r w:rsidRPr="009210FE">
        <w:rPr>
          <w:rFonts w:asciiTheme="minorHAnsi" w:hAnsiTheme="minorHAnsi" w:cs="Times New Roman"/>
          <w:spacing w:val="-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Section</w:t>
      </w:r>
      <w:r w:rsidRPr="009210FE">
        <w:rPr>
          <w:rFonts w:asciiTheme="minorHAnsi" w:hAnsiTheme="minorHAnsi" w:cs="Times New Roman"/>
          <w:spacing w:val="-1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1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gives</w:t>
      </w:r>
      <w:r w:rsidRPr="009210FE">
        <w:rPr>
          <w:rFonts w:asciiTheme="minorHAnsi" w:hAnsiTheme="minorHAnsi" w:cs="Times New Roman"/>
          <w:spacing w:val="-1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an</w:t>
      </w:r>
      <w:r w:rsidRPr="009210FE">
        <w:rPr>
          <w:rFonts w:asciiTheme="minorHAnsi" w:hAnsiTheme="minorHAnsi" w:cs="Times New Roman"/>
          <w:spacing w:val="-1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overview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about</w:t>
      </w:r>
      <w:r w:rsidRPr="009210FE">
        <w:rPr>
          <w:rFonts w:asciiTheme="minorHAnsi" w:hAnsiTheme="minorHAnsi" w:cs="Times New Roman"/>
          <w:spacing w:val="-1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 historical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development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of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RFID.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Section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2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presents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main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components of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system.</w:t>
      </w:r>
      <w:r w:rsidRPr="009210FE">
        <w:rPr>
          <w:rFonts w:asciiTheme="minorHAnsi" w:hAnsiTheme="minorHAnsi" w:cs="Times New Roman"/>
          <w:spacing w:val="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section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3,</w:t>
      </w:r>
      <w:r w:rsidRPr="009210FE">
        <w:rPr>
          <w:rFonts w:asciiTheme="minorHAnsi" w:hAnsiTheme="minorHAnsi" w:cs="Times New Roman"/>
          <w:spacing w:val="-1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show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operating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frequency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bands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RFID. Afterwards,</w:t>
      </w:r>
      <w:r w:rsidRPr="009210FE">
        <w:rPr>
          <w:rFonts w:asciiTheme="minorHAnsi" w:hAnsiTheme="minorHAnsi" w:cs="Times New Roman"/>
          <w:spacing w:val="-25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will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present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classification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of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RFID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standards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section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 xml:space="preserve">4. </w:t>
      </w:r>
      <w:r w:rsidRPr="009210FE">
        <w:rPr>
          <w:rFonts w:asciiTheme="minorHAnsi" w:hAnsiTheme="minorHAnsi" w:cs="Times New Roman"/>
          <w:spacing w:val="-3"/>
          <w:w w:val="95"/>
        </w:rPr>
        <w:t>Finally,</w:t>
      </w:r>
      <w:r w:rsidRPr="009210FE">
        <w:rPr>
          <w:rFonts w:asciiTheme="minorHAnsi" w:hAnsiTheme="minorHAnsi" w:cs="Times New Roman"/>
          <w:spacing w:val="-1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1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RFID</w:t>
      </w:r>
      <w:r w:rsidRPr="009210FE">
        <w:rPr>
          <w:rFonts w:asciiTheme="minorHAnsi" w:hAnsiTheme="minorHAnsi" w:cs="Times New Roman"/>
          <w:spacing w:val="-1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collision</w:t>
      </w:r>
      <w:r w:rsidRPr="009210FE">
        <w:rPr>
          <w:rFonts w:asciiTheme="minorHAnsi" w:hAnsiTheme="minorHAnsi" w:cs="Times New Roman"/>
          <w:spacing w:val="-1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problem</w:t>
      </w:r>
      <w:r w:rsidRPr="009210FE">
        <w:rPr>
          <w:rFonts w:asciiTheme="minorHAnsi" w:hAnsiTheme="minorHAnsi" w:cs="Times New Roman"/>
          <w:spacing w:val="-1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will</w:t>
      </w:r>
      <w:r w:rsidRPr="009210FE">
        <w:rPr>
          <w:rFonts w:asciiTheme="minorHAnsi" w:hAnsiTheme="minorHAnsi" w:cs="Times New Roman"/>
          <w:spacing w:val="-12"/>
          <w:w w:val="95"/>
        </w:rPr>
        <w:t xml:space="preserve"> </w:t>
      </w:r>
      <w:r w:rsidRPr="009210FE">
        <w:rPr>
          <w:rFonts w:asciiTheme="minorHAnsi" w:hAnsiTheme="minorHAnsi" w:cs="Times New Roman"/>
          <w:spacing w:val="3"/>
          <w:w w:val="95"/>
        </w:rPr>
        <w:t>be</w:t>
      </w:r>
      <w:r w:rsidRPr="009210FE">
        <w:rPr>
          <w:rFonts w:asciiTheme="minorHAnsi" w:hAnsiTheme="minorHAnsi" w:cs="Times New Roman"/>
          <w:spacing w:val="-1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described</w:t>
      </w:r>
      <w:r w:rsidRPr="009210FE">
        <w:rPr>
          <w:rFonts w:asciiTheme="minorHAnsi" w:hAnsiTheme="minorHAnsi" w:cs="Times New Roman"/>
          <w:spacing w:val="-1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</w:t>
      </w:r>
      <w:r w:rsidRPr="009210FE">
        <w:rPr>
          <w:rFonts w:asciiTheme="minorHAnsi" w:hAnsiTheme="minorHAnsi" w:cs="Times New Roman"/>
          <w:spacing w:val="-1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section</w:t>
      </w:r>
      <w:r w:rsidRPr="009210FE">
        <w:rPr>
          <w:rFonts w:asciiTheme="minorHAnsi" w:hAnsiTheme="minorHAnsi" w:cs="Times New Roman"/>
          <w:spacing w:val="-12"/>
          <w:w w:val="95"/>
        </w:rPr>
        <w:t xml:space="preserve"> </w:t>
      </w:r>
      <w:commentRangeStart w:id="6"/>
      <w:r w:rsidRPr="009210FE">
        <w:rPr>
          <w:rFonts w:asciiTheme="minorHAnsi" w:hAnsiTheme="minorHAnsi" w:cs="Times New Roman"/>
          <w:w w:val="95"/>
        </w:rPr>
        <w:t>5</w:t>
      </w:r>
      <w:commentRangeEnd w:id="6"/>
      <w:r w:rsidR="003F2CAD">
        <w:rPr>
          <w:rStyle w:val="CommentReference"/>
        </w:rPr>
        <w:commentReference w:id="6"/>
      </w:r>
      <w:r w:rsidRPr="009210FE">
        <w:rPr>
          <w:rFonts w:asciiTheme="minorHAnsi" w:hAnsiTheme="minorHAnsi" w:cs="Times New Roman"/>
          <w:w w:val="95"/>
        </w:rPr>
        <w:t>.</w:t>
      </w:r>
      <w:commentRangeEnd w:id="5"/>
      <w:r w:rsidR="00AA1CA8">
        <w:rPr>
          <w:rStyle w:val="CommentReference"/>
        </w:rPr>
        <w:commentReference w:id="5"/>
      </w:r>
    </w:p>
    <w:p w14:paraId="03E0B541" w14:textId="77777777" w:rsidR="000A4C4D" w:rsidRPr="009210FE" w:rsidRDefault="000A4C4D">
      <w:pPr>
        <w:pStyle w:val="BodyText"/>
        <w:spacing w:before="4"/>
        <w:rPr>
          <w:rFonts w:asciiTheme="minorHAnsi" w:hAnsiTheme="minorHAnsi" w:cs="Times New Roman"/>
          <w:sz w:val="39"/>
        </w:rPr>
      </w:pPr>
    </w:p>
    <w:p w14:paraId="5E96359C" w14:textId="77777777" w:rsidR="000A4C4D" w:rsidRPr="009210FE" w:rsidRDefault="00B42C41">
      <w:pPr>
        <w:pStyle w:val="Heading1"/>
        <w:numPr>
          <w:ilvl w:val="1"/>
          <w:numId w:val="4"/>
        </w:numPr>
        <w:tabs>
          <w:tab w:val="left" w:pos="1363"/>
        </w:tabs>
        <w:ind w:hanging="882"/>
        <w:jc w:val="both"/>
        <w:rPr>
          <w:rFonts w:asciiTheme="minorHAnsi" w:hAnsiTheme="minorHAnsi" w:cs="Times New Roman"/>
        </w:rPr>
      </w:pPr>
      <w:del w:id="7" w:author="Raghda Wahdan" w:date="2017-11-03T12:22:00Z">
        <w:r w:rsidRPr="009210FE" w:rsidDel="00AA1CA8">
          <w:rPr>
            <w:rFonts w:asciiTheme="minorHAnsi" w:hAnsiTheme="minorHAnsi" w:cs="Times New Roman"/>
          </w:rPr>
          <w:delText>Historical</w:delText>
        </w:r>
        <w:r w:rsidRPr="009210FE" w:rsidDel="00AA1CA8">
          <w:rPr>
            <w:rFonts w:asciiTheme="minorHAnsi" w:hAnsiTheme="minorHAnsi" w:cs="Times New Roman"/>
            <w:spacing w:val="-26"/>
          </w:rPr>
          <w:delText xml:space="preserve"> </w:delText>
        </w:r>
        <w:r w:rsidR="009210FE" w:rsidDel="00AA1CA8">
          <w:rPr>
            <w:rFonts w:asciiTheme="minorHAnsi" w:hAnsiTheme="minorHAnsi" w:cs="Times New Roman"/>
            <w:spacing w:val="-26"/>
          </w:rPr>
          <w:delText xml:space="preserve"> </w:delText>
        </w:r>
        <w:r w:rsidRPr="009210FE" w:rsidDel="00AA1CA8">
          <w:rPr>
            <w:rFonts w:asciiTheme="minorHAnsi" w:hAnsiTheme="minorHAnsi" w:cs="Times New Roman"/>
            <w:spacing w:val="-3"/>
          </w:rPr>
          <w:delText>Development</w:delText>
        </w:r>
      </w:del>
      <w:ins w:id="8" w:author="Raghda Wahdan" w:date="2017-11-03T12:22:00Z">
        <w:r w:rsidR="00AA1CA8" w:rsidRPr="009210FE">
          <w:rPr>
            <w:rFonts w:asciiTheme="minorHAnsi" w:hAnsiTheme="minorHAnsi" w:cs="Times New Roman"/>
          </w:rPr>
          <w:t>Historical</w:t>
        </w:r>
        <w:r w:rsidR="00AA1CA8" w:rsidRPr="009210FE">
          <w:rPr>
            <w:rFonts w:asciiTheme="minorHAnsi" w:hAnsiTheme="minorHAnsi" w:cs="Times New Roman"/>
            <w:spacing w:val="-26"/>
          </w:rPr>
          <w:t xml:space="preserve"> </w:t>
        </w:r>
        <w:r w:rsidR="00AA1CA8">
          <w:rPr>
            <w:rFonts w:asciiTheme="minorHAnsi" w:hAnsiTheme="minorHAnsi" w:cs="Times New Roman"/>
            <w:spacing w:val="-26"/>
          </w:rPr>
          <w:t>Development</w:t>
        </w:r>
      </w:ins>
      <w:r w:rsidR="009210FE">
        <w:rPr>
          <w:rFonts w:asciiTheme="minorHAnsi" w:hAnsiTheme="minorHAnsi" w:cs="Times New Roman"/>
          <w:spacing w:val="-3"/>
        </w:rPr>
        <w:t xml:space="preserve"> 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of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RFID</w:t>
      </w:r>
    </w:p>
    <w:p w14:paraId="439387F3" w14:textId="77777777" w:rsidR="000A4C4D" w:rsidRPr="009210FE" w:rsidRDefault="00B42C41" w:rsidP="009210FE">
      <w:pPr>
        <w:pStyle w:val="BodyText"/>
        <w:spacing w:before="284" w:line="297" w:lineRule="auto"/>
        <w:ind w:left="480" w:right="105" w:hanging="1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-29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9"/>
        </w:rPr>
        <w:t xml:space="preserve"> </w:t>
      </w:r>
      <w:r w:rsidRPr="009210FE">
        <w:rPr>
          <w:rFonts w:asciiTheme="minorHAnsi" w:hAnsiTheme="minorHAnsi" w:cs="Times New Roman"/>
        </w:rPr>
        <w:t>year</w:t>
      </w:r>
      <w:r w:rsidRPr="009210FE">
        <w:rPr>
          <w:rFonts w:asciiTheme="minorHAnsi" w:hAnsiTheme="minorHAnsi" w:cs="Times New Roman"/>
          <w:spacing w:val="-29"/>
        </w:rPr>
        <w:t xml:space="preserve"> </w:t>
      </w:r>
      <w:r w:rsidRPr="009210FE">
        <w:rPr>
          <w:rFonts w:asciiTheme="minorHAnsi" w:hAnsiTheme="minorHAnsi" w:cs="Times New Roman"/>
        </w:rPr>
        <w:t>1935,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9"/>
        </w:rPr>
        <w:t xml:space="preserve"> </w:t>
      </w:r>
      <w:r w:rsidRPr="009210FE">
        <w:rPr>
          <w:rFonts w:asciiTheme="minorHAnsi" w:hAnsiTheme="minorHAnsi" w:cs="Times New Roman"/>
        </w:rPr>
        <w:t>first</w:t>
      </w:r>
      <w:r w:rsidRPr="009210FE">
        <w:rPr>
          <w:rFonts w:asciiTheme="minorHAnsi" w:hAnsiTheme="minorHAnsi" w:cs="Times New Roman"/>
          <w:spacing w:val="-29"/>
        </w:rPr>
        <w:t xml:space="preserve"> </w:t>
      </w:r>
      <w:r w:rsidRPr="009210FE">
        <w:rPr>
          <w:rFonts w:asciiTheme="minorHAnsi" w:hAnsiTheme="minorHAnsi" w:cs="Times New Roman"/>
        </w:rPr>
        <w:t>notion</w:t>
      </w:r>
      <w:r w:rsidRPr="009210FE">
        <w:rPr>
          <w:rFonts w:asciiTheme="minorHAnsi" w:hAnsiTheme="minorHAnsi" w:cs="Times New Roman"/>
          <w:spacing w:val="-29"/>
        </w:rPr>
        <w:t xml:space="preserve"> </w:t>
      </w:r>
      <w:r w:rsidRPr="009210FE">
        <w:rPr>
          <w:rFonts w:asciiTheme="minorHAnsi" w:hAnsiTheme="minorHAnsi" w:cs="Times New Roman"/>
        </w:rPr>
        <w:t>of</w:t>
      </w:r>
      <w:r w:rsidRPr="009210FE">
        <w:rPr>
          <w:rFonts w:asciiTheme="minorHAnsi" w:hAnsiTheme="minorHAnsi" w:cs="Times New Roman"/>
          <w:spacing w:val="-29"/>
        </w:rPr>
        <w:t xml:space="preserve"> </w:t>
      </w:r>
      <w:r w:rsidRPr="009210FE">
        <w:rPr>
          <w:rFonts w:asciiTheme="minorHAnsi" w:hAnsiTheme="minorHAnsi" w:cs="Times New Roman"/>
        </w:rPr>
        <w:t>RFID</w:t>
      </w:r>
      <w:r w:rsidRPr="009210FE">
        <w:rPr>
          <w:rFonts w:asciiTheme="minorHAnsi" w:hAnsiTheme="minorHAnsi" w:cs="Times New Roman"/>
          <w:spacing w:val="-29"/>
        </w:rPr>
        <w:t xml:space="preserve"> </w:t>
      </w:r>
      <w:r w:rsidRPr="009210FE">
        <w:rPr>
          <w:rFonts w:asciiTheme="minorHAnsi" w:hAnsiTheme="minorHAnsi" w:cs="Times New Roman"/>
        </w:rPr>
        <w:t>system</w:t>
      </w:r>
      <w:r w:rsidRPr="009210FE">
        <w:rPr>
          <w:rFonts w:asciiTheme="minorHAnsi" w:hAnsiTheme="minorHAnsi" w:cs="Times New Roman"/>
          <w:spacing w:val="-29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was</w:t>
      </w:r>
      <w:r w:rsidRPr="009210FE">
        <w:rPr>
          <w:rFonts w:asciiTheme="minorHAnsi" w:hAnsiTheme="minorHAnsi" w:cs="Times New Roman"/>
          <w:spacing w:val="-29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invented</w:t>
      </w:r>
      <w:r w:rsidRPr="009210FE">
        <w:rPr>
          <w:rFonts w:asciiTheme="minorHAnsi" w:hAnsiTheme="minorHAnsi" w:cs="Times New Roman"/>
          <w:spacing w:val="-29"/>
        </w:rPr>
        <w:t xml:space="preserve"> </w:t>
      </w:r>
      <w:r w:rsidRPr="009210FE">
        <w:rPr>
          <w:rFonts w:asciiTheme="minorHAnsi" w:hAnsiTheme="minorHAnsi" w:cs="Times New Roman"/>
          <w:spacing w:val="-4"/>
        </w:rPr>
        <w:t>by</w:t>
      </w:r>
      <w:r w:rsidRPr="009210FE">
        <w:rPr>
          <w:rFonts w:asciiTheme="minorHAnsi" w:hAnsiTheme="minorHAnsi" w:cs="Times New Roman"/>
          <w:spacing w:val="-29"/>
        </w:rPr>
        <w:t xml:space="preserve"> </w:t>
      </w:r>
      <w:r w:rsidRPr="009210FE">
        <w:rPr>
          <w:rFonts w:asciiTheme="minorHAnsi" w:hAnsiTheme="minorHAnsi" w:cs="Times New Roman"/>
        </w:rPr>
        <w:t>a</w:t>
      </w:r>
      <w:r w:rsidRPr="009210FE">
        <w:rPr>
          <w:rFonts w:asciiTheme="minorHAnsi" w:hAnsiTheme="minorHAnsi" w:cs="Times New Roman"/>
          <w:spacing w:val="-29"/>
        </w:rPr>
        <w:t xml:space="preserve"> </w:t>
      </w:r>
      <w:r w:rsidRPr="009210FE">
        <w:rPr>
          <w:rFonts w:asciiTheme="minorHAnsi" w:hAnsiTheme="minorHAnsi" w:cs="Times New Roman"/>
        </w:rPr>
        <w:t xml:space="preserve">Scottish </w:t>
      </w:r>
      <w:r w:rsidRPr="009210FE">
        <w:rPr>
          <w:rFonts w:asciiTheme="minorHAnsi" w:hAnsiTheme="minorHAnsi" w:cs="Times New Roman"/>
          <w:w w:val="95"/>
        </w:rPr>
        <w:t>physicist</w:t>
      </w:r>
      <w:r w:rsidRPr="009210FE">
        <w:rPr>
          <w:rFonts w:asciiTheme="minorHAnsi" w:hAnsiTheme="minorHAnsi" w:cs="Times New Roman"/>
          <w:spacing w:val="-2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called</w:t>
      </w:r>
      <w:r w:rsidRPr="009210FE">
        <w:rPr>
          <w:rFonts w:asciiTheme="minorHAnsi" w:hAnsiTheme="minorHAnsi" w:cs="Times New Roman"/>
          <w:spacing w:val="-2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Robert</w:t>
      </w:r>
      <w:r w:rsidRPr="009210FE">
        <w:rPr>
          <w:rFonts w:asciiTheme="minorHAnsi" w:hAnsiTheme="minorHAnsi" w:cs="Times New Roman"/>
          <w:spacing w:val="-2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Alexander</w:t>
      </w:r>
      <w:r w:rsidRPr="009210FE">
        <w:rPr>
          <w:rFonts w:asciiTheme="minorHAnsi" w:hAnsiTheme="minorHAnsi" w:cs="Times New Roman"/>
          <w:spacing w:val="-2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for</w:t>
      </w:r>
      <w:r w:rsidRPr="009210FE">
        <w:rPr>
          <w:rFonts w:asciiTheme="minorHAnsi" w:hAnsiTheme="minorHAnsi" w:cs="Times New Roman"/>
          <w:spacing w:val="-2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detecting</w:t>
      </w:r>
      <w:r w:rsidRPr="009210FE">
        <w:rPr>
          <w:rFonts w:asciiTheme="minorHAnsi" w:hAnsiTheme="minorHAnsi" w:cs="Times New Roman"/>
          <w:spacing w:val="-2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aircraft</w:t>
      </w:r>
      <w:r w:rsidRPr="009210FE">
        <w:rPr>
          <w:rFonts w:asciiTheme="minorHAnsi" w:hAnsiTheme="minorHAnsi" w:cs="Times New Roman"/>
          <w:spacing w:val="-2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[18].</w:t>
      </w:r>
      <w:r w:rsidRPr="009210FE">
        <w:rPr>
          <w:rFonts w:asciiTheme="minorHAnsi" w:hAnsiTheme="minorHAnsi" w:cs="Times New Roman"/>
          <w:spacing w:val="-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Next,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</w:t>
      </w:r>
      <w:r w:rsidRPr="009210FE">
        <w:rPr>
          <w:rFonts w:asciiTheme="minorHAnsi" w:hAnsiTheme="minorHAnsi" w:cs="Times New Roman"/>
          <w:spacing w:val="-2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1950,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 xml:space="preserve">the British </w:t>
      </w:r>
      <w:r w:rsidRPr="009210FE">
        <w:rPr>
          <w:rFonts w:asciiTheme="minorHAnsi" w:hAnsiTheme="minorHAnsi" w:cs="Times New Roman"/>
          <w:spacing w:val="-3"/>
          <w:w w:val="95"/>
        </w:rPr>
        <w:t xml:space="preserve">government </w:t>
      </w:r>
      <w:r w:rsidRPr="009210FE">
        <w:rPr>
          <w:rFonts w:asciiTheme="minorHAnsi" w:hAnsiTheme="minorHAnsi" w:cs="Times New Roman"/>
          <w:w w:val="95"/>
        </w:rPr>
        <w:t xml:space="preserve">developed the first prototype of the RFID system, which </w:t>
      </w:r>
      <w:r w:rsidRPr="009210FE">
        <w:rPr>
          <w:rFonts w:asciiTheme="minorHAnsi" w:hAnsiTheme="minorHAnsi" w:cs="Times New Roman"/>
        </w:rPr>
        <w:t>is</w:t>
      </w:r>
      <w:r w:rsidRPr="009210FE">
        <w:rPr>
          <w:rFonts w:asciiTheme="minorHAnsi" w:hAnsiTheme="minorHAnsi" w:cs="Times New Roman"/>
          <w:spacing w:val="-32"/>
        </w:rPr>
        <w:t xml:space="preserve"> </w:t>
      </w:r>
      <w:r w:rsidRPr="009210FE">
        <w:rPr>
          <w:rFonts w:asciiTheme="minorHAnsi" w:hAnsiTheme="minorHAnsi" w:cs="Times New Roman"/>
        </w:rPr>
        <w:t>known</w:t>
      </w:r>
      <w:r w:rsidRPr="009210FE">
        <w:rPr>
          <w:rFonts w:asciiTheme="minorHAnsi" w:hAnsiTheme="minorHAnsi" w:cs="Times New Roman"/>
          <w:spacing w:val="-32"/>
        </w:rPr>
        <w:t xml:space="preserve"> </w:t>
      </w:r>
      <w:r w:rsidRPr="009210FE">
        <w:rPr>
          <w:rFonts w:asciiTheme="minorHAnsi" w:hAnsiTheme="minorHAnsi" w:cs="Times New Roman"/>
        </w:rPr>
        <w:t>as</w:t>
      </w:r>
      <w:r w:rsidRPr="009210FE">
        <w:rPr>
          <w:rFonts w:asciiTheme="minorHAnsi" w:hAnsiTheme="minorHAnsi" w:cs="Times New Roman"/>
          <w:spacing w:val="-32"/>
        </w:rPr>
        <w:t xml:space="preserve"> </w:t>
      </w:r>
      <w:r w:rsidRPr="009210FE">
        <w:rPr>
          <w:rFonts w:asciiTheme="minorHAnsi" w:hAnsiTheme="minorHAnsi" w:cs="Times New Roman"/>
        </w:rPr>
        <w:t>Identification</w:t>
      </w:r>
      <w:r w:rsidRPr="009210FE">
        <w:rPr>
          <w:rFonts w:asciiTheme="minorHAnsi" w:hAnsiTheme="minorHAnsi" w:cs="Times New Roman"/>
          <w:spacing w:val="-32"/>
        </w:rPr>
        <w:t xml:space="preserve"> </w:t>
      </w:r>
      <w:r w:rsidRPr="009210FE">
        <w:rPr>
          <w:rFonts w:asciiTheme="minorHAnsi" w:hAnsiTheme="minorHAnsi" w:cs="Times New Roman"/>
          <w:spacing w:val="-4"/>
        </w:rPr>
        <w:t>Friend</w:t>
      </w:r>
      <w:r w:rsidRPr="009210FE">
        <w:rPr>
          <w:rFonts w:asciiTheme="minorHAnsi" w:hAnsiTheme="minorHAnsi" w:cs="Times New Roman"/>
          <w:spacing w:val="-32"/>
        </w:rPr>
        <w:t xml:space="preserve"> </w:t>
      </w:r>
      <w:r w:rsidRPr="009210FE">
        <w:rPr>
          <w:rFonts w:asciiTheme="minorHAnsi" w:hAnsiTheme="minorHAnsi" w:cs="Times New Roman"/>
        </w:rPr>
        <w:t>or</w:t>
      </w:r>
      <w:r w:rsidRPr="009210FE">
        <w:rPr>
          <w:rFonts w:asciiTheme="minorHAnsi" w:hAnsiTheme="minorHAnsi" w:cs="Times New Roman"/>
          <w:spacing w:val="-32"/>
        </w:rPr>
        <w:t xml:space="preserve"> </w:t>
      </w:r>
      <w:r w:rsidRPr="009210FE">
        <w:rPr>
          <w:rFonts w:asciiTheme="minorHAnsi" w:hAnsiTheme="minorHAnsi" w:cs="Times New Roman"/>
          <w:spacing w:val="-5"/>
        </w:rPr>
        <w:t>Foe</w:t>
      </w:r>
      <w:r w:rsidRPr="009210FE">
        <w:rPr>
          <w:rFonts w:asciiTheme="minorHAnsi" w:hAnsiTheme="minorHAnsi" w:cs="Times New Roman"/>
          <w:spacing w:val="-32"/>
        </w:rPr>
        <w:t xml:space="preserve"> </w:t>
      </w:r>
      <w:r w:rsidRPr="009210FE">
        <w:rPr>
          <w:rFonts w:asciiTheme="minorHAnsi" w:hAnsiTheme="minorHAnsi" w:cs="Times New Roman"/>
        </w:rPr>
        <w:t>(IFF)</w:t>
      </w:r>
      <w:r w:rsidRPr="009210FE">
        <w:rPr>
          <w:rFonts w:asciiTheme="minorHAnsi" w:hAnsiTheme="minorHAnsi" w:cs="Times New Roman"/>
          <w:spacing w:val="-32"/>
        </w:rPr>
        <w:t xml:space="preserve"> </w:t>
      </w:r>
      <w:r w:rsidRPr="009210FE">
        <w:rPr>
          <w:rFonts w:asciiTheme="minorHAnsi" w:hAnsiTheme="minorHAnsi" w:cs="Times New Roman"/>
        </w:rPr>
        <w:t>system</w:t>
      </w:r>
      <w:r w:rsidRPr="009210FE">
        <w:rPr>
          <w:rFonts w:asciiTheme="minorHAnsi" w:hAnsiTheme="minorHAnsi" w:cs="Times New Roman"/>
          <w:spacing w:val="-32"/>
        </w:rPr>
        <w:t xml:space="preserve"> </w:t>
      </w:r>
      <w:r w:rsidRPr="009210FE">
        <w:rPr>
          <w:rFonts w:asciiTheme="minorHAnsi" w:hAnsiTheme="minorHAnsi" w:cs="Times New Roman"/>
        </w:rPr>
        <w:t>[19].</w:t>
      </w:r>
      <w:r w:rsidRPr="009210FE">
        <w:rPr>
          <w:rFonts w:asciiTheme="minorHAnsi" w:hAnsiTheme="minorHAnsi" w:cs="Times New Roman"/>
          <w:spacing w:val="-10"/>
        </w:rPr>
        <w:t xml:space="preserve"> </w:t>
      </w:r>
      <w:r w:rsidRPr="009210FE">
        <w:rPr>
          <w:rFonts w:asciiTheme="minorHAnsi" w:hAnsiTheme="minorHAnsi" w:cs="Times New Roman"/>
        </w:rPr>
        <w:t>This</w:t>
      </w:r>
      <w:r w:rsidRPr="009210FE">
        <w:rPr>
          <w:rFonts w:asciiTheme="minorHAnsi" w:hAnsiTheme="minorHAnsi" w:cs="Times New Roman"/>
          <w:spacing w:val="-32"/>
        </w:rPr>
        <w:t xml:space="preserve"> </w:t>
      </w:r>
      <w:r w:rsidRPr="009210FE">
        <w:rPr>
          <w:rFonts w:asciiTheme="minorHAnsi" w:hAnsiTheme="minorHAnsi" w:cs="Times New Roman"/>
        </w:rPr>
        <w:t>system</w:t>
      </w:r>
      <w:r w:rsidRPr="009210FE">
        <w:rPr>
          <w:rFonts w:asciiTheme="minorHAnsi" w:hAnsiTheme="minorHAnsi" w:cs="Times New Roman"/>
          <w:spacing w:val="-32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 xml:space="preserve">was </w:t>
      </w:r>
      <w:r w:rsidRPr="009210FE">
        <w:rPr>
          <w:rFonts w:asciiTheme="minorHAnsi" w:hAnsiTheme="minorHAnsi" w:cs="Times New Roman"/>
          <w:w w:val="90"/>
        </w:rPr>
        <w:t xml:space="preserve">designed for aeronautical applications. </w:t>
      </w:r>
      <w:r w:rsidRPr="009210FE">
        <w:rPr>
          <w:rFonts w:asciiTheme="minorHAnsi" w:hAnsiTheme="minorHAnsi" w:cs="Times New Roman"/>
          <w:spacing w:val="-3"/>
          <w:w w:val="90"/>
        </w:rPr>
        <w:t xml:space="preserve">Between </w:t>
      </w:r>
      <w:r w:rsidRPr="009210FE">
        <w:rPr>
          <w:rFonts w:asciiTheme="minorHAnsi" w:hAnsiTheme="minorHAnsi" w:cs="Times New Roman"/>
          <w:w w:val="90"/>
        </w:rPr>
        <w:t xml:space="preserve">the 1950s and 1960s, there </w:t>
      </w:r>
      <w:r w:rsidRPr="009210FE">
        <w:rPr>
          <w:rFonts w:asciiTheme="minorHAnsi" w:hAnsiTheme="minorHAnsi" w:cs="Times New Roman"/>
          <w:spacing w:val="-3"/>
          <w:w w:val="90"/>
        </w:rPr>
        <w:t xml:space="preserve">was </w:t>
      </w:r>
      <w:r w:rsidRPr="009210FE">
        <w:rPr>
          <w:rFonts w:asciiTheme="minorHAnsi" w:hAnsiTheme="minorHAnsi" w:cs="Times New Roman"/>
          <w:w w:val="95"/>
        </w:rPr>
        <w:t>a</w:t>
      </w:r>
      <w:r w:rsidRPr="009210FE">
        <w:rPr>
          <w:rFonts w:asciiTheme="minorHAnsi" w:hAnsiTheme="minorHAnsi" w:cs="Times New Roman"/>
          <w:spacing w:val="-1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big</w:t>
      </w:r>
      <w:r w:rsidRPr="009210FE">
        <w:rPr>
          <w:rFonts w:asciiTheme="minorHAnsi" w:hAnsiTheme="minorHAnsi" w:cs="Times New Roman"/>
          <w:spacing w:val="-1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development</w:t>
      </w:r>
      <w:r w:rsidRPr="009210FE">
        <w:rPr>
          <w:rFonts w:asciiTheme="minorHAnsi" w:hAnsiTheme="minorHAnsi" w:cs="Times New Roman"/>
          <w:spacing w:val="-1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</w:t>
      </w:r>
      <w:r w:rsidRPr="009210FE">
        <w:rPr>
          <w:rFonts w:asciiTheme="minorHAnsi" w:hAnsiTheme="minorHAnsi" w:cs="Times New Roman"/>
          <w:spacing w:val="-1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1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RFID</w:t>
      </w:r>
      <w:r w:rsidRPr="009210FE">
        <w:rPr>
          <w:rFonts w:asciiTheme="minorHAnsi" w:hAnsiTheme="minorHAnsi" w:cs="Times New Roman"/>
          <w:spacing w:val="-1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systems</w:t>
      </w:r>
      <w:r w:rsidRPr="009210FE">
        <w:rPr>
          <w:rFonts w:asciiTheme="minorHAnsi" w:hAnsiTheme="minorHAnsi" w:cs="Times New Roman"/>
          <w:spacing w:val="-1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for</w:t>
      </w:r>
      <w:r w:rsidRPr="009210FE">
        <w:rPr>
          <w:rFonts w:asciiTheme="minorHAnsi" w:hAnsiTheme="minorHAnsi" w:cs="Times New Roman"/>
          <w:spacing w:val="-1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different</w:t>
      </w:r>
      <w:r w:rsidRPr="009210FE">
        <w:rPr>
          <w:rFonts w:asciiTheme="minorHAnsi" w:hAnsiTheme="minorHAnsi" w:cs="Times New Roman"/>
          <w:spacing w:val="-1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applications,</w:t>
      </w:r>
      <w:r w:rsidRPr="009210FE">
        <w:rPr>
          <w:rFonts w:asciiTheme="minorHAnsi" w:hAnsiTheme="minorHAnsi" w:cs="Times New Roman"/>
          <w:spacing w:val="-1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e.g.</w:t>
      </w:r>
      <w:r w:rsidRPr="009210FE">
        <w:rPr>
          <w:rFonts w:asciiTheme="minorHAnsi" w:hAnsiTheme="minorHAnsi" w:cs="Times New Roman"/>
          <w:spacing w:val="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12"/>
          <w:w w:val="95"/>
        </w:rPr>
        <w:t xml:space="preserve"> </w:t>
      </w:r>
      <w:r w:rsidR="009210FE">
        <w:rPr>
          <w:rFonts w:asciiTheme="minorHAnsi" w:hAnsiTheme="minorHAnsi" w:cs="Times New Roman"/>
          <w:w w:val="95"/>
        </w:rPr>
        <w:t>ap</w:t>
      </w:r>
      <w:r w:rsidRPr="009210FE">
        <w:rPr>
          <w:rFonts w:asciiTheme="minorHAnsi" w:hAnsiTheme="minorHAnsi" w:cs="Times New Roman"/>
          <w:w w:val="95"/>
        </w:rPr>
        <w:t>plication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of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spacing w:val="-4"/>
          <w:w w:val="95"/>
        </w:rPr>
        <w:t>microwave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[20]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and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radio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transmission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systems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that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modulate passive</w:t>
      </w:r>
      <w:r w:rsidRPr="009210FE">
        <w:rPr>
          <w:rFonts w:asciiTheme="minorHAnsi" w:hAnsiTheme="minorHAnsi" w:cs="Times New Roman"/>
          <w:spacing w:val="-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responders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[18].</w:t>
      </w:r>
      <w:r w:rsidRPr="009210FE">
        <w:rPr>
          <w:rFonts w:asciiTheme="minorHAnsi" w:hAnsiTheme="minorHAnsi" w:cs="Times New Roman"/>
          <w:spacing w:val="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</w:t>
      </w:r>
      <w:r w:rsidRPr="009210FE">
        <w:rPr>
          <w:rFonts w:asciiTheme="minorHAnsi" w:hAnsiTheme="minorHAnsi" w:cs="Times New Roman"/>
          <w:spacing w:val="-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1970s,</w:t>
      </w:r>
      <w:r w:rsidRPr="009210FE">
        <w:rPr>
          <w:rFonts w:asciiTheme="minorHAnsi" w:hAnsiTheme="minorHAnsi" w:cs="Times New Roman"/>
          <w:spacing w:val="-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RFID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spacing w:val="-3"/>
          <w:w w:val="95"/>
        </w:rPr>
        <w:t>was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intensively</w:t>
      </w:r>
      <w:r w:rsidRPr="009210FE">
        <w:rPr>
          <w:rFonts w:asciiTheme="minorHAnsi" w:hAnsiTheme="minorHAnsi" w:cs="Times New Roman"/>
          <w:spacing w:val="-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applied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to</w:t>
      </w:r>
      <w:r w:rsidRPr="009210FE">
        <w:rPr>
          <w:rFonts w:asciiTheme="minorHAnsi" w:hAnsiTheme="minorHAnsi" w:cs="Times New Roman"/>
          <w:spacing w:val="-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logistics,</w:t>
      </w:r>
      <w:r w:rsidRPr="009210FE">
        <w:rPr>
          <w:rFonts w:asciiTheme="minorHAnsi" w:hAnsiTheme="minorHAnsi" w:cs="Times New Roman"/>
          <w:spacing w:val="-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transportation,</w:t>
      </w:r>
      <w:r w:rsidRPr="009210FE">
        <w:rPr>
          <w:rFonts w:asciiTheme="minorHAnsi" w:hAnsiTheme="minorHAnsi" w:cs="Times New Roman"/>
          <w:spacing w:val="-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vehicle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tracking,</w:t>
      </w:r>
      <w:r w:rsidRPr="009210FE">
        <w:rPr>
          <w:rFonts w:asciiTheme="minorHAnsi" w:hAnsiTheme="minorHAnsi" w:cs="Times New Roman"/>
          <w:spacing w:val="-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livestock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tracking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as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well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as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 xml:space="preserve">industrial </w:t>
      </w:r>
      <w:r w:rsidRPr="009210FE">
        <w:rPr>
          <w:rFonts w:asciiTheme="minorHAnsi" w:hAnsiTheme="minorHAnsi" w:cs="Times New Roman"/>
        </w:rPr>
        <w:t>automation.</w:t>
      </w:r>
      <w:r w:rsidRPr="009210FE">
        <w:rPr>
          <w:rFonts w:asciiTheme="minorHAnsi" w:hAnsiTheme="minorHAnsi" w:cs="Times New Roman"/>
          <w:spacing w:val="12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1"/>
        </w:rPr>
        <w:t xml:space="preserve"> </w:t>
      </w:r>
      <w:r w:rsidRPr="009210FE">
        <w:rPr>
          <w:rFonts w:asciiTheme="minorHAnsi" w:hAnsiTheme="minorHAnsi" w:cs="Times New Roman"/>
        </w:rPr>
        <w:t>first</w:t>
      </w:r>
      <w:r w:rsidRPr="009210FE">
        <w:rPr>
          <w:rFonts w:asciiTheme="minorHAnsi" w:hAnsiTheme="minorHAnsi" w:cs="Times New Roman"/>
          <w:spacing w:val="-21"/>
        </w:rPr>
        <w:t xml:space="preserve"> </w:t>
      </w:r>
      <w:r w:rsidRPr="009210FE">
        <w:rPr>
          <w:rFonts w:asciiTheme="minorHAnsi" w:hAnsiTheme="minorHAnsi" w:cs="Times New Roman"/>
        </w:rPr>
        <w:t>US</w:t>
      </w:r>
      <w:r w:rsidRPr="009210FE">
        <w:rPr>
          <w:rFonts w:asciiTheme="minorHAnsi" w:hAnsiTheme="minorHAnsi" w:cs="Times New Roman"/>
          <w:spacing w:val="-21"/>
        </w:rPr>
        <w:t xml:space="preserve"> </w:t>
      </w:r>
      <w:r w:rsidRPr="009210FE">
        <w:rPr>
          <w:rFonts w:asciiTheme="minorHAnsi" w:hAnsiTheme="minorHAnsi" w:cs="Times New Roman"/>
        </w:rPr>
        <w:t>patent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-21"/>
        </w:rPr>
        <w:t xml:space="preserve"> </w:t>
      </w:r>
      <w:r w:rsidRPr="009210FE">
        <w:rPr>
          <w:rFonts w:asciiTheme="minorHAnsi" w:hAnsiTheme="minorHAnsi" w:cs="Times New Roman"/>
        </w:rPr>
        <w:t>this</w:t>
      </w:r>
      <w:r w:rsidRPr="009210FE">
        <w:rPr>
          <w:rFonts w:asciiTheme="minorHAnsi" w:hAnsiTheme="minorHAnsi" w:cs="Times New Roman"/>
          <w:spacing w:val="-21"/>
        </w:rPr>
        <w:t xml:space="preserve"> </w:t>
      </w:r>
      <w:r w:rsidRPr="009210FE">
        <w:rPr>
          <w:rFonts w:asciiTheme="minorHAnsi" w:hAnsiTheme="minorHAnsi" w:cs="Times New Roman"/>
        </w:rPr>
        <w:t>field</w:t>
      </w:r>
      <w:r w:rsidRPr="009210FE">
        <w:rPr>
          <w:rFonts w:asciiTheme="minorHAnsi" w:hAnsiTheme="minorHAnsi" w:cs="Times New Roman"/>
          <w:spacing w:val="-21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was</w:t>
      </w:r>
      <w:r w:rsidRPr="009210FE">
        <w:rPr>
          <w:rFonts w:asciiTheme="minorHAnsi" w:hAnsiTheme="minorHAnsi" w:cs="Times New Roman"/>
          <w:spacing w:val="-21"/>
        </w:rPr>
        <w:t xml:space="preserve"> </w:t>
      </w:r>
      <w:r w:rsidRPr="009210FE">
        <w:rPr>
          <w:rFonts w:asciiTheme="minorHAnsi" w:hAnsiTheme="minorHAnsi" w:cs="Times New Roman"/>
        </w:rPr>
        <w:t>published</w:t>
      </w:r>
      <w:r w:rsidRPr="009210FE">
        <w:rPr>
          <w:rFonts w:asciiTheme="minorHAnsi" w:hAnsiTheme="minorHAnsi" w:cs="Times New Roman"/>
          <w:spacing w:val="-21"/>
        </w:rPr>
        <w:t xml:space="preserve"> </w:t>
      </w:r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-21"/>
        </w:rPr>
        <w:t xml:space="preserve"> </w:t>
      </w:r>
      <w:r w:rsidRPr="009210FE">
        <w:rPr>
          <w:rFonts w:asciiTheme="minorHAnsi" w:hAnsiTheme="minorHAnsi" w:cs="Times New Roman"/>
        </w:rPr>
        <w:t>1973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for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 xml:space="preserve">the </w:t>
      </w:r>
      <w:r w:rsidRPr="009210FE">
        <w:rPr>
          <w:rFonts w:asciiTheme="minorHAnsi" w:hAnsiTheme="minorHAnsi" w:cs="Times New Roman"/>
          <w:spacing w:val="-3"/>
          <w:w w:val="95"/>
        </w:rPr>
        <w:t>invention</w:t>
      </w:r>
      <w:r w:rsidRPr="009210FE">
        <w:rPr>
          <w:rFonts w:asciiTheme="minorHAnsi" w:hAnsiTheme="minorHAnsi" w:cs="Times New Roman"/>
          <w:spacing w:val="-15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of</w:t>
      </w:r>
      <w:r w:rsidRPr="009210FE">
        <w:rPr>
          <w:rFonts w:asciiTheme="minorHAnsi" w:hAnsiTheme="minorHAnsi" w:cs="Times New Roman"/>
          <w:spacing w:val="-15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an</w:t>
      </w:r>
      <w:r w:rsidRPr="009210FE">
        <w:rPr>
          <w:rFonts w:asciiTheme="minorHAnsi" w:hAnsiTheme="minorHAnsi" w:cs="Times New Roman"/>
          <w:spacing w:val="-15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active</w:t>
      </w:r>
      <w:r w:rsidRPr="009210FE">
        <w:rPr>
          <w:rFonts w:asciiTheme="minorHAnsi" w:hAnsiTheme="minorHAnsi" w:cs="Times New Roman"/>
          <w:spacing w:val="-15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RFID</w:t>
      </w:r>
      <w:r w:rsidRPr="009210FE">
        <w:rPr>
          <w:rFonts w:asciiTheme="minorHAnsi" w:hAnsiTheme="minorHAnsi" w:cs="Times New Roman"/>
          <w:spacing w:val="-15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tag</w:t>
      </w:r>
      <w:r w:rsidRPr="009210FE">
        <w:rPr>
          <w:rFonts w:asciiTheme="minorHAnsi" w:hAnsiTheme="minorHAnsi" w:cs="Times New Roman"/>
          <w:spacing w:val="-15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with</w:t>
      </w:r>
      <w:r w:rsidRPr="009210FE">
        <w:rPr>
          <w:rFonts w:asciiTheme="minorHAnsi" w:hAnsiTheme="minorHAnsi" w:cs="Times New Roman"/>
          <w:spacing w:val="-15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re-writable</w:t>
      </w:r>
      <w:r w:rsidRPr="009210FE">
        <w:rPr>
          <w:rFonts w:asciiTheme="minorHAnsi" w:hAnsiTheme="minorHAnsi" w:cs="Times New Roman"/>
          <w:spacing w:val="-15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memory</w:t>
      </w:r>
      <w:r w:rsidRPr="009210FE">
        <w:rPr>
          <w:rFonts w:asciiTheme="minorHAnsi" w:hAnsiTheme="minorHAnsi" w:cs="Times New Roman"/>
          <w:spacing w:val="-15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[19].</w:t>
      </w:r>
      <w:r w:rsidRPr="009210FE">
        <w:rPr>
          <w:rFonts w:asciiTheme="minorHAnsi" w:hAnsiTheme="minorHAnsi" w:cs="Times New Roman"/>
          <w:spacing w:val="3"/>
          <w:w w:val="95"/>
        </w:rPr>
        <w:t xml:space="preserve"> </w:t>
      </w:r>
      <w:r w:rsidRPr="009210FE">
        <w:rPr>
          <w:rFonts w:asciiTheme="minorHAnsi" w:hAnsiTheme="minorHAnsi" w:cs="Times New Roman"/>
          <w:spacing w:val="-3"/>
          <w:w w:val="95"/>
        </w:rPr>
        <w:t>Nowadays,</w:t>
      </w:r>
      <w:r w:rsidRPr="009210FE">
        <w:rPr>
          <w:rFonts w:asciiTheme="minorHAnsi" w:hAnsiTheme="minorHAnsi" w:cs="Times New Roman"/>
          <w:spacing w:val="-15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</w:p>
    <w:p w14:paraId="0DD34CCC" w14:textId="77777777" w:rsidR="000A4C4D" w:rsidRPr="009210FE" w:rsidRDefault="00B42C41">
      <w:pPr>
        <w:pStyle w:val="BodyText"/>
        <w:spacing w:before="74"/>
        <w:ind w:left="372"/>
        <w:jc w:val="center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w w:val="87"/>
        </w:rPr>
        <w:t>7</w:t>
      </w:r>
    </w:p>
    <w:p w14:paraId="7E35E793" w14:textId="77777777" w:rsidR="000A4C4D" w:rsidRPr="009210FE" w:rsidRDefault="000A4C4D">
      <w:pPr>
        <w:jc w:val="center"/>
        <w:rPr>
          <w:rFonts w:asciiTheme="minorHAnsi" w:hAnsiTheme="minorHAnsi" w:cs="Times New Roman"/>
        </w:rPr>
        <w:sectPr w:rsidR="000A4C4D" w:rsidRPr="009210FE">
          <w:type w:val="continuous"/>
          <w:pgSz w:w="11910" w:h="16840"/>
          <w:pgMar w:top="1580" w:right="1620" w:bottom="280" w:left="1680" w:header="720" w:footer="720" w:gutter="0"/>
          <w:cols w:space="720"/>
        </w:sectPr>
      </w:pPr>
    </w:p>
    <w:p w14:paraId="7501FED1" w14:textId="77777777" w:rsidR="000A4C4D" w:rsidRPr="009210FE" w:rsidRDefault="000A4C4D">
      <w:pPr>
        <w:pStyle w:val="BodyText"/>
        <w:spacing w:before="6"/>
        <w:rPr>
          <w:rFonts w:asciiTheme="minorHAnsi" w:hAnsiTheme="minorHAnsi" w:cs="Times New Roman"/>
          <w:sz w:val="19"/>
        </w:rPr>
      </w:pPr>
    </w:p>
    <w:p w14:paraId="6899810C" w14:textId="77777777" w:rsidR="000A4C4D" w:rsidRPr="009210FE" w:rsidRDefault="00B42C41">
      <w:pPr>
        <w:pStyle w:val="BodyText"/>
        <w:spacing w:before="133" w:line="297" w:lineRule="auto"/>
        <w:ind w:left="108" w:right="477"/>
        <w:jc w:val="both"/>
        <w:rPr>
          <w:rFonts w:asciiTheme="minorHAnsi" w:hAnsiTheme="minorHAnsi" w:cs="Times New Roman"/>
        </w:rPr>
      </w:pPr>
      <w:bookmarkStart w:id="9" w:name="Hazem_Thesis6_10_14"/>
      <w:bookmarkEnd w:id="9"/>
      <w:r w:rsidRPr="009210FE">
        <w:rPr>
          <w:rFonts w:asciiTheme="minorHAnsi" w:hAnsiTheme="minorHAnsi" w:cs="Times New Roman"/>
          <w:spacing w:val="-3"/>
          <w:w w:val="95"/>
        </w:rPr>
        <w:t>low</w:t>
      </w:r>
      <w:r w:rsidRPr="009210FE">
        <w:rPr>
          <w:rFonts w:asciiTheme="minorHAnsi" w:hAnsiTheme="minorHAnsi" w:cs="Times New Roman"/>
          <w:spacing w:val="-1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power</w:t>
      </w:r>
      <w:r w:rsidRPr="009210FE">
        <w:rPr>
          <w:rFonts w:asciiTheme="minorHAnsi" w:hAnsiTheme="minorHAnsi" w:cs="Times New Roman"/>
          <w:spacing w:val="-11"/>
          <w:w w:val="95"/>
        </w:rPr>
        <w:t xml:space="preserve"> </w:t>
      </w:r>
      <w:del w:id="10" w:author="Raghda Wahdan" w:date="2017-11-03T12:24:00Z">
        <w:r w:rsidRPr="009210FE" w:rsidDel="00AA1CA8">
          <w:rPr>
            <w:rFonts w:asciiTheme="minorHAnsi" w:hAnsiTheme="minorHAnsi" w:cs="Times New Roman"/>
            <w:w w:val="95"/>
          </w:rPr>
          <w:delText>ultra</w:delText>
        </w:r>
        <w:r w:rsidRPr="009210FE" w:rsidDel="00AA1CA8">
          <w:rPr>
            <w:rFonts w:asciiTheme="minorHAnsi" w:hAnsiTheme="minorHAnsi" w:cs="Times New Roman"/>
            <w:spacing w:val="-11"/>
            <w:w w:val="95"/>
          </w:rPr>
          <w:delText xml:space="preserve"> </w:delText>
        </w:r>
        <w:r w:rsidRPr="009210FE" w:rsidDel="00AA1CA8">
          <w:rPr>
            <w:rFonts w:asciiTheme="minorHAnsi" w:hAnsiTheme="minorHAnsi" w:cs="Times New Roman"/>
            <w:w w:val="95"/>
          </w:rPr>
          <w:delText>high</w:delText>
        </w:r>
      </w:del>
      <w:ins w:id="11" w:author="Raghda Wahdan" w:date="2017-11-03T12:24:00Z">
        <w:r w:rsidR="00AA1CA8" w:rsidRPr="009210FE">
          <w:rPr>
            <w:rFonts w:asciiTheme="minorHAnsi" w:hAnsiTheme="minorHAnsi" w:cs="Times New Roman"/>
            <w:w w:val="95"/>
          </w:rPr>
          <w:t>ultra</w:t>
        </w:r>
        <w:r w:rsidR="00AA1CA8" w:rsidRPr="009210FE">
          <w:rPr>
            <w:rFonts w:asciiTheme="minorHAnsi" w:hAnsiTheme="minorHAnsi" w:cs="Times New Roman"/>
            <w:spacing w:val="-11"/>
            <w:w w:val="95"/>
          </w:rPr>
          <w:t>-</w:t>
        </w:r>
        <w:r w:rsidR="00AA1CA8" w:rsidRPr="009210FE">
          <w:rPr>
            <w:rFonts w:asciiTheme="minorHAnsi" w:hAnsiTheme="minorHAnsi" w:cs="Times New Roman"/>
            <w:w w:val="95"/>
          </w:rPr>
          <w:t>high</w:t>
        </w:r>
      </w:ins>
      <w:r w:rsidRPr="009210FE">
        <w:rPr>
          <w:rFonts w:asciiTheme="minorHAnsi" w:hAnsiTheme="minorHAnsi" w:cs="Times New Roman"/>
          <w:spacing w:val="-1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frequency</w:t>
      </w:r>
      <w:r w:rsidRPr="009210FE">
        <w:rPr>
          <w:rFonts w:asciiTheme="minorHAnsi" w:hAnsiTheme="minorHAnsi" w:cs="Times New Roman"/>
          <w:spacing w:val="-1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(UHF-RFID)</w:t>
      </w:r>
      <w:r w:rsidRPr="009210FE">
        <w:rPr>
          <w:rFonts w:asciiTheme="minorHAnsi" w:hAnsiTheme="minorHAnsi" w:cs="Times New Roman"/>
          <w:spacing w:val="-1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system</w:t>
      </w:r>
      <w:r w:rsidRPr="009210FE">
        <w:rPr>
          <w:rFonts w:asciiTheme="minorHAnsi" w:hAnsiTheme="minorHAnsi" w:cs="Times New Roman"/>
          <w:spacing w:val="-1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research</w:t>
      </w:r>
      <w:r w:rsidRPr="009210FE">
        <w:rPr>
          <w:rFonts w:asciiTheme="minorHAnsi" w:hAnsiTheme="minorHAnsi" w:cs="Times New Roman"/>
          <w:spacing w:val="-1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has</w:t>
      </w:r>
      <w:r w:rsidRPr="009210FE">
        <w:rPr>
          <w:rFonts w:asciiTheme="minorHAnsi" w:hAnsiTheme="minorHAnsi" w:cs="Times New Roman"/>
          <w:spacing w:val="-1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gained</w:t>
      </w:r>
      <w:r w:rsidRPr="009210FE">
        <w:rPr>
          <w:rFonts w:asciiTheme="minorHAnsi" w:hAnsiTheme="minorHAnsi" w:cs="Times New Roman"/>
          <w:spacing w:val="-11"/>
          <w:w w:val="95"/>
        </w:rPr>
        <w:t xml:space="preserve"> </w:t>
      </w:r>
      <w:r w:rsidR="009210FE">
        <w:rPr>
          <w:rFonts w:asciiTheme="minorHAnsi" w:hAnsiTheme="minorHAnsi" w:cs="Times New Roman"/>
          <w:w w:val="95"/>
        </w:rPr>
        <w:t>cer</w:t>
      </w:r>
      <w:r w:rsidRPr="009210FE">
        <w:rPr>
          <w:rFonts w:asciiTheme="minorHAnsi" w:hAnsiTheme="minorHAnsi" w:cs="Times New Roman"/>
          <w:w w:val="95"/>
        </w:rPr>
        <w:t>tain</w:t>
      </w:r>
      <w:r w:rsidRPr="009210FE">
        <w:rPr>
          <w:rFonts w:asciiTheme="minorHAnsi" w:hAnsiTheme="minorHAnsi" w:cs="Times New Roman"/>
          <w:spacing w:val="-2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importance.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</w:t>
      </w:r>
      <w:r w:rsidRPr="009210FE">
        <w:rPr>
          <w:rFonts w:asciiTheme="minorHAnsi" w:hAnsiTheme="minorHAnsi" w:cs="Times New Roman"/>
          <w:spacing w:val="-2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2008,</w:t>
      </w:r>
      <w:r w:rsidRPr="009210FE">
        <w:rPr>
          <w:rFonts w:asciiTheme="minorHAnsi" w:hAnsiTheme="minorHAnsi" w:cs="Times New Roman"/>
          <w:spacing w:val="-2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2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US</w:t>
      </w:r>
      <w:r w:rsidRPr="009210FE">
        <w:rPr>
          <w:rFonts w:asciiTheme="minorHAnsi" w:hAnsiTheme="minorHAnsi" w:cs="Times New Roman"/>
          <w:spacing w:val="-2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Department</w:t>
      </w:r>
      <w:r w:rsidRPr="009210FE">
        <w:rPr>
          <w:rFonts w:asciiTheme="minorHAnsi" w:hAnsiTheme="minorHAnsi" w:cs="Times New Roman"/>
          <w:spacing w:val="-2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of</w:t>
      </w:r>
      <w:r w:rsidRPr="009210FE">
        <w:rPr>
          <w:rFonts w:asciiTheme="minorHAnsi" w:hAnsiTheme="minorHAnsi" w:cs="Times New Roman"/>
          <w:spacing w:val="-2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Defense</w:t>
      </w:r>
      <w:r w:rsidRPr="009210FE">
        <w:rPr>
          <w:rFonts w:asciiTheme="minorHAnsi" w:hAnsiTheme="minorHAnsi" w:cs="Times New Roman"/>
          <w:spacing w:val="-24"/>
          <w:w w:val="95"/>
        </w:rPr>
        <w:t xml:space="preserve"> </w:t>
      </w:r>
      <w:r w:rsidRPr="009210FE">
        <w:rPr>
          <w:rFonts w:asciiTheme="minorHAnsi" w:hAnsiTheme="minorHAnsi" w:cs="Times New Roman"/>
          <w:spacing w:val="-4"/>
          <w:w w:val="95"/>
        </w:rPr>
        <w:t>have</w:t>
      </w:r>
      <w:r w:rsidRPr="009210FE">
        <w:rPr>
          <w:rFonts w:asciiTheme="minorHAnsi" w:hAnsiTheme="minorHAnsi" w:cs="Times New Roman"/>
          <w:spacing w:val="-2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announced</w:t>
      </w:r>
      <w:r w:rsidRPr="009210FE">
        <w:rPr>
          <w:rFonts w:asciiTheme="minorHAnsi" w:hAnsiTheme="minorHAnsi" w:cs="Times New Roman"/>
          <w:spacing w:val="-2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 xml:space="preserve">that </w:t>
      </w:r>
      <w:r w:rsidRPr="009210FE">
        <w:rPr>
          <w:rFonts w:asciiTheme="minorHAnsi" w:hAnsiTheme="minorHAnsi" w:cs="Times New Roman"/>
        </w:rPr>
        <w:t>they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plan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to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use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electronic</w:t>
      </w:r>
      <w:r w:rsidRPr="009210FE">
        <w:rPr>
          <w:rFonts w:asciiTheme="minorHAnsi" w:hAnsiTheme="minorHAnsi" w:cs="Times New Roman"/>
          <w:spacing w:val="-29"/>
        </w:rPr>
        <w:t xml:space="preserve"> </w:t>
      </w:r>
      <w:r w:rsidRPr="009210FE">
        <w:rPr>
          <w:rFonts w:asciiTheme="minorHAnsi" w:hAnsiTheme="minorHAnsi" w:cs="Times New Roman"/>
        </w:rPr>
        <w:t>product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code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(EPC)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[1]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technology</w:t>
      </w:r>
      <w:r w:rsidRPr="009210FE">
        <w:rPr>
          <w:rFonts w:asciiTheme="minorHAnsi" w:hAnsiTheme="minorHAnsi" w:cs="Times New Roman"/>
          <w:spacing w:val="-29"/>
        </w:rPr>
        <w:t xml:space="preserve"> </w:t>
      </w:r>
      <w:r w:rsidRPr="009210FE">
        <w:rPr>
          <w:rFonts w:asciiTheme="minorHAnsi" w:hAnsiTheme="minorHAnsi" w:cs="Times New Roman"/>
        </w:rPr>
        <w:t>to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track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  <w:spacing w:val="2"/>
        </w:rPr>
        <w:t xml:space="preserve">goods </w:t>
      </w:r>
      <w:r w:rsidRPr="009210FE">
        <w:rPr>
          <w:rFonts w:asciiTheme="minorHAnsi" w:hAnsiTheme="minorHAnsi" w:cs="Times New Roman"/>
          <w:w w:val="95"/>
        </w:rPr>
        <w:t>in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their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supply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chain.</w:t>
      </w:r>
      <w:r w:rsidRPr="009210FE">
        <w:rPr>
          <w:rFonts w:asciiTheme="minorHAnsi" w:hAnsiTheme="minorHAnsi" w:cs="Times New Roman"/>
          <w:spacing w:val="-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Europe,</w:t>
      </w:r>
      <w:r w:rsidRPr="009210FE">
        <w:rPr>
          <w:rFonts w:asciiTheme="minorHAnsi" w:hAnsiTheme="minorHAnsi" w:cs="Times New Roman"/>
          <w:spacing w:val="-2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RFID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spacing w:val="-3"/>
          <w:w w:val="95"/>
        </w:rPr>
        <w:t>was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intended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to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improve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industrial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ap</w:t>
      </w:r>
      <w:del w:id="12" w:author="Raghda Wahdan" w:date="2017-11-03T12:24:00Z">
        <w:r w:rsidRPr="009210FE" w:rsidDel="00AA1CA8">
          <w:rPr>
            <w:rFonts w:asciiTheme="minorHAnsi" w:hAnsiTheme="minorHAnsi" w:cs="Times New Roman"/>
            <w:w w:val="95"/>
          </w:rPr>
          <w:delText xml:space="preserve">- </w:delText>
        </w:r>
      </w:del>
      <w:r w:rsidRPr="009210FE">
        <w:rPr>
          <w:rFonts w:asciiTheme="minorHAnsi" w:hAnsiTheme="minorHAnsi" w:cs="Times New Roman"/>
          <w:w w:val="95"/>
        </w:rPr>
        <w:t>plications</w:t>
      </w:r>
      <w:r w:rsidRPr="009210FE">
        <w:rPr>
          <w:rFonts w:asciiTheme="minorHAnsi" w:hAnsiTheme="minorHAnsi" w:cs="Times New Roman"/>
          <w:spacing w:val="-2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and</w:t>
      </w:r>
      <w:r w:rsidRPr="009210FE">
        <w:rPr>
          <w:rFonts w:asciiTheme="minorHAnsi" w:hAnsiTheme="minorHAnsi" w:cs="Times New Roman"/>
          <w:spacing w:val="-2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to</w:t>
      </w:r>
      <w:r w:rsidRPr="009210FE">
        <w:rPr>
          <w:rFonts w:asciiTheme="minorHAnsi" w:hAnsiTheme="minorHAnsi" w:cs="Times New Roman"/>
          <w:spacing w:val="-2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enable</w:t>
      </w:r>
      <w:r w:rsidRPr="009210FE">
        <w:rPr>
          <w:rFonts w:asciiTheme="minorHAnsi" w:hAnsiTheme="minorHAnsi" w:cs="Times New Roman"/>
          <w:spacing w:val="-2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short-range</w:t>
      </w:r>
      <w:r w:rsidRPr="009210FE">
        <w:rPr>
          <w:rFonts w:asciiTheme="minorHAnsi" w:hAnsiTheme="minorHAnsi" w:cs="Times New Roman"/>
          <w:spacing w:val="-25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systems</w:t>
      </w:r>
      <w:r w:rsidRPr="009210FE">
        <w:rPr>
          <w:rFonts w:asciiTheme="minorHAnsi" w:hAnsiTheme="minorHAnsi" w:cs="Times New Roman"/>
          <w:spacing w:val="-2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for</w:t>
      </w:r>
      <w:r w:rsidRPr="009210FE">
        <w:rPr>
          <w:rFonts w:asciiTheme="minorHAnsi" w:hAnsiTheme="minorHAnsi" w:cs="Times New Roman"/>
          <w:spacing w:val="-2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animal</w:t>
      </w:r>
      <w:r w:rsidRPr="009210FE">
        <w:rPr>
          <w:rFonts w:asciiTheme="minorHAnsi" w:hAnsiTheme="minorHAnsi" w:cs="Times New Roman"/>
          <w:spacing w:val="-2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control</w:t>
      </w:r>
      <w:r w:rsidRPr="009210FE">
        <w:rPr>
          <w:rFonts w:asciiTheme="minorHAnsi" w:hAnsiTheme="minorHAnsi" w:cs="Times New Roman"/>
          <w:spacing w:val="-2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[20].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</w:t>
      </w:r>
      <w:r w:rsidRPr="009210FE">
        <w:rPr>
          <w:rFonts w:asciiTheme="minorHAnsi" w:hAnsiTheme="minorHAnsi" w:cs="Times New Roman"/>
          <w:spacing w:val="-2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Japan, RFID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spacing w:val="-3"/>
          <w:w w:val="95"/>
        </w:rPr>
        <w:t>was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used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for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contact-less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spacing w:val="-3"/>
          <w:w w:val="95"/>
        </w:rPr>
        <w:t>payments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transportation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systems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[18].</w:t>
      </w:r>
    </w:p>
    <w:p w14:paraId="63F8A391" w14:textId="77777777" w:rsidR="000A4C4D" w:rsidRPr="009210FE" w:rsidRDefault="000A4C4D">
      <w:pPr>
        <w:pStyle w:val="BodyText"/>
        <w:spacing w:before="1"/>
        <w:rPr>
          <w:rFonts w:asciiTheme="minorHAnsi" w:hAnsiTheme="minorHAnsi" w:cs="Times New Roman"/>
          <w:sz w:val="45"/>
        </w:rPr>
      </w:pPr>
    </w:p>
    <w:p w14:paraId="54A7D554" w14:textId="77777777" w:rsidR="000A4C4D" w:rsidRPr="009210FE" w:rsidRDefault="00B42C41">
      <w:pPr>
        <w:pStyle w:val="Heading1"/>
        <w:numPr>
          <w:ilvl w:val="1"/>
          <w:numId w:val="4"/>
        </w:numPr>
        <w:tabs>
          <w:tab w:val="left" w:pos="991"/>
        </w:tabs>
        <w:ind w:left="990" w:hanging="882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w w:val="95"/>
        </w:rPr>
        <w:t>System</w:t>
      </w:r>
      <w:r w:rsidRPr="009210FE">
        <w:rPr>
          <w:rFonts w:asciiTheme="minorHAnsi" w:hAnsiTheme="minorHAnsi" w:cs="Times New Roman"/>
          <w:spacing w:val="7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Components</w:t>
      </w:r>
    </w:p>
    <w:p w14:paraId="45AFE7AF" w14:textId="1579A231" w:rsidR="000A4C4D" w:rsidRPr="009210FE" w:rsidRDefault="00B42C41">
      <w:pPr>
        <w:pStyle w:val="BodyText"/>
        <w:spacing w:before="307" w:line="297" w:lineRule="auto"/>
        <w:ind w:left="108" w:right="477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w w:val="95"/>
        </w:rPr>
        <w:t>As</w:t>
      </w:r>
      <w:r w:rsidRPr="009210FE">
        <w:rPr>
          <w:rFonts w:asciiTheme="minorHAnsi" w:hAnsiTheme="minorHAnsi" w:cs="Times New Roman"/>
          <w:spacing w:val="-3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shown</w:t>
      </w:r>
      <w:r w:rsidRPr="009210FE">
        <w:rPr>
          <w:rFonts w:asciiTheme="minorHAnsi" w:hAnsiTheme="minorHAnsi" w:cs="Times New Roman"/>
          <w:spacing w:val="-3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</w:t>
      </w:r>
      <w:r w:rsidRPr="009210FE">
        <w:rPr>
          <w:rFonts w:asciiTheme="minorHAnsi" w:hAnsiTheme="minorHAnsi" w:cs="Times New Roman"/>
          <w:spacing w:val="-34"/>
          <w:w w:val="95"/>
        </w:rPr>
        <w:t xml:space="preserve"> </w:t>
      </w:r>
      <w:ins w:id="13" w:author="Raghda Wahdan" w:date="2017-11-05T09:38:00Z">
        <w:r w:rsidR="00657108">
          <w:rPr>
            <w:rFonts w:asciiTheme="minorHAnsi" w:hAnsiTheme="minorHAnsi" w:cs="Times New Roman"/>
            <w:w w:val="95"/>
          </w:rPr>
          <w:t>F</w:t>
        </w:r>
      </w:ins>
      <w:del w:id="14" w:author="Raghda Wahdan" w:date="2017-11-05T09:38:00Z">
        <w:r w:rsidRPr="009210FE" w:rsidDel="00657108">
          <w:rPr>
            <w:rFonts w:asciiTheme="minorHAnsi" w:hAnsiTheme="minorHAnsi" w:cs="Times New Roman"/>
            <w:w w:val="95"/>
          </w:rPr>
          <w:delText>f</w:delText>
        </w:r>
      </w:del>
      <w:r w:rsidRPr="009210FE">
        <w:rPr>
          <w:rFonts w:asciiTheme="minorHAnsi" w:hAnsiTheme="minorHAnsi" w:cs="Times New Roman"/>
          <w:w w:val="95"/>
        </w:rPr>
        <w:t>igure</w:t>
      </w:r>
      <w:r w:rsidRPr="009210FE">
        <w:rPr>
          <w:rFonts w:asciiTheme="minorHAnsi" w:hAnsiTheme="minorHAnsi" w:cs="Times New Roman"/>
          <w:spacing w:val="-3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2.1,</w:t>
      </w:r>
      <w:r w:rsidRPr="009210FE">
        <w:rPr>
          <w:rFonts w:asciiTheme="minorHAnsi" w:hAnsiTheme="minorHAnsi" w:cs="Times New Roman"/>
          <w:spacing w:val="-32"/>
          <w:w w:val="95"/>
        </w:rPr>
        <w:t xml:space="preserve"> </w:t>
      </w:r>
      <w:r w:rsidRPr="009210FE">
        <w:rPr>
          <w:rFonts w:asciiTheme="minorHAnsi" w:hAnsiTheme="minorHAnsi" w:cs="Times New Roman"/>
          <w:spacing w:val="-3"/>
          <w:w w:val="95"/>
        </w:rPr>
        <w:t>conventional</w:t>
      </w:r>
      <w:r w:rsidRPr="009210FE">
        <w:rPr>
          <w:rFonts w:asciiTheme="minorHAnsi" w:hAnsiTheme="minorHAnsi" w:cs="Times New Roman"/>
          <w:spacing w:val="-3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RFID</w:t>
      </w:r>
      <w:r w:rsidRPr="009210FE">
        <w:rPr>
          <w:rFonts w:asciiTheme="minorHAnsi" w:hAnsiTheme="minorHAnsi" w:cs="Times New Roman"/>
          <w:spacing w:val="-3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systems</w:t>
      </w:r>
      <w:r w:rsidRPr="009210FE">
        <w:rPr>
          <w:rFonts w:asciiTheme="minorHAnsi" w:hAnsiTheme="minorHAnsi" w:cs="Times New Roman"/>
          <w:spacing w:val="-3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consist</w:t>
      </w:r>
      <w:r w:rsidRPr="009210FE">
        <w:rPr>
          <w:rFonts w:asciiTheme="minorHAnsi" w:hAnsiTheme="minorHAnsi" w:cs="Times New Roman"/>
          <w:spacing w:val="-3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of</w:t>
      </w:r>
      <w:r w:rsidRPr="009210FE">
        <w:rPr>
          <w:rFonts w:asciiTheme="minorHAnsi" w:hAnsiTheme="minorHAnsi" w:cs="Times New Roman"/>
          <w:spacing w:val="-3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three</w:t>
      </w:r>
      <w:r w:rsidRPr="009210FE">
        <w:rPr>
          <w:rFonts w:asciiTheme="minorHAnsi" w:hAnsiTheme="minorHAnsi" w:cs="Times New Roman"/>
          <w:spacing w:val="-3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main</w:t>
      </w:r>
      <w:r w:rsidRPr="009210FE">
        <w:rPr>
          <w:rFonts w:asciiTheme="minorHAnsi" w:hAnsiTheme="minorHAnsi" w:cs="Times New Roman"/>
          <w:spacing w:val="-34"/>
          <w:w w:val="95"/>
        </w:rPr>
        <w:t xml:space="preserve"> </w:t>
      </w:r>
      <w:r w:rsidR="009210FE">
        <w:rPr>
          <w:rFonts w:asciiTheme="minorHAnsi" w:hAnsiTheme="minorHAnsi" w:cs="Times New Roman"/>
          <w:w w:val="95"/>
        </w:rPr>
        <w:t>compo</w:t>
      </w:r>
      <w:r w:rsidRPr="009210FE">
        <w:rPr>
          <w:rFonts w:asciiTheme="minorHAnsi" w:hAnsiTheme="minorHAnsi" w:cs="Times New Roman"/>
          <w:w w:val="95"/>
        </w:rPr>
        <w:t>nents</w:t>
      </w:r>
      <w:del w:id="15" w:author="Raghda Wahdan" w:date="2017-11-05T09:38:00Z">
        <w:r w:rsidRPr="009210FE" w:rsidDel="00657108">
          <w:rPr>
            <w:rFonts w:asciiTheme="minorHAnsi" w:hAnsiTheme="minorHAnsi" w:cs="Times New Roman"/>
            <w:w w:val="95"/>
          </w:rPr>
          <w:delText>:</w:delText>
        </w:r>
        <w:r w:rsidRPr="009210FE" w:rsidDel="00657108">
          <w:rPr>
            <w:rFonts w:asciiTheme="minorHAnsi" w:hAnsiTheme="minorHAnsi" w:cs="Times New Roman"/>
            <w:spacing w:val="-11"/>
            <w:w w:val="95"/>
          </w:rPr>
          <w:delText xml:space="preserve"> </w:delText>
        </w:r>
        <w:r w:rsidRPr="009210FE" w:rsidDel="00657108">
          <w:rPr>
            <w:rFonts w:asciiTheme="minorHAnsi" w:hAnsiTheme="minorHAnsi" w:cs="Times New Roman"/>
            <w:w w:val="95"/>
          </w:rPr>
          <w:delText>1)</w:delText>
        </w:r>
        <w:r w:rsidRPr="009210FE" w:rsidDel="00657108">
          <w:rPr>
            <w:rFonts w:asciiTheme="minorHAnsi" w:hAnsiTheme="minorHAnsi" w:cs="Times New Roman"/>
            <w:spacing w:val="-30"/>
            <w:w w:val="95"/>
          </w:rPr>
          <w:delText xml:space="preserve"> </w:delText>
        </w:r>
      </w:del>
      <w:ins w:id="16" w:author="Raghda Wahdan" w:date="2017-11-05T09:38:00Z">
        <w:r w:rsidR="00657108">
          <w:rPr>
            <w:rFonts w:asciiTheme="minorHAnsi" w:hAnsiTheme="minorHAnsi" w:cs="Times New Roman"/>
            <w:spacing w:val="-30"/>
            <w:w w:val="95"/>
          </w:rPr>
          <w:t xml:space="preserve">; </w:t>
        </w:r>
      </w:ins>
      <w:r w:rsidRPr="009210FE">
        <w:rPr>
          <w:rFonts w:asciiTheme="minorHAnsi" w:hAnsiTheme="minorHAnsi" w:cs="Times New Roman"/>
          <w:w w:val="95"/>
        </w:rPr>
        <w:t>RFID</w:t>
      </w:r>
      <w:r w:rsidRPr="009210FE">
        <w:rPr>
          <w:rFonts w:asciiTheme="minorHAnsi" w:hAnsiTheme="minorHAnsi" w:cs="Times New Roman"/>
          <w:spacing w:val="-3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tags</w:t>
      </w:r>
      <w:r w:rsidRPr="009210FE">
        <w:rPr>
          <w:rFonts w:asciiTheme="minorHAnsi" w:hAnsiTheme="minorHAnsi" w:cs="Times New Roman"/>
          <w:spacing w:val="-3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or</w:t>
      </w:r>
      <w:r w:rsidRPr="009210FE">
        <w:rPr>
          <w:rFonts w:asciiTheme="minorHAnsi" w:hAnsiTheme="minorHAnsi" w:cs="Times New Roman"/>
          <w:spacing w:val="-3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transponders</w:t>
      </w:r>
      <w:r w:rsidRPr="009210FE">
        <w:rPr>
          <w:rFonts w:asciiTheme="minorHAnsi" w:hAnsiTheme="minorHAnsi" w:cs="Times New Roman"/>
          <w:spacing w:val="-3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which</w:t>
      </w:r>
      <w:r w:rsidRPr="009210FE">
        <w:rPr>
          <w:rFonts w:asciiTheme="minorHAnsi" w:hAnsiTheme="minorHAnsi" w:cs="Times New Roman"/>
          <w:spacing w:val="-3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are</w:t>
      </w:r>
      <w:r w:rsidRPr="009210FE">
        <w:rPr>
          <w:rFonts w:asciiTheme="minorHAnsi" w:hAnsiTheme="minorHAnsi" w:cs="Times New Roman"/>
          <w:spacing w:val="-3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attached</w:t>
      </w:r>
      <w:r w:rsidRPr="009210FE">
        <w:rPr>
          <w:rFonts w:asciiTheme="minorHAnsi" w:hAnsiTheme="minorHAnsi" w:cs="Times New Roman"/>
          <w:spacing w:val="-3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to</w:t>
      </w:r>
      <w:r w:rsidRPr="009210FE">
        <w:rPr>
          <w:rFonts w:asciiTheme="minorHAnsi" w:hAnsiTheme="minorHAnsi" w:cs="Times New Roman"/>
          <w:spacing w:val="-3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3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object</w:t>
      </w:r>
      <w:r w:rsidRPr="009210FE">
        <w:rPr>
          <w:rFonts w:asciiTheme="minorHAnsi" w:hAnsiTheme="minorHAnsi" w:cs="Times New Roman"/>
          <w:spacing w:val="-3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 xml:space="preserve">requested </w:t>
      </w:r>
      <w:r w:rsidRPr="009210FE">
        <w:rPr>
          <w:rFonts w:asciiTheme="minorHAnsi" w:hAnsiTheme="minorHAnsi" w:cs="Times New Roman"/>
        </w:rPr>
        <w:t>to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  <w:spacing w:val="3"/>
        </w:rPr>
        <w:t>be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identified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or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tracked</w:t>
      </w:r>
      <w:del w:id="17" w:author="Raghda Wahdan" w:date="2017-11-05T09:38:00Z">
        <w:r w:rsidRPr="009210FE" w:rsidDel="00657108">
          <w:rPr>
            <w:rFonts w:asciiTheme="minorHAnsi" w:hAnsiTheme="minorHAnsi" w:cs="Times New Roman"/>
            <w:spacing w:val="-3"/>
          </w:rPr>
          <w:delText>.</w:delText>
        </w:r>
        <w:r w:rsidRPr="009210FE" w:rsidDel="00657108">
          <w:rPr>
            <w:rFonts w:asciiTheme="minorHAnsi" w:hAnsiTheme="minorHAnsi" w:cs="Times New Roman"/>
            <w:spacing w:val="-14"/>
          </w:rPr>
          <w:delText xml:space="preserve"> </w:delText>
        </w:r>
        <w:r w:rsidRPr="009210FE" w:rsidDel="00657108">
          <w:rPr>
            <w:rFonts w:asciiTheme="minorHAnsi" w:hAnsiTheme="minorHAnsi" w:cs="Times New Roman"/>
          </w:rPr>
          <w:delText>2)</w:delText>
        </w:r>
      </w:del>
      <w:ins w:id="18" w:author="Raghda Wahdan" w:date="2017-11-05T09:38:00Z">
        <w:r w:rsidR="00657108">
          <w:rPr>
            <w:rFonts w:asciiTheme="minorHAnsi" w:hAnsiTheme="minorHAnsi" w:cs="Times New Roman"/>
            <w:spacing w:val="-3"/>
          </w:rPr>
          <w:t>,</w:t>
        </w:r>
      </w:ins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RFID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reader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and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antennas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which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control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 xml:space="preserve">data </w:t>
      </w:r>
      <w:r w:rsidRPr="009210FE">
        <w:rPr>
          <w:rFonts w:asciiTheme="minorHAnsi" w:hAnsiTheme="minorHAnsi" w:cs="Times New Roman"/>
          <w:w w:val="95"/>
        </w:rPr>
        <w:t>transmission and the whole identification pro</w:t>
      </w:r>
      <w:r w:rsidR="009210FE">
        <w:rPr>
          <w:rFonts w:asciiTheme="minorHAnsi" w:hAnsiTheme="minorHAnsi" w:cs="Times New Roman"/>
          <w:w w:val="95"/>
        </w:rPr>
        <w:t>cess</w:t>
      </w:r>
      <w:del w:id="19" w:author="Raghda Wahdan" w:date="2017-11-05T09:38:00Z">
        <w:r w:rsidR="009210FE" w:rsidDel="00657108">
          <w:rPr>
            <w:rFonts w:asciiTheme="minorHAnsi" w:hAnsiTheme="minorHAnsi" w:cs="Times New Roman"/>
            <w:w w:val="95"/>
          </w:rPr>
          <w:delText xml:space="preserve">. </w:delText>
        </w:r>
      </w:del>
      <w:ins w:id="20" w:author="Raghda Wahdan" w:date="2017-11-05T09:38:00Z">
        <w:r w:rsidR="00657108">
          <w:rPr>
            <w:rFonts w:asciiTheme="minorHAnsi" w:hAnsiTheme="minorHAnsi" w:cs="Times New Roman"/>
            <w:w w:val="95"/>
          </w:rPr>
          <w:t>,</w:t>
        </w:r>
        <w:r w:rsidR="00657108">
          <w:rPr>
            <w:rFonts w:asciiTheme="minorHAnsi" w:hAnsiTheme="minorHAnsi" w:cs="Times New Roman"/>
            <w:w w:val="95"/>
          </w:rPr>
          <w:t xml:space="preserve"> </w:t>
        </w:r>
      </w:ins>
      <w:del w:id="21" w:author="Raghda Wahdan" w:date="2017-11-05T09:38:00Z">
        <w:r w:rsidR="009210FE" w:rsidDel="00657108">
          <w:rPr>
            <w:rFonts w:asciiTheme="minorHAnsi" w:hAnsiTheme="minorHAnsi" w:cs="Times New Roman"/>
            <w:w w:val="95"/>
          </w:rPr>
          <w:delText xml:space="preserve">3) Processing </w:delText>
        </w:r>
      </w:del>
      <w:ins w:id="22" w:author="Raghda Wahdan" w:date="2017-11-05T09:38:00Z">
        <w:r w:rsidR="00657108">
          <w:rPr>
            <w:rFonts w:asciiTheme="minorHAnsi" w:hAnsiTheme="minorHAnsi" w:cs="Times New Roman"/>
            <w:w w:val="95"/>
          </w:rPr>
          <w:t>p</w:t>
        </w:r>
        <w:r w:rsidR="00657108">
          <w:rPr>
            <w:rFonts w:asciiTheme="minorHAnsi" w:hAnsiTheme="minorHAnsi" w:cs="Times New Roman"/>
            <w:w w:val="95"/>
          </w:rPr>
          <w:t xml:space="preserve">rocessing </w:t>
        </w:r>
      </w:ins>
      <w:r w:rsidR="009210FE">
        <w:rPr>
          <w:rFonts w:asciiTheme="minorHAnsi" w:hAnsiTheme="minorHAnsi" w:cs="Times New Roman"/>
          <w:w w:val="95"/>
        </w:rPr>
        <w:t>device com</w:t>
      </w:r>
      <w:r w:rsidRPr="009210FE">
        <w:rPr>
          <w:rFonts w:asciiTheme="minorHAnsi" w:hAnsiTheme="minorHAnsi" w:cs="Times New Roman"/>
        </w:rPr>
        <w:t>monly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called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Middle-ware.</w:t>
      </w:r>
      <w:r w:rsidRPr="009210FE">
        <w:rPr>
          <w:rFonts w:asciiTheme="minorHAnsi" w:hAnsiTheme="minorHAnsi" w:cs="Times New Roman"/>
          <w:spacing w:val="-12"/>
        </w:rPr>
        <w:t xml:space="preserve"> </w:t>
      </w:r>
      <w:r w:rsidRPr="009210FE">
        <w:rPr>
          <w:rFonts w:asciiTheme="minorHAnsi" w:hAnsiTheme="minorHAnsi" w:cs="Times New Roman"/>
        </w:rPr>
        <w:t>It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is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always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a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software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processing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device.</w:t>
      </w:r>
      <w:r w:rsidRPr="009210FE">
        <w:rPr>
          <w:rFonts w:asciiTheme="minorHAnsi" w:hAnsiTheme="minorHAnsi" w:cs="Times New Roman"/>
          <w:spacing w:val="-12"/>
        </w:rPr>
        <w:t xml:space="preserve"> </w:t>
      </w:r>
      <w:r w:rsidRPr="009210FE">
        <w:rPr>
          <w:rFonts w:asciiTheme="minorHAnsi" w:hAnsiTheme="minorHAnsi" w:cs="Times New Roman"/>
        </w:rPr>
        <w:t>All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 xml:space="preserve">the </w:t>
      </w:r>
      <w:r w:rsidRPr="009210FE">
        <w:rPr>
          <w:rFonts w:asciiTheme="minorHAnsi" w:hAnsiTheme="minorHAnsi" w:cs="Times New Roman"/>
          <w:w w:val="95"/>
        </w:rPr>
        <w:t>external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processing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depending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on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application</w:t>
      </w:r>
      <w:r w:rsidRPr="009210FE">
        <w:rPr>
          <w:rFonts w:asciiTheme="minorHAnsi" w:hAnsiTheme="minorHAnsi" w:cs="Times New Roman"/>
          <w:spacing w:val="-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is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done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on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this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device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 xml:space="preserve">using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EPC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code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which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is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identified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  <w:spacing w:val="-4"/>
        </w:rPr>
        <w:t>by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reader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from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tag.</w:t>
      </w:r>
      <w:r w:rsidRPr="009210FE">
        <w:rPr>
          <w:rFonts w:asciiTheme="minorHAnsi" w:hAnsiTheme="minorHAnsi" w:cs="Times New Roman"/>
          <w:spacing w:val="-18"/>
        </w:rPr>
        <w:t xml:space="preserve"> </w:t>
      </w:r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 xml:space="preserve">following </w:t>
      </w:r>
      <w:r w:rsidRPr="009210FE">
        <w:rPr>
          <w:rFonts w:asciiTheme="minorHAnsi" w:hAnsiTheme="minorHAnsi" w:cs="Times New Roman"/>
          <w:w w:val="95"/>
        </w:rPr>
        <w:t>sections,</w:t>
      </w:r>
      <w:r w:rsidRPr="009210FE">
        <w:rPr>
          <w:rFonts w:asciiTheme="minorHAnsi" w:hAnsiTheme="minorHAnsi" w:cs="Times New Roman"/>
          <w:spacing w:val="-2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each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component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will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spacing w:val="3"/>
          <w:w w:val="95"/>
        </w:rPr>
        <w:t>be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described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del w:id="23" w:author="Raghda Wahdan" w:date="2017-11-05T09:39:00Z">
        <w:r w:rsidRPr="009210FE" w:rsidDel="00657108">
          <w:rPr>
            <w:rFonts w:asciiTheme="minorHAnsi" w:hAnsiTheme="minorHAnsi" w:cs="Times New Roman"/>
            <w:w w:val="95"/>
          </w:rPr>
          <w:delText>further</w:delText>
        </w:r>
        <w:r w:rsidRPr="009210FE" w:rsidDel="00657108">
          <w:rPr>
            <w:rFonts w:asciiTheme="minorHAnsi" w:hAnsiTheme="minorHAnsi" w:cs="Times New Roman"/>
            <w:spacing w:val="-22"/>
            <w:w w:val="95"/>
          </w:rPr>
          <w:delText xml:space="preserve"> </w:delText>
        </w:r>
        <w:r w:rsidRPr="009210FE" w:rsidDel="00657108">
          <w:rPr>
            <w:rFonts w:asciiTheme="minorHAnsi" w:hAnsiTheme="minorHAnsi" w:cs="Times New Roman"/>
            <w:w w:val="95"/>
          </w:rPr>
          <w:delText>details</w:delText>
        </w:r>
      </w:del>
      <w:ins w:id="24" w:author="Raghda Wahdan" w:date="2017-11-05T09:39:00Z">
        <w:r w:rsidR="00657108">
          <w:rPr>
            <w:rFonts w:asciiTheme="minorHAnsi" w:hAnsiTheme="minorHAnsi" w:cs="Times New Roman"/>
            <w:w w:val="95"/>
          </w:rPr>
          <w:t>detail</w:t>
        </w:r>
      </w:ins>
      <w:r w:rsidRPr="009210FE">
        <w:rPr>
          <w:rFonts w:asciiTheme="minorHAnsi" w:hAnsiTheme="minorHAnsi" w:cs="Times New Roman"/>
          <w:w w:val="95"/>
        </w:rPr>
        <w:t>.</w:t>
      </w:r>
    </w:p>
    <w:p w14:paraId="0857FB32" w14:textId="77777777" w:rsidR="000A4C4D" w:rsidRPr="009210FE" w:rsidRDefault="000A4C4D">
      <w:pPr>
        <w:pStyle w:val="BodyText"/>
        <w:spacing w:before="3"/>
        <w:rPr>
          <w:rFonts w:asciiTheme="minorHAnsi" w:hAnsiTheme="minorHAnsi" w:cs="Times New Roman"/>
          <w:sz w:val="39"/>
        </w:rPr>
      </w:pPr>
    </w:p>
    <w:p w14:paraId="324C5FBE" w14:textId="77777777" w:rsidR="000A4C4D" w:rsidRPr="009210FE" w:rsidRDefault="00B42C41">
      <w:pPr>
        <w:pStyle w:val="Heading2"/>
        <w:numPr>
          <w:ilvl w:val="2"/>
          <w:numId w:val="4"/>
        </w:numPr>
        <w:tabs>
          <w:tab w:val="left" w:pos="1095"/>
        </w:tabs>
        <w:ind w:hanging="986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spacing w:val="-8"/>
        </w:rPr>
        <w:t>Tags</w:t>
      </w:r>
    </w:p>
    <w:p w14:paraId="3701C6CE" w14:textId="77777777" w:rsidR="000A4C4D" w:rsidRPr="009210FE" w:rsidRDefault="00B42C41">
      <w:pPr>
        <w:pStyle w:val="BodyText"/>
        <w:spacing w:before="237" w:line="297" w:lineRule="auto"/>
        <w:ind w:left="108" w:right="477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2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tag</w:t>
      </w:r>
      <w:r w:rsidRPr="009210FE">
        <w:rPr>
          <w:rFonts w:asciiTheme="minorHAnsi" w:hAnsiTheme="minorHAnsi" w:cs="Times New Roman"/>
          <w:spacing w:val="-2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is</w:t>
      </w:r>
      <w:r w:rsidRPr="009210FE">
        <w:rPr>
          <w:rFonts w:asciiTheme="minorHAnsi" w:hAnsiTheme="minorHAnsi" w:cs="Times New Roman"/>
          <w:spacing w:val="-2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2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device,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which</w:t>
      </w:r>
      <w:r w:rsidRPr="009210FE">
        <w:rPr>
          <w:rFonts w:asciiTheme="minorHAnsi" w:hAnsiTheme="minorHAnsi" w:cs="Times New Roman"/>
          <w:spacing w:val="-2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is</w:t>
      </w:r>
      <w:r w:rsidRPr="009210FE">
        <w:rPr>
          <w:rFonts w:asciiTheme="minorHAnsi" w:hAnsiTheme="minorHAnsi" w:cs="Times New Roman"/>
          <w:spacing w:val="-2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attached</w:t>
      </w:r>
      <w:r w:rsidRPr="009210FE">
        <w:rPr>
          <w:rFonts w:asciiTheme="minorHAnsi" w:hAnsiTheme="minorHAnsi" w:cs="Times New Roman"/>
          <w:spacing w:val="-2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to</w:t>
      </w:r>
      <w:r w:rsidRPr="009210FE">
        <w:rPr>
          <w:rFonts w:asciiTheme="minorHAnsi" w:hAnsiTheme="minorHAnsi" w:cs="Times New Roman"/>
          <w:spacing w:val="-2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2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object.</w:t>
      </w:r>
      <w:r w:rsidRPr="009210FE">
        <w:rPr>
          <w:rFonts w:asciiTheme="minorHAnsi" w:hAnsiTheme="minorHAnsi" w:cs="Times New Roman"/>
          <w:spacing w:val="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It</w:t>
      </w:r>
      <w:r w:rsidRPr="009210FE">
        <w:rPr>
          <w:rFonts w:asciiTheme="minorHAnsi" w:hAnsiTheme="minorHAnsi" w:cs="Times New Roman"/>
          <w:spacing w:val="-2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stores</w:t>
      </w:r>
      <w:r w:rsidRPr="009210FE">
        <w:rPr>
          <w:rFonts w:asciiTheme="minorHAnsi" w:hAnsiTheme="minorHAnsi" w:cs="Times New Roman"/>
          <w:spacing w:val="-2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information</w:t>
      </w:r>
      <w:r w:rsidRPr="009210FE">
        <w:rPr>
          <w:rFonts w:asciiTheme="minorHAnsi" w:hAnsiTheme="minorHAnsi" w:cs="Times New Roman"/>
          <w:spacing w:val="-2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and might</w:t>
      </w:r>
      <w:r w:rsidRPr="009210FE">
        <w:rPr>
          <w:rFonts w:asciiTheme="minorHAnsi" w:hAnsiTheme="minorHAnsi" w:cs="Times New Roman"/>
          <w:spacing w:val="-28"/>
          <w:w w:val="95"/>
        </w:rPr>
        <w:t xml:space="preserve"> </w:t>
      </w:r>
      <w:r w:rsidRPr="009210FE">
        <w:rPr>
          <w:rFonts w:asciiTheme="minorHAnsi" w:hAnsiTheme="minorHAnsi" w:cs="Times New Roman"/>
          <w:spacing w:val="3"/>
          <w:w w:val="95"/>
        </w:rPr>
        <w:t>be</w:t>
      </w:r>
      <w:r w:rsidRPr="009210FE">
        <w:rPr>
          <w:rFonts w:asciiTheme="minorHAnsi" w:hAnsiTheme="minorHAnsi" w:cs="Times New Roman"/>
          <w:spacing w:val="-2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incorporated</w:t>
      </w:r>
      <w:r w:rsidRPr="009210FE">
        <w:rPr>
          <w:rFonts w:asciiTheme="minorHAnsi" w:hAnsiTheme="minorHAnsi" w:cs="Times New Roman"/>
          <w:spacing w:val="-2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to</w:t>
      </w:r>
      <w:r w:rsidRPr="009210FE">
        <w:rPr>
          <w:rFonts w:asciiTheme="minorHAnsi" w:hAnsiTheme="minorHAnsi" w:cs="Times New Roman"/>
          <w:spacing w:val="-2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sensors.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This</w:t>
      </w:r>
      <w:r w:rsidRPr="009210FE">
        <w:rPr>
          <w:rFonts w:asciiTheme="minorHAnsi" w:hAnsiTheme="minorHAnsi" w:cs="Times New Roman"/>
          <w:spacing w:val="-2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information</w:t>
      </w:r>
      <w:r w:rsidRPr="009210FE">
        <w:rPr>
          <w:rFonts w:asciiTheme="minorHAnsi" w:hAnsiTheme="minorHAnsi" w:cs="Times New Roman"/>
          <w:spacing w:val="-2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includes</w:t>
      </w:r>
      <w:r w:rsidRPr="009210FE">
        <w:rPr>
          <w:rFonts w:asciiTheme="minorHAnsi" w:hAnsiTheme="minorHAnsi" w:cs="Times New Roman"/>
          <w:spacing w:val="-2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their</w:t>
      </w:r>
      <w:r w:rsidRPr="009210FE">
        <w:rPr>
          <w:rFonts w:asciiTheme="minorHAnsi" w:hAnsiTheme="minorHAnsi" w:cs="Times New Roman"/>
          <w:spacing w:val="-2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unique</w:t>
      </w:r>
      <w:r w:rsidRPr="009210FE">
        <w:rPr>
          <w:rFonts w:asciiTheme="minorHAnsi" w:hAnsiTheme="minorHAnsi" w:cs="Times New Roman"/>
          <w:spacing w:val="-2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EPC, which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is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standardized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identification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code.</w:t>
      </w:r>
      <w:r w:rsidRPr="009210FE">
        <w:rPr>
          <w:rFonts w:asciiTheme="minorHAnsi" w:hAnsiTheme="minorHAnsi" w:cs="Times New Roman"/>
          <w:spacing w:val="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When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tags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are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within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reading range</w:t>
      </w:r>
      <w:r w:rsidRPr="009210FE">
        <w:rPr>
          <w:rFonts w:asciiTheme="minorHAnsi" w:hAnsiTheme="minorHAnsi" w:cs="Times New Roman"/>
          <w:spacing w:val="-3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of</w:t>
      </w:r>
      <w:r w:rsidRPr="009210FE">
        <w:rPr>
          <w:rFonts w:asciiTheme="minorHAnsi" w:hAnsiTheme="minorHAnsi" w:cs="Times New Roman"/>
          <w:spacing w:val="-3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3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reader,</w:t>
      </w:r>
      <w:r w:rsidRPr="009210FE">
        <w:rPr>
          <w:rFonts w:asciiTheme="minorHAnsi" w:hAnsiTheme="minorHAnsi" w:cs="Times New Roman"/>
          <w:spacing w:val="-3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they</w:t>
      </w:r>
      <w:r w:rsidRPr="009210FE">
        <w:rPr>
          <w:rFonts w:asciiTheme="minorHAnsi" w:hAnsiTheme="minorHAnsi" w:cs="Times New Roman"/>
          <w:spacing w:val="-3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receive</w:t>
      </w:r>
      <w:r w:rsidRPr="009210FE">
        <w:rPr>
          <w:rFonts w:asciiTheme="minorHAnsi" w:hAnsiTheme="minorHAnsi" w:cs="Times New Roman"/>
          <w:spacing w:val="-3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</w:t>
      </w:r>
      <w:r w:rsidRPr="009210FE">
        <w:rPr>
          <w:rFonts w:asciiTheme="minorHAnsi" w:hAnsiTheme="minorHAnsi" w:cs="Times New Roman"/>
          <w:spacing w:val="-3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command</w:t>
      </w:r>
      <w:r w:rsidRPr="009210FE">
        <w:rPr>
          <w:rFonts w:asciiTheme="minorHAnsi" w:hAnsiTheme="minorHAnsi" w:cs="Times New Roman"/>
          <w:spacing w:val="-3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from</w:t>
      </w:r>
      <w:r w:rsidRPr="009210FE">
        <w:rPr>
          <w:rFonts w:asciiTheme="minorHAnsi" w:hAnsiTheme="minorHAnsi" w:cs="Times New Roman"/>
          <w:spacing w:val="-3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3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reader</w:t>
      </w:r>
      <w:r w:rsidRPr="009210FE">
        <w:rPr>
          <w:rFonts w:asciiTheme="minorHAnsi" w:hAnsiTheme="minorHAnsi" w:cs="Times New Roman"/>
          <w:spacing w:val="-3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asking</w:t>
      </w:r>
      <w:r w:rsidRPr="009210FE">
        <w:rPr>
          <w:rFonts w:asciiTheme="minorHAnsi" w:hAnsiTheme="minorHAnsi" w:cs="Times New Roman"/>
          <w:spacing w:val="-3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them</w:t>
      </w:r>
      <w:r w:rsidRPr="009210FE">
        <w:rPr>
          <w:rFonts w:asciiTheme="minorHAnsi" w:hAnsiTheme="minorHAnsi" w:cs="Times New Roman"/>
          <w:spacing w:val="-3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about their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EPC.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They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reply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with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their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identification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data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to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reader,</w:t>
      </w:r>
      <w:r w:rsidRPr="009210FE">
        <w:rPr>
          <w:rFonts w:asciiTheme="minorHAnsi" w:hAnsiTheme="minorHAnsi" w:cs="Times New Roman"/>
          <w:spacing w:val="-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which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="009210FE">
        <w:rPr>
          <w:rFonts w:asciiTheme="minorHAnsi" w:hAnsiTheme="minorHAnsi" w:cs="Times New Roman"/>
          <w:w w:val="95"/>
        </w:rPr>
        <w:t>pro</w:t>
      </w:r>
      <w:r w:rsidRPr="009210FE">
        <w:rPr>
          <w:rFonts w:asciiTheme="minorHAnsi" w:hAnsiTheme="minorHAnsi" w:cs="Times New Roman"/>
          <w:w w:val="95"/>
        </w:rPr>
        <w:t xml:space="preserve">cesses the information according to the current application. </w:t>
      </w:r>
      <w:r w:rsidRPr="009210FE">
        <w:rPr>
          <w:rFonts w:asciiTheme="minorHAnsi" w:hAnsiTheme="minorHAnsi" w:cs="Times New Roman"/>
          <w:spacing w:val="-3"/>
          <w:w w:val="95"/>
        </w:rPr>
        <w:t>Generally,</w:t>
      </w:r>
      <w:r w:rsidRPr="009210FE">
        <w:rPr>
          <w:rFonts w:asciiTheme="minorHAnsi" w:hAnsiTheme="minorHAnsi" w:cs="Times New Roman"/>
          <w:spacing w:val="-3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RFID tags</w:t>
      </w:r>
      <w:r w:rsidRPr="009210FE">
        <w:rPr>
          <w:rFonts w:asciiTheme="minorHAnsi" w:hAnsiTheme="minorHAnsi" w:cs="Times New Roman"/>
          <w:spacing w:val="-2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are</w:t>
      </w:r>
      <w:r w:rsidRPr="009210FE">
        <w:rPr>
          <w:rFonts w:asciiTheme="minorHAnsi" w:hAnsiTheme="minorHAnsi" w:cs="Times New Roman"/>
          <w:spacing w:val="-29"/>
          <w:w w:val="95"/>
        </w:rPr>
        <w:t xml:space="preserve"> </w:t>
      </w:r>
      <w:del w:id="25" w:author="Raghda Wahdan" w:date="2017-11-03T12:26:00Z">
        <w:r w:rsidRPr="009210FE" w:rsidDel="00AA1CA8">
          <w:rPr>
            <w:rFonts w:asciiTheme="minorHAnsi" w:hAnsiTheme="minorHAnsi" w:cs="Times New Roman"/>
            <w:w w:val="95"/>
          </w:rPr>
          <w:delText>categorized</w:delText>
        </w:r>
        <w:r w:rsidRPr="009210FE" w:rsidDel="00AA1CA8">
          <w:rPr>
            <w:rFonts w:asciiTheme="minorHAnsi" w:hAnsiTheme="minorHAnsi" w:cs="Times New Roman"/>
            <w:spacing w:val="-29"/>
            <w:w w:val="95"/>
          </w:rPr>
          <w:delText xml:space="preserve"> </w:delText>
        </w:r>
      </w:del>
      <w:ins w:id="26" w:author="Raghda Wahdan" w:date="2017-11-03T12:26:00Z">
        <w:r w:rsidR="00AA1CA8">
          <w:rPr>
            <w:rFonts w:asciiTheme="minorHAnsi" w:hAnsiTheme="minorHAnsi" w:cs="Times New Roman"/>
            <w:w w:val="95"/>
          </w:rPr>
          <w:t>divided</w:t>
        </w:r>
        <w:r w:rsidR="00AA1CA8" w:rsidRPr="009210FE">
          <w:rPr>
            <w:rFonts w:asciiTheme="minorHAnsi" w:hAnsiTheme="minorHAnsi" w:cs="Times New Roman"/>
            <w:spacing w:val="-29"/>
            <w:w w:val="95"/>
          </w:rPr>
          <w:t xml:space="preserve"> </w:t>
        </w:r>
      </w:ins>
      <w:r w:rsidRPr="009210FE">
        <w:rPr>
          <w:rFonts w:asciiTheme="minorHAnsi" w:hAnsiTheme="minorHAnsi" w:cs="Times New Roman"/>
          <w:w w:val="95"/>
        </w:rPr>
        <w:t>into</w:t>
      </w:r>
      <w:r w:rsidRPr="009210FE">
        <w:rPr>
          <w:rFonts w:asciiTheme="minorHAnsi" w:hAnsiTheme="minorHAnsi" w:cs="Times New Roman"/>
          <w:spacing w:val="-2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2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following</w:t>
      </w:r>
      <w:r w:rsidRPr="009210FE">
        <w:rPr>
          <w:rFonts w:asciiTheme="minorHAnsi" w:hAnsiTheme="minorHAnsi" w:cs="Times New Roman"/>
          <w:spacing w:val="-2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categories:</w:t>
      </w:r>
    </w:p>
    <w:p w14:paraId="5A348AF3" w14:textId="77777777" w:rsidR="000A4C4D" w:rsidRPr="009210FE" w:rsidRDefault="000A4C4D">
      <w:pPr>
        <w:pStyle w:val="BodyText"/>
        <w:spacing w:before="7"/>
        <w:rPr>
          <w:rFonts w:asciiTheme="minorHAnsi" w:hAnsiTheme="minorHAnsi" w:cs="Times New Roman"/>
          <w:sz w:val="29"/>
        </w:rPr>
      </w:pPr>
    </w:p>
    <w:p w14:paraId="2CC37C5F" w14:textId="77777777" w:rsidR="009210FE" w:rsidRPr="009210FE" w:rsidRDefault="00B42C41" w:rsidP="009210FE">
      <w:pPr>
        <w:pStyle w:val="BodyText"/>
        <w:spacing w:line="358" w:lineRule="exact"/>
        <w:ind w:left="107" w:right="477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b/>
          <w:spacing w:val="-3"/>
        </w:rPr>
        <w:t>Passive</w:t>
      </w:r>
      <w:r w:rsidRPr="009210FE">
        <w:rPr>
          <w:rFonts w:asciiTheme="minorHAnsi" w:hAnsiTheme="minorHAnsi" w:cs="Times New Roman"/>
          <w:b/>
          <w:spacing w:val="-30"/>
        </w:rPr>
        <w:t xml:space="preserve"> </w:t>
      </w:r>
      <w:r w:rsidRPr="009210FE">
        <w:rPr>
          <w:rFonts w:asciiTheme="minorHAnsi" w:hAnsiTheme="minorHAnsi" w:cs="Times New Roman"/>
          <w:b/>
        </w:rPr>
        <w:t>tags</w:t>
      </w:r>
      <w:r w:rsidRPr="009210FE">
        <w:rPr>
          <w:rFonts w:asciiTheme="minorHAnsi" w:hAnsiTheme="minorHAnsi" w:cs="Times New Roman"/>
          <w:b/>
          <w:spacing w:val="24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Passive</w:t>
      </w:r>
      <w:r w:rsidRPr="009210FE">
        <w:rPr>
          <w:rFonts w:asciiTheme="minorHAnsi" w:hAnsiTheme="minorHAnsi" w:cs="Times New Roman"/>
          <w:spacing w:val="-40"/>
        </w:rPr>
        <w:t xml:space="preserve"> </w:t>
      </w:r>
      <w:r w:rsidRPr="009210FE">
        <w:rPr>
          <w:rFonts w:asciiTheme="minorHAnsi" w:hAnsiTheme="minorHAnsi" w:cs="Times New Roman"/>
        </w:rPr>
        <w:t>tags</w:t>
      </w:r>
      <w:r w:rsidRPr="009210FE">
        <w:rPr>
          <w:rFonts w:asciiTheme="minorHAnsi" w:hAnsiTheme="minorHAnsi" w:cs="Times New Roman"/>
          <w:spacing w:val="-40"/>
        </w:rPr>
        <w:t xml:space="preserve"> </w:t>
      </w:r>
      <w:r w:rsidRPr="009210FE">
        <w:rPr>
          <w:rFonts w:asciiTheme="minorHAnsi" w:hAnsiTheme="minorHAnsi" w:cs="Times New Roman"/>
        </w:rPr>
        <w:t>are</w:t>
      </w:r>
      <w:r w:rsidRPr="009210FE">
        <w:rPr>
          <w:rFonts w:asciiTheme="minorHAnsi" w:hAnsiTheme="minorHAnsi" w:cs="Times New Roman"/>
          <w:spacing w:val="-40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40"/>
        </w:rPr>
        <w:t xml:space="preserve"> </w:t>
      </w:r>
      <w:r w:rsidRPr="009210FE">
        <w:rPr>
          <w:rFonts w:asciiTheme="minorHAnsi" w:hAnsiTheme="minorHAnsi" w:cs="Times New Roman"/>
        </w:rPr>
        <w:t>most</w:t>
      </w:r>
      <w:r w:rsidRPr="009210FE">
        <w:rPr>
          <w:rFonts w:asciiTheme="minorHAnsi" w:hAnsiTheme="minorHAnsi" w:cs="Times New Roman"/>
          <w:spacing w:val="-40"/>
        </w:rPr>
        <w:t xml:space="preserve"> </w:t>
      </w:r>
      <w:r w:rsidRPr="009210FE">
        <w:rPr>
          <w:rFonts w:asciiTheme="minorHAnsi" w:hAnsiTheme="minorHAnsi" w:cs="Times New Roman"/>
        </w:rPr>
        <w:t>commonly</w:t>
      </w:r>
      <w:r w:rsidRPr="009210FE">
        <w:rPr>
          <w:rFonts w:asciiTheme="minorHAnsi" w:hAnsiTheme="minorHAnsi" w:cs="Times New Roman"/>
          <w:spacing w:val="-40"/>
        </w:rPr>
        <w:t xml:space="preserve"> </w:t>
      </w:r>
      <w:r w:rsidRPr="009210FE">
        <w:rPr>
          <w:rFonts w:asciiTheme="minorHAnsi" w:hAnsiTheme="minorHAnsi" w:cs="Times New Roman"/>
        </w:rPr>
        <w:t>used</w:t>
      </w:r>
      <w:r w:rsidRPr="009210FE">
        <w:rPr>
          <w:rFonts w:asciiTheme="minorHAnsi" w:hAnsiTheme="minorHAnsi" w:cs="Times New Roman"/>
          <w:spacing w:val="-40"/>
        </w:rPr>
        <w:t xml:space="preserve"> </w:t>
      </w:r>
      <w:r w:rsidRPr="009210FE">
        <w:rPr>
          <w:rFonts w:asciiTheme="minorHAnsi" w:hAnsiTheme="minorHAnsi" w:cs="Times New Roman"/>
        </w:rPr>
        <w:t>tags</w:t>
      </w:r>
      <w:r w:rsidRPr="009210FE">
        <w:rPr>
          <w:rFonts w:asciiTheme="minorHAnsi" w:hAnsiTheme="minorHAnsi" w:cs="Times New Roman"/>
          <w:spacing w:val="-40"/>
        </w:rPr>
        <w:t xml:space="preserve"> </w:t>
      </w:r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-40"/>
        </w:rPr>
        <w:t xml:space="preserve"> </w:t>
      </w:r>
      <w:r w:rsidRPr="009210FE">
        <w:rPr>
          <w:rFonts w:asciiTheme="minorHAnsi" w:hAnsiTheme="minorHAnsi" w:cs="Times New Roman"/>
        </w:rPr>
        <w:t>tracking</w:t>
      </w:r>
      <w:r w:rsidRPr="009210FE">
        <w:rPr>
          <w:rFonts w:asciiTheme="minorHAnsi" w:hAnsiTheme="minorHAnsi" w:cs="Times New Roman"/>
          <w:spacing w:val="-40"/>
        </w:rPr>
        <w:t xml:space="preserve"> </w:t>
      </w:r>
      <w:r w:rsidRPr="009210FE">
        <w:rPr>
          <w:rFonts w:asciiTheme="minorHAnsi" w:hAnsiTheme="minorHAnsi" w:cs="Times New Roman"/>
        </w:rPr>
        <w:t xml:space="preserve">and </w:t>
      </w:r>
      <w:r w:rsidRPr="009210FE">
        <w:rPr>
          <w:rFonts w:asciiTheme="minorHAnsi" w:hAnsiTheme="minorHAnsi" w:cs="Times New Roman"/>
          <w:w w:val="95"/>
        </w:rPr>
        <w:t>supply</w:t>
      </w:r>
      <w:r w:rsidRPr="009210FE">
        <w:rPr>
          <w:rFonts w:asciiTheme="minorHAnsi" w:hAnsiTheme="minorHAnsi" w:cs="Times New Roman"/>
          <w:spacing w:val="-1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chain</w:t>
      </w:r>
      <w:r w:rsidRPr="009210FE">
        <w:rPr>
          <w:rFonts w:asciiTheme="minorHAnsi" w:hAnsiTheme="minorHAnsi" w:cs="Times New Roman"/>
          <w:spacing w:val="-1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markets</w:t>
      </w:r>
      <w:r w:rsidRPr="009210FE">
        <w:rPr>
          <w:rFonts w:asciiTheme="minorHAnsi" w:hAnsiTheme="minorHAnsi" w:cs="Times New Roman"/>
          <w:spacing w:val="-1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[21,</w:t>
      </w:r>
      <w:r w:rsidRPr="009210FE">
        <w:rPr>
          <w:rFonts w:asciiTheme="minorHAnsi" w:hAnsiTheme="minorHAnsi" w:cs="Times New Roman"/>
          <w:spacing w:val="-4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22].</w:t>
      </w:r>
      <w:r w:rsidRPr="009210FE">
        <w:rPr>
          <w:rFonts w:asciiTheme="minorHAnsi" w:hAnsiTheme="minorHAnsi" w:cs="Times New Roman"/>
          <w:spacing w:val="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They</w:t>
      </w:r>
      <w:r w:rsidRPr="009210FE">
        <w:rPr>
          <w:rFonts w:asciiTheme="minorHAnsi" w:hAnsiTheme="minorHAnsi" w:cs="Times New Roman"/>
          <w:spacing w:val="-1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are</w:t>
      </w:r>
      <w:r w:rsidRPr="009210FE">
        <w:rPr>
          <w:rFonts w:asciiTheme="minorHAnsi" w:hAnsiTheme="minorHAnsi" w:cs="Times New Roman"/>
          <w:spacing w:val="-1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extremely</w:t>
      </w:r>
      <w:r w:rsidRPr="009210FE">
        <w:rPr>
          <w:rFonts w:asciiTheme="minorHAnsi" w:hAnsiTheme="minorHAnsi" w:cs="Times New Roman"/>
          <w:spacing w:val="-1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simple</w:t>
      </w:r>
      <w:r w:rsidRPr="009210FE">
        <w:rPr>
          <w:rFonts w:asciiTheme="minorHAnsi" w:hAnsiTheme="minorHAnsi" w:cs="Times New Roman"/>
          <w:spacing w:val="-1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and</w:t>
      </w:r>
      <w:r w:rsidRPr="009210FE">
        <w:rPr>
          <w:rFonts w:asciiTheme="minorHAnsi" w:hAnsiTheme="minorHAnsi" w:cs="Times New Roman"/>
          <w:spacing w:val="-1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inexpensive</w:t>
      </w:r>
      <w:r w:rsidRPr="009210FE">
        <w:rPr>
          <w:rFonts w:asciiTheme="minorHAnsi" w:hAnsiTheme="minorHAnsi" w:cs="Times New Roman"/>
          <w:spacing w:val="-1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de</w:t>
      </w:r>
      <w:del w:id="27" w:author="Raghda Wahdan" w:date="2017-11-03T12:27:00Z">
        <w:r w:rsidRPr="009210FE" w:rsidDel="00AA1CA8">
          <w:rPr>
            <w:rFonts w:asciiTheme="minorHAnsi" w:hAnsiTheme="minorHAnsi" w:cs="Times New Roman"/>
            <w:w w:val="95"/>
          </w:rPr>
          <w:delText xml:space="preserve">- </w:delText>
        </w:r>
      </w:del>
      <w:r w:rsidRPr="009210FE">
        <w:rPr>
          <w:rFonts w:asciiTheme="minorHAnsi" w:hAnsiTheme="minorHAnsi" w:cs="Times New Roman"/>
        </w:rPr>
        <w:t>vices</w:t>
      </w:r>
      <w:r w:rsidRPr="009210FE">
        <w:rPr>
          <w:rFonts w:asciiTheme="minorHAnsi" w:hAnsiTheme="minorHAnsi" w:cs="Times New Roman"/>
          <w:spacing w:val="-34"/>
        </w:rPr>
        <w:t xml:space="preserve"> </w:t>
      </w:r>
      <w:r w:rsidRPr="009210FE">
        <w:rPr>
          <w:rFonts w:asciiTheme="minorHAnsi" w:hAnsiTheme="minorHAnsi" w:cs="Times New Roman"/>
        </w:rPr>
        <w:t>(less</w:t>
      </w:r>
      <w:r w:rsidRPr="009210FE">
        <w:rPr>
          <w:rFonts w:asciiTheme="minorHAnsi" w:hAnsiTheme="minorHAnsi" w:cs="Times New Roman"/>
          <w:spacing w:val="-34"/>
        </w:rPr>
        <w:t xml:space="preserve"> </w:t>
      </w:r>
      <w:r w:rsidRPr="009210FE">
        <w:rPr>
          <w:rFonts w:asciiTheme="minorHAnsi" w:hAnsiTheme="minorHAnsi" w:cs="Times New Roman"/>
        </w:rPr>
        <w:t>than</w:t>
      </w:r>
      <w:r w:rsidRPr="009210FE">
        <w:rPr>
          <w:rFonts w:asciiTheme="minorHAnsi" w:hAnsiTheme="minorHAnsi" w:cs="Times New Roman"/>
          <w:spacing w:val="-34"/>
        </w:rPr>
        <w:t xml:space="preserve"> </w:t>
      </w:r>
      <w:r w:rsidRPr="009210FE">
        <w:rPr>
          <w:rFonts w:asciiTheme="minorHAnsi" w:hAnsiTheme="minorHAnsi" w:cs="Times New Roman"/>
        </w:rPr>
        <w:t>0.10</w:t>
      </w:r>
      <w:r w:rsidRPr="009210FE">
        <w:rPr>
          <w:rFonts w:asciiTheme="minorHAnsi" w:hAnsiTheme="minorHAnsi" w:cs="Times New Roman"/>
          <w:spacing w:val="-34"/>
        </w:rPr>
        <w:t xml:space="preserve"> </w:t>
      </w:r>
      <w:r w:rsidRPr="009210FE">
        <w:rPr>
          <w:rFonts w:asciiTheme="minorHAnsi" w:hAnsiTheme="minorHAnsi" w:cs="Times New Roman"/>
        </w:rPr>
        <w:t>€).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Passive</w:t>
      </w:r>
      <w:r w:rsidRPr="009210FE">
        <w:rPr>
          <w:rFonts w:asciiTheme="minorHAnsi" w:hAnsiTheme="minorHAnsi" w:cs="Times New Roman"/>
          <w:spacing w:val="-34"/>
        </w:rPr>
        <w:t xml:space="preserve"> </w:t>
      </w:r>
      <w:r w:rsidRPr="009210FE">
        <w:rPr>
          <w:rFonts w:asciiTheme="minorHAnsi" w:hAnsiTheme="minorHAnsi" w:cs="Times New Roman"/>
        </w:rPr>
        <w:t>tags</w:t>
      </w:r>
      <w:r w:rsidRPr="009210FE">
        <w:rPr>
          <w:rFonts w:asciiTheme="minorHAnsi" w:hAnsiTheme="minorHAnsi" w:cs="Times New Roman"/>
          <w:spacing w:val="-34"/>
        </w:rPr>
        <w:t xml:space="preserve"> </w:t>
      </w:r>
      <w:r w:rsidRPr="009210FE">
        <w:rPr>
          <w:rFonts w:asciiTheme="minorHAnsi" w:hAnsiTheme="minorHAnsi" w:cs="Times New Roman"/>
        </w:rPr>
        <w:t>do</w:t>
      </w:r>
      <w:r w:rsidRPr="009210FE">
        <w:rPr>
          <w:rFonts w:asciiTheme="minorHAnsi" w:hAnsiTheme="minorHAnsi" w:cs="Times New Roman"/>
          <w:spacing w:val="-34"/>
        </w:rPr>
        <w:t xml:space="preserve"> </w:t>
      </w:r>
      <w:r w:rsidRPr="009210FE">
        <w:rPr>
          <w:rFonts w:asciiTheme="minorHAnsi" w:hAnsiTheme="minorHAnsi" w:cs="Times New Roman"/>
        </w:rPr>
        <w:t>not</w:t>
      </w:r>
      <w:r w:rsidRPr="009210FE">
        <w:rPr>
          <w:rFonts w:asciiTheme="minorHAnsi" w:hAnsiTheme="minorHAnsi" w:cs="Times New Roman"/>
          <w:spacing w:val="-34"/>
        </w:rPr>
        <w:t xml:space="preserve"> </w:t>
      </w:r>
      <w:r w:rsidRPr="009210FE">
        <w:rPr>
          <w:rFonts w:asciiTheme="minorHAnsi" w:hAnsiTheme="minorHAnsi" w:cs="Times New Roman"/>
        </w:rPr>
        <w:t>contain</w:t>
      </w:r>
      <w:r w:rsidRPr="009210FE">
        <w:rPr>
          <w:rFonts w:asciiTheme="minorHAnsi" w:hAnsiTheme="minorHAnsi" w:cs="Times New Roman"/>
          <w:spacing w:val="-34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any</w:t>
      </w:r>
      <w:r w:rsidRPr="009210FE">
        <w:rPr>
          <w:rFonts w:asciiTheme="minorHAnsi" w:hAnsiTheme="minorHAnsi" w:cs="Times New Roman"/>
          <w:spacing w:val="-34"/>
        </w:rPr>
        <w:t xml:space="preserve"> </w:t>
      </w:r>
      <w:r w:rsidRPr="009210FE">
        <w:rPr>
          <w:rFonts w:asciiTheme="minorHAnsi" w:hAnsiTheme="minorHAnsi" w:cs="Times New Roman"/>
        </w:rPr>
        <w:t>power</w:t>
      </w:r>
      <w:r w:rsidRPr="009210FE">
        <w:rPr>
          <w:rFonts w:asciiTheme="minorHAnsi" w:hAnsiTheme="minorHAnsi" w:cs="Times New Roman"/>
          <w:spacing w:val="-34"/>
        </w:rPr>
        <w:t xml:space="preserve"> </w:t>
      </w:r>
      <w:r w:rsidRPr="009210FE">
        <w:rPr>
          <w:rFonts w:asciiTheme="minorHAnsi" w:hAnsiTheme="minorHAnsi" w:cs="Times New Roman"/>
        </w:rPr>
        <w:t>source</w:t>
      </w:r>
      <w:r w:rsidRPr="009210FE">
        <w:rPr>
          <w:rFonts w:asciiTheme="minorHAnsi" w:hAnsiTheme="minorHAnsi" w:cs="Times New Roman"/>
          <w:spacing w:val="-34"/>
        </w:rPr>
        <w:t xml:space="preserve"> </w:t>
      </w:r>
      <w:r w:rsidRPr="009210FE">
        <w:rPr>
          <w:rFonts w:asciiTheme="minorHAnsi" w:hAnsiTheme="minorHAnsi" w:cs="Times New Roman"/>
        </w:rPr>
        <w:t>so</w:t>
      </w:r>
      <w:r w:rsidRPr="009210FE">
        <w:rPr>
          <w:rFonts w:asciiTheme="minorHAnsi" w:hAnsiTheme="minorHAnsi" w:cs="Times New Roman"/>
          <w:spacing w:val="-34"/>
        </w:rPr>
        <w:t xml:space="preserve"> </w:t>
      </w:r>
      <w:r w:rsidRPr="009210FE">
        <w:rPr>
          <w:rFonts w:asciiTheme="minorHAnsi" w:hAnsiTheme="minorHAnsi" w:cs="Times New Roman"/>
        </w:rPr>
        <w:t xml:space="preserve">they </w:t>
      </w:r>
      <w:r w:rsidRPr="009210FE">
        <w:rPr>
          <w:rFonts w:asciiTheme="minorHAnsi" w:hAnsiTheme="minorHAnsi" w:cs="Times New Roman"/>
          <w:w w:val="95"/>
        </w:rPr>
        <w:t>derive all of the required energy for their operation from the signals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 xml:space="preserve">emitted </w:t>
      </w:r>
      <w:r w:rsidRPr="009210FE">
        <w:rPr>
          <w:rFonts w:asciiTheme="minorHAnsi" w:hAnsiTheme="minorHAnsi" w:cs="Times New Roman"/>
          <w:spacing w:val="-4"/>
        </w:rPr>
        <w:t>by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reader.</w:t>
      </w:r>
      <w:r w:rsidRPr="009210FE">
        <w:rPr>
          <w:rFonts w:asciiTheme="minorHAnsi" w:hAnsiTheme="minorHAnsi" w:cs="Times New Roman"/>
          <w:spacing w:val="-4"/>
        </w:rPr>
        <w:t xml:space="preserve"> </w:t>
      </w:r>
      <w:r w:rsidRPr="009210FE">
        <w:rPr>
          <w:rFonts w:asciiTheme="minorHAnsi" w:hAnsiTheme="minorHAnsi" w:cs="Times New Roman"/>
        </w:rPr>
        <w:t>This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energy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activates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circuit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of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tags.</w:t>
      </w:r>
      <w:r w:rsidRPr="009210FE">
        <w:rPr>
          <w:rFonts w:asciiTheme="minorHAnsi" w:hAnsiTheme="minorHAnsi" w:cs="Times New Roman"/>
          <w:spacing w:val="-4"/>
        </w:rPr>
        <w:t xml:space="preserve"> </w:t>
      </w:r>
      <w:r w:rsidRPr="009210FE">
        <w:rPr>
          <w:rFonts w:asciiTheme="minorHAnsi" w:hAnsiTheme="minorHAnsi" w:cs="Times New Roman"/>
        </w:rPr>
        <w:t>Then,</w:t>
      </w:r>
      <w:r w:rsidRPr="009210FE">
        <w:rPr>
          <w:rFonts w:asciiTheme="minorHAnsi" w:hAnsiTheme="minorHAnsi" w:cs="Times New Roman"/>
          <w:spacing w:val="-25"/>
        </w:rPr>
        <w:t xml:space="preserve"> </w:t>
      </w:r>
      <w:r w:rsidRPr="009210FE">
        <w:rPr>
          <w:rFonts w:asciiTheme="minorHAnsi" w:hAnsiTheme="minorHAnsi" w:cs="Times New Roman"/>
        </w:rPr>
        <w:t>they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 xml:space="preserve">send </w:t>
      </w:r>
      <w:r w:rsidRPr="009210FE">
        <w:rPr>
          <w:rFonts w:asciiTheme="minorHAnsi" w:hAnsiTheme="minorHAnsi" w:cs="Times New Roman"/>
          <w:w w:val="95"/>
        </w:rPr>
        <w:t>a</w:t>
      </w:r>
      <w:r w:rsidRPr="009210FE">
        <w:rPr>
          <w:rFonts w:asciiTheme="minorHAnsi" w:hAnsiTheme="minorHAnsi" w:cs="Times New Roman"/>
          <w:spacing w:val="-15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reply</w:t>
      </w:r>
      <w:r w:rsidRPr="009210FE">
        <w:rPr>
          <w:rFonts w:asciiTheme="minorHAnsi" w:hAnsiTheme="minorHAnsi" w:cs="Times New Roman"/>
          <w:spacing w:val="-15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signal</w:t>
      </w:r>
      <w:r w:rsidRPr="009210FE">
        <w:rPr>
          <w:rFonts w:asciiTheme="minorHAnsi" w:hAnsiTheme="minorHAnsi" w:cs="Times New Roman"/>
          <w:spacing w:val="-15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that</w:t>
      </w:r>
      <w:r w:rsidRPr="009210FE">
        <w:rPr>
          <w:rFonts w:asciiTheme="minorHAnsi" w:hAnsiTheme="minorHAnsi" w:cs="Times New Roman"/>
          <w:spacing w:val="-15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includes</w:t>
      </w:r>
      <w:r w:rsidRPr="009210FE">
        <w:rPr>
          <w:rFonts w:asciiTheme="minorHAnsi" w:hAnsiTheme="minorHAnsi" w:cs="Times New Roman"/>
          <w:spacing w:val="-15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their</w:t>
      </w:r>
      <w:r w:rsidRPr="009210FE">
        <w:rPr>
          <w:rFonts w:asciiTheme="minorHAnsi" w:hAnsiTheme="minorHAnsi" w:cs="Times New Roman"/>
          <w:spacing w:val="-15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information.</w:t>
      </w:r>
      <w:r w:rsidRPr="009210FE">
        <w:rPr>
          <w:rFonts w:asciiTheme="minorHAnsi" w:hAnsiTheme="minorHAnsi" w:cs="Times New Roman"/>
          <w:spacing w:val="1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15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maximum</w:t>
      </w:r>
      <w:r w:rsidRPr="009210FE">
        <w:rPr>
          <w:rFonts w:asciiTheme="minorHAnsi" w:hAnsiTheme="minorHAnsi" w:cs="Times New Roman"/>
          <w:spacing w:val="-15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communication</w:t>
      </w:r>
      <w:r w:rsidR="009210FE">
        <w:rPr>
          <w:rFonts w:asciiTheme="minorHAnsi" w:hAnsiTheme="minorHAnsi" w:cs="Times New Roman"/>
          <w:w w:val="95"/>
        </w:rPr>
        <w:t xml:space="preserve"> </w:t>
      </w:r>
      <w:r w:rsidR="009210FE" w:rsidRPr="009210FE">
        <w:rPr>
          <w:rFonts w:asciiTheme="minorHAnsi" w:hAnsiTheme="minorHAnsi" w:cs="Times New Roman"/>
        </w:rPr>
        <w:t>range is up to a few meters.</w:t>
      </w:r>
    </w:p>
    <w:p w14:paraId="62871829" w14:textId="77777777" w:rsidR="000A4C4D" w:rsidRPr="009210FE" w:rsidRDefault="000A4C4D">
      <w:pPr>
        <w:spacing w:line="358" w:lineRule="exact"/>
        <w:jc w:val="both"/>
        <w:rPr>
          <w:rFonts w:asciiTheme="minorHAnsi" w:hAnsiTheme="minorHAnsi" w:cs="Times New Roman"/>
        </w:rPr>
        <w:sectPr w:rsidR="000A4C4D" w:rsidRPr="009210FE">
          <w:headerReference w:type="even" r:id="rId9"/>
          <w:pgSz w:w="11910" w:h="16840"/>
          <w:pgMar w:top="1920" w:right="1680" w:bottom="280" w:left="1620" w:header="1603" w:footer="0" w:gutter="0"/>
          <w:cols w:space="720"/>
        </w:sectPr>
      </w:pPr>
    </w:p>
    <w:p w14:paraId="73B6B9F4" w14:textId="77777777" w:rsidR="000A4C4D" w:rsidRPr="009210FE" w:rsidRDefault="00B42C41">
      <w:pPr>
        <w:pStyle w:val="ListParagraph"/>
        <w:numPr>
          <w:ilvl w:val="1"/>
          <w:numId w:val="3"/>
        </w:numPr>
        <w:tabs>
          <w:tab w:val="left" w:pos="1027"/>
          <w:tab w:val="right" w:pos="8497"/>
        </w:tabs>
        <w:spacing w:before="102"/>
        <w:ind w:hanging="546"/>
        <w:rPr>
          <w:rFonts w:asciiTheme="minorHAnsi" w:hAnsiTheme="minorHAnsi" w:cs="Times New Roman"/>
          <w:sz w:val="24"/>
        </w:rPr>
      </w:pPr>
      <w:bookmarkStart w:id="28" w:name="Hazem_Thesis6_10_15"/>
      <w:bookmarkEnd w:id="28"/>
      <w:r w:rsidRPr="009210FE">
        <w:rPr>
          <w:rFonts w:asciiTheme="minorHAnsi" w:hAnsiTheme="minorHAnsi" w:cs="Times New Roman"/>
          <w:i/>
          <w:sz w:val="24"/>
        </w:rPr>
        <w:lastRenderedPageBreak/>
        <w:t>SYSTEM</w:t>
      </w:r>
      <w:r w:rsidRPr="009210FE">
        <w:rPr>
          <w:rFonts w:asciiTheme="minorHAnsi" w:hAnsiTheme="minorHAnsi" w:cs="Times New Roman"/>
          <w:i/>
          <w:spacing w:val="18"/>
          <w:sz w:val="24"/>
        </w:rPr>
        <w:t xml:space="preserve"> </w:t>
      </w:r>
      <w:r w:rsidRPr="009210FE">
        <w:rPr>
          <w:rFonts w:asciiTheme="minorHAnsi" w:hAnsiTheme="minorHAnsi" w:cs="Times New Roman"/>
          <w:i/>
          <w:sz w:val="24"/>
        </w:rPr>
        <w:t>COMPONENTS</w:t>
      </w:r>
      <w:r w:rsidRPr="009210FE">
        <w:rPr>
          <w:rFonts w:asciiTheme="minorHAnsi" w:hAnsiTheme="minorHAnsi" w:cs="Times New Roman"/>
          <w:sz w:val="24"/>
        </w:rPr>
        <w:tab/>
        <w:t>9</w:t>
      </w:r>
    </w:p>
    <w:p w14:paraId="4408B668" w14:textId="77777777" w:rsidR="000A4C4D" w:rsidRPr="009210FE" w:rsidRDefault="00E76E90">
      <w:pPr>
        <w:pStyle w:val="BodyText"/>
        <w:spacing w:before="9"/>
        <w:rPr>
          <w:rFonts w:asciiTheme="minorHAnsi" w:hAnsiTheme="minorHAnsi" w:cs="Times New Roman"/>
          <w:sz w:val="25"/>
        </w:rPr>
      </w:pPr>
      <w:r>
        <w:rPr>
          <w:rFonts w:asciiTheme="minorHAnsi" w:hAnsiTheme="minorHAnsi" w:cs="Times New Roman"/>
        </w:rPr>
        <w:pict w14:anchorId="6E39B098">
          <v:group id="_x0000_s1063" style="position:absolute;margin-left:160.85pt;margin-top:19.25pt;width:219.5pt;height:168.65pt;z-index:251655168;mso-wrap-distance-left:0;mso-wrap-distance-right:0;mso-position-horizontal-relative:page" coordorigin="3217,385" coordsize="4390,3373">
            <v:rect id="_x0000_s1068" style="position:absolute;left:3233;top:3026;width:3575;height:716" fillcolor="#d8d8d8" stroked="f"/>
            <v:rect id="_x0000_s1067" style="position:absolute;left:3233;top:3026;width:3575;height:716" filled="f" strokeweight=".57528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6" type="#_x0000_t75" style="position:absolute;left:4395;top:3281;width:1249;height:185">
              <v:imagedata r:id="rId10" o:title=""/>
            </v:shape>
            <v:shape id="_x0000_s1065" type="#_x0000_t75" style="position:absolute;left:5023;top:2311;width:175;height:715">
              <v:imagedata r:id="rId11" o:title=""/>
            </v:shape>
            <v:shape id="_x0000_s1064" type="#_x0000_t75" style="position:absolute;left:4379;top:385;width:3228;height:2027">
              <v:imagedata r:id="rId12" o:title=""/>
            </v:shape>
            <w10:wrap type="topAndBottom" anchorx="page"/>
          </v:group>
        </w:pict>
      </w:r>
      <w:r>
        <w:rPr>
          <w:rFonts w:asciiTheme="minorHAnsi" w:hAnsiTheme="minorHAnsi" w:cs="Times New Roman"/>
        </w:rPr>
        <w:pict w14:anchorId="3638B6BF">
          <v:group id="_x0000_s1059" style="position:absolute;margin-left:398.9pt;margin-top:23.9pt;width:17.6pt;height:42.5pt;z-index:251656192;mso-wrap-distance-left:0;mso-wrap-distance-right:0;mso-position-horizontal-relative:page" coordorigin="7978,478" coordsize="352,850">
            <v:shape id="_x0000_s1062" style="position:absolute;left:7986;top:487;width:335;height:833" coordorigin="7986,487" coordsize="335,833" path="m8321,487r-74,50l8182,589r-56,53l8079,696r-37,55l8014,806r-28,108l7986,967r28,103l8079,1164r47,44l8182,1248r65,38l8321,1319e" filled="f" strokeweight=".28764mm">
              <v:stroke dashstyle="longDash"/>
              <v:path arrowok="t"/>
            </v:shape>
            <v:shape id="_x0000_s1061" style="position:absolute;left:8046;top:535;width:276;height:655" coordorigin="8046,535" coordsize="276,655" path="m8321,535r-73,48l8186,633r-50,52l8097,737r-45,104l8046,892r6,50l8097,1037r89,83l8248,1157r73,32e" filled="f" strokeweight=".28764mm">
              <v:stroke dashstyle="longDash"/>
              <v:path arrowok="t"/>
            </v:shape>
            <v:shape id="_x0000_s1060" style="position:absolute;left:8155;top:584;width:166;height:473" coordorigin="8155,584" coordsize="166,473" path="m8321,584r-66,55l8205,696r-33,58l8155,813r,57l8172,924r33,50l8255,1018r66,38e" filled="f" strokeweight=".28764mm">
              <v:stroke dashstyle="longDash"/>
              <v:path arrowok="t"/>
            </v:shape>
            <w10:wrap type="topAndBottom" anchorx="page"/>
          </v:group>
        </w:pict>
      </w:r>
      <w:r>
        <w:rPr>
          <w:rFonts w:asciiTheme="minorHAnsi" w:hAnsiTheme="minorHAnsi" w:cs="Times New Roman"/>
        </w:rPr>
        <w:pict w14:anchorId="38C79D39">
          <v:group id="_x0000_s1056" style="position:absolute;margin-left:421pt;margin-top:29.65pt;width:35.05pt;height:30.2pt;z-index:251657216;mso-wrap-distance-left:0;mso-wrap-distance-right:0;mso-position-horizontal-relative:page" coordorigin="8420,593" coordsize="701,604">
            <v:rect id="_x0000_s1058" style="position:absolute;left:8436;top:609;width:668;height:570" filled="f" strokeweight=".57528mm"/>
            <v:shape id="_x0000_s1057" type="#_x0000_t75" style="position:absolute;left:8575;top:800;width:393;height:229">
              <v:imagedata r:id="rId13" o:title=""/>
            </v:shape>
            <w10:wrap type="topAndBottom" anchorx="page"/>
          </v:group>
        </w:pict>
      </w:r>
    </w:p>
    <w:p w14:paraId="1D4A9BDC" w14:textId="77777777" w:rsidR="000A4C4D" w:rsidRPr="009210FE" w:rsidRDefault="00B42C41">
      <w:pPr>
        <w:pStyle w:val="BodyText"/>
        <w:spacing w:before="166" w:line="288" w:lineRule="exact"/>
        <w:ind w:left="480" w:right="106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</w:rPr>
        <w:t>Figure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2.1:</w:t>
      </w:r>
      <w:r w:rsidRPr="009210FE">
        <w:rPr>
          <w:rFonts w:asciiTheme="minorHAnsi" w:hAnsiTheme="minorHAnsi" w:cs="Times New Roman"/>
          <w:spacing w:val="-2"/>
        </w:rPr>
        <w:t xml:space="preserve"> </w:t>
      </w:r>
      <w:r w:rsidRPr="009210FE">
        <w:rPr>
          <w:rFonts w:asciiTheme="minorHAnsi" w:hAnsiTheme="minorHAnsi" w:cs="Times New Roman"/>
        </w:rPr>
        <w:t>Main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UHF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RFID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system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components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with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single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reader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and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back- scatter UHF</w:t>
      </w:r>
      <w:r w:rsidRPr="009210FE">
        <w:rPr>
          <w:rFonts w:asciiTheme="minorHAnsi" w:hAnsiTheme="minorHAnsi" w:cs="Times New Roman"/>
          <w:spacing w:val="5"/>
        </w:rPr>
        <w:t xml:space="preserve"> </w:t>
      </w:r>
      <w:r w:rsidRPr="009210FE">
        <w:rPr>
          <w:rFonts w:asciiTheme="minorHAnsi" w:hAnsiTheme="minorHAnsi" w:cs="Times New Roman"/>
        </w:rPr>
        <w:t>tag</w:t>
      </w:r>
    </w:p>
    <w:p w14:paraId="524A05DC" w14:textId="77777777" w:rsidR="000A4C4D" w:rsidRPr="009210FE" w:rsidRDefault="000A4C4D">
      <w:pPr>
        <w:pStyle w:val="BodyText"/>
        <w:spacing w:before="6"/>
        <w:rPr>
          <w:rFonts w:asciiTheme="minorHAnsi" w:hAnsiTheme="minorHAnsi" w:cs="Times New Roman"/>
          <w:sz w:val="33"/>
        </w:rPr>
      </w:pPr>
    </w:p>
    <w:p w14:paraId="7CCFB8F0" w14:textId="77777777" w:rsidR="000A4C4D" w:rsidRPr="009210FE" w:rsidRDefault="000A4C4D">
      <w:pPr>
        <w:pStyle w:val="BodyText"/>
        <w:spacing w:before="5"/>
        <w:rPr>
          <w:rFonts w:asciiTheme="minorHAnsi" w:hAnsiTheme="minorHAnsi" w:cs="Times New Roman"/>
          <w:sz w:val="33"/>
        </w:rPr>
      </w:pPr>
    </w:p>
    <w:p w14:paraId="47F6BE3B" w14:textId="77777777" w:rsidR="000A4C4D" w:rsidRPr="009210FE" w:rsidRDefault="00B42C41">
      <w:pPr>
        <w:pStyle w:val="BodyText"/>
        <w:spacing w:line="358" w:lineRule="exact"/>
        <w:ind w:left="480" w:right="105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b/>
          <w:spacing w:val="-3"/>
        </w:rPr>
        <w:t xml:space="preserve">Active </w:t>
      </w:r>
      <w:r w:rsidRPr="009210FE">
        <w:rPr>
          <w:rFonts w:asciiTheme="minorHAnsi" w:hAnsiTheme="minorHAnsi" w:cs="Times New Roman"/>
          <w:b/>
        </w:rPr>
        <w:t xml:space="preserve">tags </w:t>
      </w:r>
      <w:r w:rsidRPr="009210FE">
        <w:rPr>
          <w:rFonts w:asciiTheme="minorHAnsi" w:hAnsiTheme="minorHAnsi" w:cs="Times New Roman"/>
          <w:spacing w:val="-3"/>
        </w:rPr>
        <w:t xml:space="preserve">Active </w:t>
      </w:r>
      <w:r w:rsidRPr="009210FE">
        <w:rPr>
          <w:rFonts w:asciiTheme="minorHAnsi" w:hAnsiTheme="minorHAnsi" w:cs="Times New Roman"/>
        </w:rPr>
        <w:t xml:space="preserve">tags are the second commonly used type of tags. They </w:t>
      </w:r>
      <w:r w:rsidRPr="009210FE">
        <w:rPr>
          <w:rFonts w:asciiTheme="minorHAnsi" w:hAnsiTheme="minorHAnsi" w:cs="Times New Roman"/>
          <w:spacing w:val="-4"/>
          <w:w w:val="95"/>
        </w:rPr>
        <w:t>have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fully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autonomous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power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source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[23,24].</w:t>
      </w:r>
      <w:r w:rsidRPr="009210FE">
        <w:rPr>
          <w:rFonts w:asciiTheme="minorHAnsi" w:hAnsiTheme="minorHAnsi" w:cs="Times New Roman"/>
          <w:spacing w:val="1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These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devices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are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more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 xml:space="preserve">expensive </w:t>
      </w:r>
      <w:r w:rsidRPr="009210FE">
        <w:rPr>
          <w:rFonts w:asciiTheme="minorHAnsi" w:hAnsiTheme="minorHAnsi" w:cs="Times New Roman"/>
        </w:rPr>
        <w:t>than</w:t>
      </w:r>
      <w:r w:rsidRPr="009210FE">
        <w:rPr>
          <w:rFonts w:asciiTheme="minorHAnsi" w:hAnsiTheme="minorHAnsi" w:cs="Times New Roman"/>
          <w:spacing w:val="-6"/>
        </w:rPr>
        <w:t xml:space="preserve"> </w:t>
      </w:r>
      <w:r w:rsidRPr="009210FE">
        <w:rPr>
          <w:rFonts w:asciiTheme="minorHAnsi" w:hAnsiTheme="minorHAnsi" w:cs="Times New Roman"/>
        </w:rPr>
        <w:t>passive</w:t>
      </w:r>
      <w:r w:rsidRPr="009210FE">
        <w:rPr>
          <w:rFonts w:asciiTheme="minorHAnsi" w:hAnsiTheme="minorHAnsi" w:cs="Times New Roman"/>
          <w:spacing w:val="-6"/>
        </w:rPr>
        <w:t xml:space="preserve"> </w:t>
      </w:r>
      <w:r w:rsidRPr="009210FE">
        <w:rPr>
          <w:rFonts w:asciiTheme="minorHAnsi" w:hAnsiTheme="minorHAnsi" w:cs="Times New Roman"/>
        </w:rPr>
        <w:t>ones</w:t>
      </w:r>
      <w:r w:rsidRPr="009210FE">
        <w:rPr>
          <w:rFonts w:asciiTheme="minorHAnsi" w:hAnsiTheme="minorHAnsi" w:cs="Times New Roman"/>
          <w:spacing w:val="-6"/>
        </w:rPr>
        <w:t xml:space="preserve"> </w:t>
      </w:r>
      <w:r w:rsidRPr="009210FE">
        <w:rPr>
          <w:rFonts w:asciiTheme="minorHAnsi" w:hAnsiTheme="minorHAnsi" w:cs="Times New Roman"/>
        </w:rPr>
        <w:t>(starting</w:t>
      </w:r>
      <w:r w:rsidRPr="009210FE">
        <w:rPr>
          <w:rFonts w:asciiTheme="minorHAnsi" w:hAnsiTheme="minorHAnsi" w:cs="Times New Roman"/>
          <w:spacing w:val="-7"/>
        </w:rPr>
        <w:t xml:space="preserve"> </w:t>
      </w:r>
      <w:r w:rsidRPr="009210FE">
        <w:rPr>
          <w:rFonts w:asciiTheme="minorHAnsi" w:hAnsiTheme="minorHAnsi" w:cs="Times New Roman"/>
        </w:rPr>
        <w:t>from</w:t>
      </w:r>
      <w:r w:rsidRPr="009210FE">
        <w:rPr>
          <w:rFonts w:asciiTheme="minorHAnsi" w:hAnsiTheme="minorHAnsi" w:cs="Times New Roman"/>
          <w:spacing w:val="-7"/>
        </w:rPr>
        <w:t xml:space="preserve"> </w:t>
      </w:r>
      <w:r w:rsidRPr="009210FE">
        <w:rPr>
          <w:rFonts w:asciiTheme="minorHAnsi" w:hAnsiTheme="minorHAnsi" w:cs="Times New Roman"/>
        </w:rPr>
        <w:t>10</w:t>
      </w:r>
      <w:r w:rsidRPr="009210FE">
        <w:rPr>
          <w:rFonts w:asciiTheme="minorHAnsi" w:hAnsiTheme="minorHAnsi" w:cs="Times New Roman"/>
          <w:spacing w:val="-7"/>
        </w:rPr>
        <w:t xml:space="preserve"> </w:t>
      </w:r>
      <w:r w:rsidRPr="009210FE">
        <w:rPr>
          <w:rFonts w:asciiTheme="minorHAnsi" w:hAnsiTheme="minorHAnsi" w:cs="Times New Roman"/>
        </w:rPr>
        <w:t>€)</w:t>
      </w:r>
      <w:r w:rsidRPr="009210FE">
        <w:rPr>
          <w:rFonts w:asciiTheme="minorHAnsi" w:hAnsiTheme="minorHAnsi" w:cs="Times New Roman"/>
          <w:spacing w:val="-6"/>
        </w:rPr>
        <w:t xml:space="preserve"> </w:t>
      </w:r>
      <w:r w:rsidRPr="009210FE">
        <w:rPr>
          <w:rFonts w:asciiTheme="minorHAnsi" w:hAnsiTheme="minorHAnsi" w:cs="Times New Roman"/>
        </w:rPr>
        <w:t>because</w:t>
      </w:r>
      <w:r w:rsidRPr="009210FE">
        <w:rPr>
          <w:rFonts w:asciiTheme="minorHAnsi" w:hAnsiTheme="minorHAnsi" w:cs="Times New Roman"/>
          <w:spacing w:val="-7"/>
        </w:rPr>
        <w:t xml:space="preserve"> </w:t>
      </w:r>
      <w:r w:rsidRPr="009210FE">
        <w:rPr>
          <w:rFonts w:asciiTheme="minorHAnsi" w:hAnsiTheme="minorHAnsi" w:cs="Times New Roman"/>
        </w:rPr>
        <w:t>they</w:t>
      </w:r>
      <w:r w:rsidRPr="009210FE">
        <w:rPr>
          <w:rFonts w:asciiTheme="minorHAnsi" w:hAnsiTheme="minorHAnsi" w:cs="Times New Roman"/>
          <w:spacing w:val="-6"/>
        </w:rPr>
        <w:t xml:space="preserve"> </w:t>
      </w:r>
      <w:r w:rsidRPr="009210FE">
        <w:rPr>
          <w:rFonts w:asciiTheme="minorHAnsi" w:hAnsiTheme="minorHAnsi" w:cs="Times New Roman"/>
        </w:rPr>
        <w:t>incorporate</w:t>
      </w:r>
      <w:r w:rsidRPr="009210FE">
        <w:rPr>
          <w:rFonts w:asciiTheme="minorHAnsi" w:hAnsiTheme="minorHAnsi" w:cs="Times New Roman"/>
          <w:spacing w:val="-6"/>
        </w:rPr>
        <w:t xml:space="preserve"> </w:t>
      </w:r>
      <w:r w:rsidRPr="009210FE">
        <w:rPr>
          <w:rFonts w:asciiTheme="minorHAnsi" w:hAnsiTheme="minorHAnsi" w:cs="Times New Roman"/>
        </w:rPr>
        <w:t>circuits</w:t>
      </w:r>
      <w:r w:rsidRPr="009210FE">
        <w:rPr>
          <w:rFonts w:asciiTheme="minorHAnsi" w:hAnsiTheme="minorHAnsi" w:cs="Times New Roman"/>
          <w:spacing w:val="-7"/>
        </w:rPr>
        <w:t xml:space="preserve"> </w:t>
      </w:r>
      <w:r w:rsidRPr="009210FE">
        <w:rPr>
          <w:rFonts w:asciiTheme="minorHAnsi" w:hAnsiTheme="minorHAnsi" w:cs="Times New Roman"/>
        </w:rPr>
        <w:t>with a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microprocessor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and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a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memory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to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read,</w:t>
      </w:r>
      <w:r w:rsidRPr="009210FE">
        <w:rPr>
          <w:rFonts w:asciiTheme="minorHAnsi" w:hAnsiTheme="minorHAnsi" w:cs="Times New Roman"/>
          <w:spacing w:val="-7"/>
        </w:rPr>
        <w:t xml:space="preserve"> </w:t>
      </w:r>
      <w:r w:rsidRPr="009210FE">
        <w:rPr>
          <w:rFonts w:asciiTheme="minorHAnsi" w:hAnsiTheme="minorHAnsi" w:cs="Times New Roman"/>
        </w:rPr>
        <w:t>write,</w:t>
      </w:r>
      <w:r w:rsidRPr="009210FE">
        <w:rPr>
          <w:rFonts w:asciiTheme="minorHAnsi" w:hAnsiTheme="minorHAnsi" w:cs="Times New Roman"/>
          <w:spacing w:val="-7"/>
        </w:rPr>
        <w:t xml:space="preserve"> </w:t>
      </w:r>
      <w:r w:rsidRPr="009210FE">
        <w:rPr>
          <w:rFonts w:asciiTheme="minorHAnsi" w:hAnsiTheme="minorHAnsi" w:cs="Times New Roman"/>
        </w:rPr>
        <w:t>rewrite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or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erase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data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from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 xml:space="preserve">an </w:t>
      </w:r>
      <w:r w:rsidRPr="009210FE">
        <w:rPr>
          <w:rFonts w:asciiTheme="minorHAnsi" w:hAnsiTheme="minorHAnsi" w:cs="Times New Roman"/>
          <w:w w:val="95"/>
        </w:rPr>
        <w:t xml:space="preserve">external device. </w:t>
      </w:r>
      <w:r w:rsidRPr="009210FE">
        <w:rPr>
          <w:rFonts w:asciiTheme="minorHAnsi" w:hAnsiTheme="minorHAnsi" w:cs="Times New Roman"/>
          <w:spacing w:val="-3"/>
          <w:w w:val="95"/>
        </w:rPr>
        <w:t xml:space="preserve">However, </w:t>
      </w:r>
      <w:r w:rsidRPr="009210FE">
        <w:rPr>
          <w:rFonts w:asciiTheme="minorHAnsi" w:hAnsiTheme="minorHAnsi" w:cs="Times New Roman"/>
          <w:w w:val="95"/>
        </w:rPr>
        <w:t xml:space="preserve">there are several </w:t>
      </w:r>
      <w:r w:rsidRPr="009210FE">
        <w:rPr>
          <w:rFonts w:asciiTheme="minorHAnsi" w:hAnsiTheme="minorHAnsi" w:cs="Times New Roman"/>
          <w:spacing w:val="-3"/>
          <w:w w:val="95"/>
        </w:rPr>
        <w:t xml:space="preserve">advantages </w:t>
      </w:r>
      <w:r w:rsidRPr="009210FE">
        <w:rPr>
          <w:rFonts w:asciiTheme="minorHAnsi" w:hAnsiTheme="minorHAnsi" w:cs="Times New Roman"/>
          <w:w w:val="95"/>
        </w:rPr>
        <w:t xml:space="preserve">of active tags compared </w:t>
      </w:r>
      <w:r w:rsidRPr="009210FE">
        <w:rPr>
          <w:rFonts w:asciiTheme="minorHAnsi" w:hAnsiTheme="minorHAnsi" w:cs="Times New Roman"/>
        </w:rPr>
        <w:t>to</w:t>
      </w:r>
      <w:r w:rsidRPr="009210FE">
        <w:rPr>
          <w:rFonts w:asciiTheme="minorHAnsi" w:hAnsiTheme="minorHAnsi" w:cs="Times New Roman"/>
          <w:spacing w:val="-31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31"/>
        </w:rPr>
        <w:t xml:space="preserve"> </w:t>
      </w:r>
      <w:r w:rsidRPr="009210FE">
        <w:rPr>
          <w:rFonts w:asciiTheme="minorHAnsi" w:hAnsiTheme="minorHAnsi" w:cs="Times New Roman"/>
        </w:rPr>
        <w:t>passive</w:t>
      </w:r>
      <w:r w:rsidRPr="009210FE">
        <w:rPr>
          <w:rFonts w:asciiTheme="minorHAnsi" w:hAnsiTheme="minorHAnsi" w:cs="Times New Roman"/>
          <w:spacing w:val="-31"/>
        </w:rPr>
        <w:t xml:space="preserve"> </w:t>
      </w:r>
      <w:r w:rsidRPr="009210FE">
        <w:rPr>
          <w:rFonts w:asciiTheme="minorHAnsi" w:hAnsiTheme="minorHAnsi" w:cs="Times New Roman"/>
        </w:rPr>
        <w:t>ones.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Among</w:t>
      </w:r>
      <w:r w:rsidRPr="009210FE">
        <w:rPr>
          <w:rFonts w:asciiTheme="minorHAnsi" w:hAnsiTheme="minorHAnsi" w:cs="Times New Roman"/>
          <w:spacing w:val="-31"/>
        </w:rPr>
        <w:t xml:space="preserve"> </w:t>
      </w:r>
      <w:r w:rsidRPr="009210FE">
        <w:rPr>
          <w:rFonts w:asciiTheme="minorHAnsi" w:hAnsiTheme="minorHAnsi" w:cs="Times New Roman"/>
        </w:rPr>
        <w:t>them</w:t>
      </w:r>
      <w:del w:id="29" w:author="Raghda Wahdan" w:date="2017-11-03T12:35:00Z">
        <w:r w:rsidRPr="009210FE" w:rsidDel="00C00B8B">
          <w:rPr>
            <w:rFonts w:asciiTheme="minorHAnsi" w:hAnsiTheme="minorHAnsi" w:cs="Times New Roman"/>
            <w:spacing w:val="-31"/>
          </w:rPr>
          <w:delText xml:space="preserve"> </w:delText>
        </w:r>
        <w:r w:rsidRPr="009210FE" w:rsidDel="00C00B8B">
          <w:rPr>
            <w:rFonts w:asciiTheme="minorHAnsi" w:hAnsiTheme="minorHAnsi" w:cs="Times New Roman"/>
          </w:rPr>
          <w:delText>are</w:delText>
        </w:r>
        <w:r w:rsidRPr="009210FE" w:rsidDel="00C00B8B">
          <w:rPr>
            <w:rFonts w:asciiTheme="minorHAnsi" w:hAnsiTheme="minorHAnsi" w:cs="Times New Roman"/>
            <w:spacing w:val="-31"/>
          </w:rPr>
          <w:delText xml:space="preserve"> </w:delText>
        </w:r>
        <w:r w:rsidRPr="009210FE" w:rsidDel="00C00B8B">
          <w:rPr>
            <w:rFonts w:asciiTheme="minorHAnsi" w:hAnsiTheme="minorHAnsi" w:cs="Times New Roman"/>
          </w:rPr>
          <w:delText>the</w:delText>
        </w:r>
        <w:r w:rsidRPr="009210FE" w:rsidDel="00C00B8B">
          <w:rPr>
            <w:rFonts w:asciiTheme="minorHAnsi" w:hAnsiTheme="minorHAnsi" w:cs="Times New Roman"/>
            <w:spacing w:val="-31"/>
          </w:rPr>
          <w:delText xml:space="preserve"> </w:delText>
        </w:r>
        <w:r w:rsidRPr="009210FE" w:rsidDel="00C00B8B">
          <w:rPr>
            <w:rFonts w:asciiTheme="minorHAnsi" w:hAnsiTheme="minorHAnsi" w:cs="Times New Roman"/>
          </w:rPr>
          <w:delText>following:</w:delText>
        </w:r>
      </w:del>
      <w:ins w:id="30" w:author="Raghda Wahdan" w:date="2017-11-03T12:35:00Z">
        <w:r w:rsidR="00C00B8B">
          <w:rPr>
            <w:rFonts w:asciiTheme="minorHAnsi" w:hAnsiTheme="minorHAnsi" w:cs="Times New Roman"/>
            <w:spacing w:val="-31"/>
          </w:rPr>
          <w:t>;</w:t>
        </w:r>
      </w:ins>
      <w:r w:rsidRPr="009210FE">
        <w:rPr>
          <w:rFonts w:asciiTheme="minorHAnsi" w:hAnsiTheme="minorHAnsi" w:cs="Times New Roman"/>
          <w:spacing w:val="-15"/>
        </w:rPr>
        <w:t xml:space="preserve"> </w:t>
      </w:r>
      <w:del w:id="31" w:author="Raghda Wahdan" w:date="2017-11-03T12:35:00Z">
        <w:r w:rsidRPr="009210FE" w:rsidDel="00C00B8B">
          <w:rPr>
            <w:rFonts w:asciiTheme="minorHAnsi" w:hAnsiTheme="minorHAnsi" w:cs="Times New Roman"/>
          </w:rPr>
          <w:delText>1)</w:delText>
        </w:r>
        <w:r w:rsidRPr="009210FE" w:rsidDel="00C00B8B">
          <w:rPr>
            <w:rFonts w:asciiTheme="minorHAnsi" w:hAnsiTheme="minorHAnsi" w:cs="Times New Roman"/>
            <w:spacing w:val="-31"/>
          </w:rPr>
          <w:delText xml:space="preserve"> </w:delText>
        </w:r>
        <w:r w:rsidRPr="009210FE" w:rsidDel="00C00B8B">
          <w:rPr>
            <w:rFonts w:asciiTheme="minorHAnsi" w:hAnsiTheme="minorHAnsi" w:cs="Times New Roman"/>
            <w:spacing w:val="-3"/>
          </w:rPr>
          <w:delText>A</w:delText>
        </w:r>
      </w:del>
      <w:ins w:id="32" w:author="Raghda Wahdan" w:date="2017-11-03T12:35:00Z">
        <w:r w:rsidR="00C00B8B">
          <w:rPr>
            <w:rFonts w:asciiTheme="minorHAnsi" w:hAnsiTheme="minorHAnsi" w:cs="Times New Roman"/>
          </w:rPr>
          <w:t>a</w:t>
        </w:r>
      </w:ins>
      <w:r w:rsidRPr="009210FE">
        <w:rPr>
          <w:rFonts w:asciiTheme="minorHAnsi" w:hAnsiTheme="minorHAnsi" w:cs="Times New Roman"/>
          <w:spacing w:val="-3"/>
        </w:rPr>
        <w:t>ctive</w:t>
      </w:r>
      <w:r w:rsidRPr="009210FE">
        <w:rPr>
          <w:rFonts w:asciiTheme="minorHAnsi" w:hAnsiTheme="minorHAnsi" w:cs="Times New Roman"/>
          <w:spacing w:val="-31"/>
        </w:rPr>
        <w:t xml:space="preserve"> </w:t>
      </w:r>
      <w:r w:rsidRPr="009210FE">
        <w:rPr>
          <w:rFonts w:asciiTheme="minorHAnsi" w:hAnsiTheme="minorHAnsi" w:cs="Times New Roman"/>
        </w:rPr>
        <w:t>tags</w:t>
      </w:r>
      <w:r w:rsidRPr="009210FE">
        <w:rPr>
          <w:rFonts w:asciiTheme="minorHAnsi" w:hAnsiTheme="minorHAnsi" w:cs="Times New Roman"/>
          <w:spacing w:val="-31"/>
        </w:rPr>
        <w:t xml:space="preserve"> </w:t>
      </w:r>
      <w:r w:rsidRPr="009210FE">
        <w:rPr>
          <w:rFonts w:asciiTheme="minorHAnsi" w:hAnsiTheme="minorHAnsi" w:cs="Times New Roman"/>
        </w:rPr>
        <w:t>support</w:t>
      </w:r>
      <w:r w:rsidRPr="009210FE">
        <w:rPr>
          <w:rFonts w:asciiTheme="minorHAnsi" w:hAnsiTheme="minorHAnsi" w:cs="Times New Roman"/>
          <w:spacing w:val="-31"/>
        </w:rPr>
        <w:t xml:space="preserve"> </w:t>
      </w:r>
      <w:r w:rsidRPr="009210FE">
        <w:rPr>
          <w:rFonts w:asciiTheme="minorHAnsi" w:hAnsiTheme="minorHAnsi" w:cs="Times New Roman"/>
        </w:rPr>
        <w:t>long reading</w:t>
      </w:r>
      <w:r w:rsidRPr="009210FE">
        <w:rPr>
          <w:rFonts w:asciiTheme="minorHAnsi" w:hAnsiTheme="minorHAnsi" w:cs="Times New Roman"/>
          <w:spacing w:val="-9"/>
        </w:rPr>
        <w:t xml:space="preserve"> </w:t>
      </w:r>
      <w:r w:rsidRPr="009210FE">
        <w:rPr>
          <w:rFonts w:asciiTheme="minorHAnsi" w:hAnsiTheme="minorHAnsi" w:cs="Times New Roman"/>
        </w:rPr>
        <w:t>distance,</w:t>
      </w:r>
      <w:r w:rsidRPr="009210FE">
        <w:rPr>
          <w:rFonts w:asciiTheme="minorHAnsi" w:hAnsiTheme="minorHAnsi" w:cs="Times New Roman"/>
          <w:spacing w:val="-9"/>
        </w:rPr>
        <w:t xml:space="preserve"> </w:t>
      </w:r>
      <w:r w:rsidRPr="009210FE">
        <w:rPr>
          <w:rFonts w:asciiTheme="minorHAnsi" w:hAnsiTheme="minorHAnsi" w:cs="Times New Roman"/>
        </w:rPr>
        <w:t>i.e.</w:t>
      </w:r>
      <w:r w:rsidRPr="009210FE">
        <w:rPr>
          <w:rFonts w:asciiTheme="minorHAnsi" w:hAnsiTheme="minorHAnsi" w:cs="Times New Roman"/>
          <w:spacing w:val="11"/>
        </w:rPr>
        <w:t xml:space="preserve"> </w:t>
      </w:r>
      <w:r w:rsidRPr="009210FE">
        <w:rPr>
          <w:rFonts w:asciiTheme="minorHAnsi" w:hAnsiTheme="minorHAnsi" w:cs="Times New Roman"/>
        </w:rPr>
        <w:t>more</w:t>
      </w:r>
      <w:r w:rsidRPr="009210FE">
        <w:rPr>
          <w:rFonts w:asciiTheme="minorHAnsi" w:hAnsiTheme="minorHAnsi" w:cs="Times New Roman"/>
          <w:spacing w:val="-9"/>
        </w:rPr>
        <w:t xml:space="preserve"> </w:t>
      </w:r>
      <w:r w:rsidRPr="009210FE">
        <w:rPr>
          <w:rFonts w:asciiTheme="minorHAnsi" w:hAnsiTheme="minorHAnsi" w:cs="Times New Roman"/>
        </w:rPr>
        <w:t>than</w:t>
      </w:r>
      <w:r w:rsidRPr="009210FE">
        <w:rPr>
          <w:rFonts w:asciiTheme="minorHAnsi" w:hAnsiTheme="minorHAnsi" w:cs="Times New Roman"/>
          <w:spacing w:val="-9"/>
        </w:rPr>
        <w:t xml:space="preserve"> </w:t>
      </w:r>
      <w:r w:rsidRPr="009210FE">
        <w:rPr>
          <w:rFonts w:asciiTheme="minorHAnsi" w:hAnsiTheme="minorHAnsi" w:cs="Times New Roman"/>
        </w:rPr>
        <w:t>100</w:t>
      </w:r>
      <w:r w:rsidRPr="009210FE">
        <w:rPr>
          <w:rFonts w:asciiTheme="minorHAnsi" w:hAnsiTheme="minorHAnsi" w:cs="Times New Roman"/>
          <w:spacing w:val="-9"/>
        </w:rPr>
        <w:t xml:space="preserve"> </w:t>
      </w:r>
      <w:r w:rsidRPr="009210FE">
        <w:rPr>
          <w:rFonts w:asciiTheme="minorHAnsi" w:hAnsiTheme="minorHAnsi" w:cs="Times New Roman"/>
        </w:rPr>
        <w:t>meters.</w:t>
      </w:r>
      <w:r w:rsidRPr="009210FE">
        <w:rPr>
          <w:rFonts w:asciiTheme="minorHAnsi" w:hAnsiTheme="minorHAnsi" w:cs="Times New Roman"/>
          <w:spacing w:val="11"/>
        </w:rPr>
        <w:t xml:space="preserve"> </w:t>
      </w:r>
      <w:del w:id="33" w:author="Raghda Wahdan" w:date="2017-11-03T12:35:00Z">
        <w:r w:rsidRPr="009210FE" w:rsidDel="00C00B8B">
          <w:rPr>
            <w:rFonts w:asciiTheme="minorHAnsi" w:hAnsiTheme="minorHAnsi" w:cs="Times New Roman"/>
          </w:rPr>
          <w:delText>2)</w:delText>
        </w:r>
        <w:r w:rsidRPr="009210FE" w:rsidDel="00C00B8B">
          <w:rPr>
            <w:rFonts w:asciiTheme="minorHAnsi" w:hAnsiTheme="minorHAnsi" w:cs="Times New Roman"/>
            <w:spacing w:val="-9"/>
          </w:rPr>
          <w:delText xml:space="preserve"> </w:delText>
        </w:r>
      </w:del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-9"/>
        </w:rPr>
        <w:t xml:space="preserve"> </w:t>
      </w:r>
      <w:r w:rsidRPr="009210FE">
        <w:rPr>
          <w:rFonts w:asciiTheme="minorHAnsi" w:hAnsiTheme="minorHAnsi" w:cs="Times New Roman"/>
        </w:rPr>
        <w:t>addition,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they</w:t>
      </w:r>
      <w:r w:rsidRPr="009210FE">
        <w:rPr>
          <w:rFonts w:asciiTheme="minorHAnsi" w:hAnsiTheme="minorHAnsi" w:cs="Times New Roman"/>
          <w:spacing w:val="-9"/>
        </w:rPr>
        <w:t xml:space="preserve"> </w:t>
      </w:r>
      <w:r w:rsidRPr="009210FE">
        <w:rPr>
          <w:rFonts w:asciiTheme="minorHAnsi" w:hAnsiTheme="minorHAnsi" w:cs="Times New Roman"/>
        </w:rPr>
        <w:t>also</w:t>
      </w:r>
      <w:r w:rsidRPr="009210FE">
        <w:rPr>
          <w:rFonts w:asciiTheme="minorHAnsi" w:hAnsiTheme="minorHAnsi" w:cs="Times New Roman"/>
          <w:spacing w:val="-9"/>
        </w:rPr>
        <w:t xml:space="preserve"> </w:t>
      </w:r>
      <w:r w:rsidRPr="009210FE">
        <w:rPr>
          <w:rFonts w:asciiTheme="minorHAnsi" w:hAnsiTheme="minorHAnsi" w:cs="Times New Roman"/>
        </w:rPr>
        <w:t xml:space="preserve">support </w:t>
      </w:r>
      <w:r w:rsidRPr="009210FE">
        <w:rPr>
          <w:rFonts w:asciiTheme="minorHAnsi" w:hAnsiTheme="minorHAnsi" w:cs="Times New Roman"/>
          <w:w w:val="95"/>
        </w:rPr>
        <w:t>immunity</w:t>
      </w:r>
      <w:r w:rsidRPr="009210FE">
        <w:rPr>
          <w:rFonts w:asciiTheme="minorHAnsi" w:hAnsiTheme="minorHAnsi" w:cs="Times New Roman"/>
          <w:spacing w:val="-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to</w:t>
      </w:r>
      <w:r w:rsidRPr="009210FE">
        <w:rPr>
          <w:rFonts w:asciiTheme="minorHAnsi" w:hAnsiTheme="minorHAnsi" w:cs="Times New Roman"/>
          <w:spacing w:val="-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interference</w:t>
      </w:r>
      <w:r w:rsidRPr="009210FE">
        <w:rPr>
          <w:rFonts w:asciiTheme="minorHAnsi" w:hAnsiTheme="minorHAnsi" w:cs="Times New Roman"/>
          <w:spacing w:val="-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especially</w:t>
      </w:r>
      <w:r w:rsidRPr="009210FE">
        <w:rPr>
          <w:rFonts w:asciiTheme="minorHAnsi" w:hAnsiTheme="minorHAnsi" w:cs="Times New Roman"/>
          <w:spacing w:val="-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</w:t>
      </w:r>
      <w:r w:rsidRPr="009210FE">
        <w:rPr>
          <w:rFonts w:asciiTheme="minorHAnsi" w:hAnsiTheme="minorHAnsi" w:cs="Times New Roman"/>
          <w:spacing w:val="-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harsh</w:t>
      </w:r>
      <w:r w:rsidRPr="009210FE">
        <w:rPr>
          <w:rFonts w:asciiTheme="minorHAnsi" w:hAnsiTheme="minorHAnsi" w:cs="Times New Roman"/>
          <w:spacing w:val="-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environment</w:t>
      </w:r>
      <w:r w:rsidRPr="009210FE">
        <w:rPr>
          <w:rFonts w:asciiTheme="minorHAnsi" w:hAnsiTheme="minorHAnsi" w:cs="Times New Roman"/>
          <w:spacing w:val="-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e.g.</w:t>
      </w:r>
      <w:r w:rsidRPr="009210FE">
        <w:rPr>
          <w:rFonts w:asciiTheme="minorHAnsi" w:hAnsiTheme="minorHAnsi" w:cs="Times New Roman"/>
          <w:spacing w:val="1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 xml:space="preserve">environments </w:t>
      </w:r>
      <w:r w:rsidRPr="009210FE">
        <w:rPr>
          <w:rFonts w:asciiTheme="minorHAnsi" w:hAnsiTheme="minorHAnsi" w:cs="Times New Roman"/>
        </w:rPr>
        <w:t xml:space="preserve">with </w:t>
      </w:r>
      <w:del w:id="34" w:author="Raghda Wahdan" w:date="2017-11-03T12:35:00Z">
        <w:r w:rsidRPr="009210FE" w:rsidDel="00C00B8B">
          <w:rPr>
            <w:rFonts w:asciiTheme="minorHAnsi" w:hAnsiTheme="minorHAnsi" w:cs="Times New Roman"/>
          </w:rPr>
          <w:delText>high amounts</w:delText>
        </w:r>
      </w:del>
      <w:ins w:id="35" w:author="Raghda Wahdan" w:date="2017-11-03T12:35:00Z">
        <w:r w:rsidR="00C00B8B" w:rsidRPr="009210FE">
          <w:rPr>
            <w:rFonts w:asciiTheme="minorHAnsi" w:hAnsiTheme="minorHAnsi" w:cs="Times New Roman"/>
          </w:rPr>
          <w:t>excessive amounts</w:t>
        </w:r>
      </w:ins>
      <w:r w:rsidRPr="009210FE">
        <w:rPr>
          <w:rFonts w:asciiTheme="minorHAnsi" w:hAnsiTheme="minorHAnsi" w:cs="Times New Roman"/>
        </w:rPr>
        <w:t xml:space="preserve"> of metals, such as shipping containers. </w:t>
      </w:r>
      <w:del w:id="36" w:author="Raghda Wahdan" w:date="2017-11-03T12:35:00Z">
        <w:r w:rsidRPr="009210FE" w:rsidDel="00C00B8B">
          <w:rPr>
            <w:rFonts w:asciiTheme="minorHAnsi" w:hAnsiTheme="minorHAnsi" w:cs="Times New Roman"/>
          </w:rPr>
          <w:delText xml:space="preserve">3) </w:delText>
        </w:r>
      </w:del>
      <w:r w:rsidRPr="009210FE">
        <w:rPr>
          <w:rFonts w:asciiTheme="minorHAnsi" w:hAnsiTheme="minorHAnsi" w:cs="Times New Roman"/>
        </w:rPr>
        <w:t>Owing to</w:t>
      </w:r>
      <w:r w:rsidRPr="009210FE">
        <w:rPr>
          <w:rFonts w:asciiTheme="minorHAnsi" w:hAnsiTheme="minorHAnsi" w:cs="Times New Roman"/>
          <w:spacing w:val="-34"/>
        </w:rPr>
        <w:t xml:space="preserve"> </w:t>
      </w:r>
      <w:r w:rsidRPr="009210FE">
        <w:rPr>
          <w:rFonts w:asciiTheme="minorHAnsi" w:hAnsiTheme="minorHAnsi" w:cs="Times New Roman"/>
        </w:rPr>
        <w:t xml:space="preserve">their </w:t>
      </w:r>
      <w:r w:rsidRPr="009210FE">
        <w:rPr>
          <w:rFonts w:asciiTheme="minorHAnsi" w:hAnsiTheme="minorHAnsi" w:cs="Times New Roman"/>
          <w:w w:val="95"/>
        </w:rPr>
        <w:t>power</w:t>
      </w:r>
      <w:r w:rsidRPr="009210FE">
        <w:rPr>
          <w:rFonts w:asciiTheme="minorHAnsi" w:hAnsiTheme="minorHAnsi" w:cs="Times New Roman"/>
          <w:spacing w:val="-1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supply</w:t>
      </w:r>
      <w:r w:rsidRPr="009210FE">
        <w:rPr>
          <w:rFonts w:asciiTheme="minorHAnsi" w:hAnsiTheme="minorHAnsi" w:cs="Times New Roman"/>
          <w:spacing w:val="-11"/>
          <w:w w:val="95"/>
        </w:rPr>
        <w:t xml:space="preserve"> </w:t>
      </w:r>
      <w:r w:rsidRPr="009210FE">
        <w:rPr>
          <w:rFonts w:asciiTheme="minorHAnsi" w:hAnsiTheme="minorHAnsi" w:cs="Times New Roman"/>
          <w:spacing w:val="-3"/>
          <w:w w:val="95"/>
        </w:rPr>
        <w:t>property,</w:t>
      </w:r>
      <w:r w:rsidRPr="009210FE">
        <w:rPr>
          <w:rFonts w:asciiTheme="minorHAnsi" w:hAnsiTheme="minorHAnsi" w:cs="Times New Roman"/>
          <w:spacing w:val="-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they</w:t>
      </w:r>
      <w:r w:rsidRPr="009210FE">
        <w:rPr>
          <w:rFonts w:asciiTheme="minorHAnsi" w:hAnsiTheme="minorHAnsi" w:cs="Times New Roman"/>
          <w:spacing w:val="-1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are</w:t>
      </w:r>
      <w:r w:rsidRPr="009210FE">
        <w:rPr>
          <w:rFonts w:asciiTheme="minorHAnsi" w:hAnsiTheme="minorHAnsi" w:cs="Times New Roman"/>
          <w:spacing w:val="-1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easily</w:t>
      </w:r>
      <w:r w:rsidRPr="009210FE">
        <w:rPr>
          <w:rFonts w:asciiTheme="minorHAnsi" w:hAnsiTheme="minorHAnsi" w:cs="Times New Roman"/>
          <w:spacing w:val="-1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connected</w:t>
      </w:r>
      <w:r w:rsidRPr="009210FE">
        <w:rPr>
          <w:rFonts w:asciiTheme="minorHAnsi" w:hAnsiTheme="minorHAnsi" w:cs="Times New Roman"/>
          <w:spacing w:val="-1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with</w:t>
      </w:r>
      <w:r w:rsidRPr="009210FE">
        <w:rPr>
          <w:rFonts w:asciiTheme="minorHAnsi" w:hAnsiTheme="minorHAnsi" w:cs="Times New Roman"/>
          <w:spacing w:val="-1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sensors,</w:t>
      </w:r>
      <w:r w:rsidRPr="009210FE">
        <w:rPr>
          <w:rFonts w:asciiTheme="minorHAnsi" w:hAnsiTheme="minorHAnsi" w:cs="Times New Roman"/>
          <w:spacing w:val="-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thus,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 xml:space="preserve">monitoring the environment depending on the application e.g. </w:t>
      </w:r>
      <w:r w:rsidRPr="009210FE">
        <w:rPr>
          <w:rFonts w:asciiTheme="minorHAnsi" w:hAnsiTheme="minorHAnsi" w:cs="Times New Roman"/>
          <w:spacing w:val="3"/>
          <w:w w:val="95"/>
        </w:rPr>
        <w:t xml:space="preserve">food </w:t>
      </w:r>
      <w:r w:rsidRPr="009210FE">
        <w:rPr>
          <w:rFonts w:asciiTheme="minorHAnsi" w:hAnsiTheme="minorHAnsi" w:cs="Times New Roman"/>
          <w:w w:val="95"/>
        </w:rPr>
        <w:t>or drug</w:t>
      </w:r>
      <w:r w:rsidRPr="009210FE">
        <w:rPr>
          <w:rFonts w:asciiTheme="minorHAnsi" w:hAnsiTheme="minorHAnsi" w:cs="Times New Roman"/>
          <w:spacing w:val="5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shipments.</w:t>
      </w:r>
    </w:p>
    <w:p w14:paraId="5FECBEC4" w14:textId="77777777" w:rsidR="000A4C4D" w:rsidRPr="009210FE" w:rsidRDefault="000A4C4D">
      <w:pPr>
        <w:pStyle w:val="BodyText"/>
        <w:spacing w:before="12"/>
        <w:rPr>
          <w:rFonts w:asciiTheme="minorHAnsi" w:hAnsiTheme="minorHAnsi" w:cs="Times New Roman"/>
          <w:sz w:val="35"/>
        </w:rPr>
      </w:pPr>
    </w:p>
    <w:p w14:paraId="185F3D2C" w14:textId="77777777" w:rsidR="000A4C4D" w:rsidRPr="009210FE" w:rsidRDefault="00B42C41">
      <w:pPr>
        <w:pStyle w:val="BodyText"/>
        <w:spacing w:line="266" w:lineRule="auto"/>
        <w:ind w:left="480" w:right="105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b/>
        </w:rPr>
        <w:t>Semi-passive</w:t>
      </w:r>
      <w:r w:rsidRPr="009210FE">
        <w:rPr>
          <w:rFonts w:asciiTheme="minorHAnsi" w:hAnsiTheme="minorHAnsi" w:cs="Times New Roman"/>
          <w:b/>
          <w:spacing w:val="-21"/>
        </w:rPr>
        <w:t xml:space="preserve"> </w:t>
      </w:r>
      <w:r w:rsidRPr="009210FE">
        <w:rPr>
          <w:rFonts w:asciiTheme="minorHAnsi" w:hAnsiTheme="minorHAnsi" w:cs="Times New Roman"/>
          <w:b/>
        </w:rPr>
        <w:t>tags</w:t>
      </w:r>
      <w:r w:rsidRPr="009210FE">
        <w:rPr>
          <w:rFonts w:asciiTheme="minorHAnsi" w:hAnsiTheme="minorHAnsi" w:cs="Times New Roman"/>
          <w:b/>
          <w:spacing w:val="27"/>
        </w:rPr>
        <w:t xml:space="preserve"> </w:t>
      </w:r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semi-passive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tags,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batteries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are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used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on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board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to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power the</w:t>
      </w:r>
      <w:r w:rsidRPr="009210FE">
        <w:rPr>
          <w:rFonts w:asciiTheme="minorHAnsi" w:hAnsiTheme="minorHAnsi" w:cs="Times New Roman"/>
          <w:spacing w:val="-11"/>
        </w:rPr>
        <w:t xml:space="preserve"> </w:t>
      </w:r>
      <w:r w:rsidRPr="009210FE">
        <w:rPr>
          <w:rFonts w:asciiTheme="minorHAnsi" w:hAnsiTheme="minorHAnsi" w:cs="Times New Roman"/>
        </w:rPr>
        <w:t>controller</w:t>
      </w:r>
      <w:r w:rsidRPr="009210FE">
        <w:rPr>
          <w:rFonts w:asciiTheme="minorHAnsi" w:hAnsiTheme="minorHAnsi" w:cs="Times New Roman"/>
          <w:spacing w:val="-11"/>
        </w:rPr>
        <w:t xml:space="preserve"> </w:t>
      </w:r>
      <w:r w:rsidRPr="009210FE">
        <w:rPr>
          <w:rFonts w:asciiTheme="minorHAnsi" w:hAnsiTheme="minorHAnsi" w:cs="Times New Roman"/>
        </w:rPr>
        <w:t>or</w:t>
      </w:r>
      <w:r w:rsidRPr="009210FE">
        <w:rPr>
          <w:rFonts w:asciiTheme="minorHAnsi" w:hAnsiTheme="minorHAnsi" w:cs="Times New Roman"/>
          <w:spacing w:val="-11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11"/>
        </w:rPr>
        <w:t xml:space="preserve"> </w:t>
      </w:r>
      <w:r w:rsidRPr="009210FE">
        <w:rPr>
          <w:rFonts w:asciiTheme="minorHAnsi" w:hAnsiTheme="minorHAnsi" w:cs="Times New Roman"/>
        </w:rPr>
        <w:t>chip</w:t>
      </w:r>
      <w:r w:rsidRPr="009210FE">
        <w:rPr>
          <w:rFonts w:asciiTheme="minorHAnsi" w:hAnsiTheme="minorHAnsi" w:cs="Times New Roman"/>
          <w:spacing w:val="-11"/>
        </w:rPr>
        <w:t xml:space="preserve"> </w:t>
      </w:r>
      <w:r w:rsidRPr="009210FE">
        <w:rPr>
          <w:rFonts w:asciiTheme="minorHAnsi" w:hAnsiTheme="minorHAnsi" w:cs="Times New Roman"/>
        </w:rPr>
        <w:t>and</w:t>
      </w:r>
      <w:r w:rsidRPr="009210FE">
        <w:rPr>
          <w:rFonts w:asciiTheme="minorHAnsi" w:hAnsiTheme="minorHAnsi" w:cs="Times New Roman"/>
          <w:spacing w:val="-11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may</w:t>
      </w:r>
      <w:r w:rsidRPr="009210FE">
        <w:rPr>
          <w:rFonts w:asciiTheme="minorHAnsi" w:hAnsiTheme="minorHAnsi" w:cs="Times New Roman"/>
          <w:spacing w:val="-11"/>
        </w:rPr>
        <w:t xml:space="preserve"> </w:t>
      </w:r>
      <w:r w:rsidRPr="009210FE">
        <w:rPr>
          <w:rFonts w:asciiTheme="minorHAnsi" w:hAnsiTheme="minorHAnsi" w:cs="Times New Roman"/>
        </w:rPr>
        <w:t>contain</w:t>
      </w:r>
      <w:r w:rsidRPr="009210FE">
        <w:rPr>
          <w:rFonts w:asciiTheme="minorHAnsi" w:hAnsiTheme="minorHAnsi" w:cs="Times New Roman"/>
          <w:spacing w:val="-11"/>
        </w:rPr>
        <w:t xml:space="preserve"> </w:t>
      </w:r>
      <w:r w:rsidRPr="009210FE">
        <w:rPr>
          <w:rFonts w:asciiTheme="minorHAnsi" w:hAnsiTheme="minorHAnsi" w:cs="Times New Roman"/>
        </w:rPr>
        <w:t>additional</w:t>
      </w:r>
      <w:r w:rsidRPr="009210FE">
        <w:rPr>
          <w:rFonts w:asciiTheme="minorHAnsi" w:hAnsiTheme="minorHAnsi" w:cs="Times New Roman"/>
          <w:spacing w:val="-11"/>
        </w:rPr>
        <w:t xml:space="preserve"> </w:t>
      </w:r>
      <w:r w:rsidRPr="009210FE">
        <w:rPr>
          <w:rFonts w:asciiTheme="minorHAnsi" w:hAnsiTheme="minorHAnsi" w:cs="Times New Roman"/>
        </w:rPr>
        <w:t>devices</w:t>
      </w:r>
      <w:r w:rsidRPr="009210FE">
        <w:rPr>
          <w:rFonts w:asciiTheme="minorHAnsi" w:hAnsiTheme="minorHAnsi" w:cs="Times New Roman"/>
          <w:spacing w:val="-11"/>
        </w:rPr>
        <w:t xml:space="preserve"> </w:t>
      </w:r>
      <w:r w:rsidRPr="009210FE">
        <w:rPr>
          <w:rFonts w:asciiTheme="minorHAnsi" w:hAnsiTheme="minorHAnsi" w:cs="Times New Roman"/>
        </w:rPr>
        <w:t>such</w:t>
      </w:r>
      <w:r w:rsidRPr="009210FE">
        <w:rPr>
          <w:rFonts w:asciiTheme="minorHAnsi" w:hAnsiTheme="minorHAnsi" w:cs="Times New Roman"/>
          <w:spacing w:val="-11"/>
        </w:rPr>
        <w:t xml:space="preserve"> </w:t>
      </w:r>
      <w:r w:rsidRPr="009210FE">
        <w:rPr>
          <w:rFonts w:asciiTheme="minorHAnsi" w:hAnsiTheme="minorHAnsi" w:cs="Times New Roman"/>
        </w:rPr>
        <w:t>as</w:t>
      </w:r>
      <w:r w:rsidRPr="009210FE">
        <w:rPr>
          <w:rFonts w:asciiTheme="minorHAnsi" w:hAnsiTheme="minorHAnsi" w:cs="Times New Roman"/>
          <w:spacing w:val="-11"/>
        </w:rPr>
        <w:t xml:space="preserve"> </w:t>
      </w:r>
      <w:r w:rsidRPr="009210FE">
        <w:rPr>
          <w:rFonts w:asciiTheme="minorHAnsi" w:hAnsiTheme="minorHAnsi" w:cs="Times New Roman"/>
        </w:rPr>
        <w:t>sensors [25,26].</w:t>
      </w:r>
      <w:r w:rsidRPr="009210FE">
        <w:rPr>
          <w:rFonts w:asciiTheme="minorHAnsi" w:hAnsiTheme="minorHAnsi" w:cs="Times New Roman"/>
          <w:spacing w:val="-12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31"/>
        </w:rPr>
        <w:t xml:space="preserve"> </w:t>
      </w:r>
      <w:r w:rsidRPr="009210FE">
        <w:rPr>
          <w:rFonts w:asciiTheme="minorHAnsi" w:hAnsiTheme="minorHAnsi" w:cs="Times New Roman"/>
        </w:rPr>
        <w:t>signals,</w:t>
      </w:r>
      <w:r w:rsidRPr="009210FE">
        <w:rPr>
          <w:rFonts w:asciiTheme="minorHAnsi" w:hAnsiTheme="minorHAnsi" w:cs="Times New Roman"/>
          <w:spacing w:val="-30"/>
        </w:rPr>
        <w:t xml:space="preserve"> </w:t>
      </w:r>
      <w:r w:rsidRPr="009210FE">
        <w:rPr>
          <w:rFonts w:asciiTheme="minorHAnsi" w:hAnsiTheme="minorHAnsi" w:cs="Times New Roman"/>
        </w:rPr>
        <w:t>which</w:t>
      </w:r>
      <w:r w:rsidRPr="009210FE">
        <w:rPr>
          <w:rFonts w:asciiTheme="minorHAnsi" w:hAnsiTheme="minorHAnsi" w:cs="Times New Roman"/>
          <w:spacing w:val="-31"/>
        </w:rPr>
        <w:t xml:space="preserve"> </w:t>
      </w:r>
      <w:r w:rsidRPr="009210FE">
        <w:rPr>
          <w:rFonts w:asciiTheme="minorHAnsi" w:hAnsiTheme="minorHAnsi" w:cs="Times New Roman"/>
        </w:rPr>
        <w:t>are</w:t>
      </w:r>
      <w:r w:rsidRPr="009210FE">
        <w:rPr>
          <w:rFonts w:asciiTheme="minorHAnsi" w:hAnsiTheme="minorHAnsi" w:cs="Times New Roman"/>
          <w:spacing w:val="-31"/>
        </w:rPr>
        <w:t xml:space="preserve"> </w:t>
      </w:r>
      <w:r w:rsidRPr="009210FE">
        <w:rPr>
          <w:rFonts w:asciiTheme="minorHAnsi" w:hAnsiTheme="minorHAnsi" w:cs="Times New Roman"/>
        </w:rPr>
        <w:t>generated</w:t>
      </w:r>
      <w:r w:rsidRPr="009210FE">
        <w:rPr>
          <w:rFonts w:asciiTheme="minorHAnsi" w:hAnsiTheme="minorHAnsi" w:cs="Times New Roman"/>
          <w:spacing w:val="-31"/>
        </w:rPr>
        <w:t xml:space="preserve"> </w:t>
      </w:r>
      <w:r w:rsidRPr="009210FE">
        <w:rPr>
          <w:rFonts w:asciiTheme="minorHAnsi" w:hAnsiTheme="minorHAnsi" w:cs="Times New Roman"/>
          <w:spacing w:val="-4"/>
        </w:rPr>
        <w:t>by</w:t>
      </w:r>
      <w:r w:rsidRPr="009210FE">
        <w:rPr>
          <w:rFonts w:asciiTheme="minorHAnsi" w:hAnsiTheme="minorHAnsi" w:cs="Times New Roman"/>
          <w:spacing w:val="-31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31"/>
        </w:rPr>
        <w:t xml:space="preserve"> </w:t>
      </w:r>
      <w:r w:rsidRPr="009210FE">
        <w:rPr>
          <w:rFonts w:asciiTheme="minorHAnsi" w:hAnsiTheme="minorHAnsi" w:cs="Times New Roman"/>
        </w:rPr>
        <w:t>reader</w:t>
      </w:r>
      <w:r w:rsidRPr="009210FE">
        <w:rPr>
          <w:rFonts w:asciiTheme="minorHAnsi" w:hAnsiTheme="minorHAnsi" w:cs="Times New Roman"/>
          <w:spacing w:val="-31"/>
        </w:rPr>
        <w:t xml:space="preserve"> </w:t>
      </w:r>
      <w:r w:rsidRPr="009210FE">
        <w:rPr>
          <w:rFonts w:asciiTheme="minorHAnsi" w:hAnsiTheme="minorHAnsi" w:cs="Times New Roman"/>
        </w:rPr>
        <w:t>are</w:t>
      </w:r>
      <w:r w:rsidRPr="009210FE">
        <w:rPr>
          <w:rFonts w:asciiTheme="minorHAnsi" w:hAnsiTheme="minorHAnsi" w:cs="Times New Roman"/>
          <w:spacing w:val="-31"/>
        </w:rPr>
        <w:t xml:space="preserve"> </w:t>
      </w:r>
      <w:r w:rsidRPr="009210FE">
        <w:rPr>
          <w:rFonts w:asciiTheme="minorHAnsi" w:hAnsiTheme="minorHAnsi" w:cs="Times New Roman"/>
        </w:rPr>
        <w:t>only</w:t>
      </w:r>
      <w:r w:rsidRPr="009210FE">
        <w:rPr>
          <w:rFonts w:asciiTheme="minorHAnsi" w:hAnsiTheme="minorHAnsi" w:cs="Times New Roman"/>
          <w:spacing w:val="-31"/>
        </w:rPr>
        <w:t xml:space="preserve"> </w:t>
      </w:r>
      <w:r w:rsidRPr="009210FE">
        <w:rPr>
          <w:rFonts w:asciiTheme="minorHAnsi" w:hAnsiTheme="minorHAnsi" w:cs="Times New Roman"/>
        </w:rPr>
        <w:t>used</w:t>
      </w:r>
      <w:r w:rsidRPr="009210FE">
        <w:rPr>
          <w:rFonts w:asciiTheme="minorHAnsi" w:hAnsiTheme="minorHAnsi" w:cs="Times New Roman"/>
          <w:spacing w:val="-31"/>
        </w:rPr>
        <w:t xml:space="preserve"> </w:t>
      </w:r>
      <w:r w:rsidRPr="009210FE">
        <w:rPr>
          <w:rFonts w:asciiTheme="minorHAnsi" w:hAnsiTheme="minorHAnsi" w:cs="Times New Roman"/>
        </w:rPr>
        <w:t>to</w:t>
      </w:r>
      <w:r w:rsidRPr="009210FE">
        <w:rPr>
          <w:rFonts w:asciiTheme="minorHAnsi" w:hAnsiTheme="minorHAnsi" w:cs="Times New Roman"/>
          <w:spacing w:val="-31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 xml:space="preserve">activate </w:t>
      </w:r>
      <w:r w:rsidRPr="009210FE">
        <w:rPr>
          <w:rFonts w:asciiTheme="minorHAnsi" w:hAnsiTheme="minorHAnsi" w:cs="Times New Roman"/>
        </w:rPr>
        <w:t xml:space="preserve">tags in </w:t>
      </w:r>
      <w:r w:rsidRPr="009210FE">
        <w:rPr>
          <w:rFonts w:asciiTheme="minorHAnsi" w:hAnsiTheme="minorHAnsi" w:cs="Times New Roman"/>
          <w:spacing w:val="-3"/>
        </w:rPr>
        <w:t xml:space="preserve">coverage. </w:t>
      </w:r>
      <w:r w:rsidRPr="009210FE">
        <w:rPr>
          <w:rFonts w:asciiTheme="minorHAnsi" w:hAnsiTheme="minorHAnsi" w:cs="Times New Roman"/>
        </w:rPr>
        <w:t>Then, the tag’s reply is generated using the energy</w:t>
      </w:r>
      <w:r w:rsidRPr="009210FE">
        <w:rPr>
          <w:rFonts w:asciiTheme="minorHAnsi" w:hAnsiTheme="minorHAnsi" w:cs="Times New Roman"/>
          <w:spacing w:val="-36"/>
        </w:rPr>
        <w:t xml:space="preserve"> </w:t>
      </w:r>
      <w:r w:rsidRPr="009210FE">
        <w:rPr>
          <w:rFonts w:asciiTheme="minorHAnsi" w:hAnsiTheme="minorHAnsi" w:cs="Times New Roman"/>
        </w:rPr>
        <w:t xml:space="preserve">emitted from the internal batteries. Semi-passive tags can communicate </w:t>
      </w:r>
      <w:r w:rsidRPr="009210FE">
        <w:rPr>
          <w:rFonts w:asciiTheme="minorHAnsi" w:hAnsiTheme="minorHAnsi" w:cs="Times New Roman"/>
          <w:spacing w:val="-4"/>
        </w:rPr>
        <w:t xml:space="preserve">over </w:t>
      </w:r>
      <w:r w:rsidRPr="009210FE">
        <w:rPr>
          <w:rFonts w:asciiTheme="minorHAnsi" w:hAnsiTheme="minorHAnsi" w:cs="Times New Roman"/>
        </w:rPr>
        <w:t xml:space="preserve">longer distance than the normal passive tags. Moreover, the circuitry </w:t>
      </w:r>
      <w:r w:rsidRPr="009210FE">
        <w:rPr>
          <w:rFonts w:asciiTheme="minorHAnsi" w:hAnsiTheme="minorHAnsi" w:cs="Times New Roman"/>
          <w:spacing w:val="-3"/>
        </w:rPr>
        <w:t xml:space="preserve">activation </w:t>
      </w:r>
      <w:r w:rsidRPr="009210FE">
        <w:rPr>
          <w:rFonts w:asciiTheme="minorHAnsi" w:hAnsiTheme="minorHAnsi" w:cs="Times New Roman"/>
        </w:rPr>
        <w:t>of the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semi-passive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tags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is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faster</w:t>
      </w:r>
      <w:r w:rsidRPr="009210FE">
        <w:rPr>
          <w:rFonts w:asciiTheme="minorHAnsi" w:hAnsiTheme="minorHAnsi" w:cs="Times New Roman"/>
          <w:spacing w:val="-20"/>
        </w:rPr>
        <w:t xml:space="preserve"> </w:t>
      </w:r>
      <w:r w:rsidRPr="009210FE">
        <w:rPr>
          <w:rFonts w:asciiTheme="minorHAnsi" w:hAnsiTheme="minorHAnsi" w:cs="Times New Roman"/>
        </w:rPr>
        <w:t>than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-20"/>
        </w:rPr>
        <w:t xml:space="preserve"> </w:t>
      </w:r>
      <w:r w:rsidRPr="009210FE">
        <w:rPr>
          <w:rFonts w:asciiTheme="minorHAnsi" w:hAnsiTheme="minorHAnsi" w:cs="Times New Roman"/>
        </w:rPr>
        <w:t>passive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tags.</w:t>
      </w:r>
    </w:p>
    <w:p w14:paraId="18BA7DE7" w14:textId="77777777" w:rsidR="000A4C4D" w:rsidRPr="009210FE" w:rsidRDefault="000A4C4D">
      <w:pPr>
        <w:spacing w:line="266" w:lineRule="auto"/>
        <w:jc w:val="both"/>
        <w:rPr>
          <w:rFonts w:asciiTheme="minorHAnsi" w:hAnsiTheme="minorHAnsi" w:cs="Times New Roman"/>
        </w:rPr>
        <w:sectPr w:rsidR="000A4C4D" w:rsidRPr="009210FE">
          <w:headerReference w:type="default" r:id="rId14"/>
          <w:pgSz w:w="11910" w:h="16840"/>
          <w:pgMar w:top="1500" w:right="1620" w:bottom="280" w:left="1680" w:header="0" w:footer="0" w:gutter="0"/>
          <w:cols w:space="720"/>
        </w:sectPr>
      </w:pPr>
    </w:p>
    <w:p w14:paraId="457CD43E" w14:textId="77777777" w:rsidR="000A4C4D" w:rsidRPr="009210FE" w:rsidRDefault="000A4C4D">
      <w:pPr>
        <w:pStyle w:val="BodyText"/>
        <w:spacing w:before="2"/>
        <w:rPr>
          <w:rFonts w:asciiTheme="minorHAnsi" w:hAnsiTheme="minorHAnsi" w:cs="Times New Roman"/>
          <w:sz w:val="13"/>
        </w:rPr>
      </w:pPr>
    </w:p>
    <w:p w14:paraId="60E739BE" w14:textId="77777777" w:rsidR="000A4C4D" w:rsidRPr="009210FE" w:rsidRDefault="00B42C41">
      <w:pPr>
        <w:pStyle w:val="Heading2"/>
        <w:numPr>
          <w:ilvl w:val="2"/>
          <w:numId w:val="4"/>
        </w:numPr>
        <w:tabs>
          <w:tab w:val="left" w:pos="1095"/>
        </w:tabs>
        <w:spacing w:before="170"/>
        <w:ind w:hanging="986"/>
        <w:jc w:val="both"/>
        <w:rPr>
          <w:rFonts w:asciiTheme="minorHAnsi" w:hAnsiTheme="minorHAnsi" w:cs="Times New Roman"/>
        </w:rPr>
      </w:pPr>
      <w:bookmarkStart w:id="37" w:name="Hazem_Thesis6_10_16"/>
      <w:bookmarkEnd w:id="37"/>
      <w:r w:rsidRPr="009210FE">
        <w:rPr>
          <w:rFonts w:asciiTheme="minorHAnsi" w:hAnsiTheme="minorHAnsi" w:cs="Times New Roman"/>
        </w:rPr>
        <w:t>Readers</w:t>
      </w:r>
    </w:p>
    <w:p w14:paraId="219F2B75" w14:textId="414DDAB5" w:rsidR="000A4C4D" w:rsidRPr="009210FE" w:rsidRDefault="00B42C41">
      <w:pPr>
        <w:pStyle w:val="BodyText"/>
        <w:spacing w:before="207" w:line="266" w:lineRule="auto"/>
        <w:ind w:left="108" w:right="477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</w:rPr>
        <w:t xml:space="preserve">The RFID reader is the most important element in an RFID system [23].  </w:t>
      </w:r>
      <w:del w:id="38" w:author="Raghda Wahdan" w:date="2017-11-05T09:56:00Z">
        <w:r w:rsidRPr="009210FE" w:rsidDel="00D23D9D">
          <w:rPr>
            <w:rFonts w:asciiTheme="minorHAnsi" w:hAnsiTheme="minorHAnsi" w:cs="Times New Roman"/>
          </w:rPr>
          <w:delText>It  is</w:delText>
        </w:r>
      </w:del>
      <w:ins w:id="39" w:author="Raghda Wahdan" w:date="2017-11-05T09:56:00Z">
        <w:r w:rsidR="00D23D9D" w:rsidRPr="009210FE">
          <w:rPr>
            <w:rFonts w:asciiTheme="minorHAnsi" w:hAnsiTheme="minorHAnsi" w:cs="Times New Roman"/>
          </w:rPr>
          <w:t>It is</w:t>
        </w:r>
      </w:ins>
      <w:r w:rsidRPr="009210FE">
        <w:rPr>
          <w:rFonts w:asciiTheme="minorHAnsi" w:hAnsiTheme="minorHAnsi" w:cs="Times New Roman"/>
          <w:spacing w:val="-10"/>
        </w:rPr>
        <w:t xml:space="preserve"> </w:t>
      </w:r>
      <w:r w:rsidRPr="009210FE">
        <w:rPr>
          <w:rFonts w:asciiTheme="minorHAnsi" w:hAnsiTheme="minorHAnsi" w:cs="Times New Roman"/>
        </w:rPr>
        <w:t>responsible</w:t>
      </w:r>
      <w:r w:rsidRPr="009210FE">
        <w:rPr>
          <w:rFonts w:asciiTheme="minorHAnsi" w:hAnsiTheme="minorHAnsi" w:cs="Times New Roman"/>
          <w:spacing w:val="-10"/>
        </w:rPr>
        <w:t xml:space="preserve"> </w:t>
      </w:r>
      <w:r w:rsidRPr="009210FE">
        <w:rPr>
          <w:rFonts w:asciiTheme="minorHAnsi" w:hAnsiTheme="minorHAnsi" w:cs="Times New Roman"/>
        </w:rPr>
        <w:t>to</w:t>
      </w:r>
      <w:r w:rsidRPr="009210FE">
        <w:rPr>
          <w:rFonts w:asciiTheme="minorHAnsi" w:hAnsiTheme="minorHAnsi" w:cs="Times New Roman"/>
          <w:spacing w:val="-10"/>
        </w:rPr>
        <w:t xml:space="preserve"> </w:t>
      </w:r>
      <w:r w:rsidRPr="009210FE">
        <w:rPr>
          <w:rFonts w:asciiTheme="minorHAnsi" w:hAnsiTheme="minorHAnsi" w:cs="Times New Roman"/>
        </w:rPr>
        <w:t>access</w:t>
      </w:r>
      <w:r w:rsidRPr="009210FE">
        <w:rPr>
          <w:rFonts w:asciiTheme="minorHAnsi" w:hAnsiTheme="minorHAnsi" w:cs="Times New Roman"/>
          <w:spacing w:val="-10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10"/>
        </w:rPr>
        <w:t xml:space="preserve"> </w:t>
      </w:r>
      <w:r w:rsidRPr="009210FE">
        <w:rPr>
          <w:rFonts w:asciiTheme="minorHAnsi" w:hAnsiTheme="minorHAnsi" w:cs="Times New Roman"/>
        </w:rPr>
        <w:t>tag</w:t>
      </w:r>
      <w:r w:rsidRPr="009210FE">
        <w:rPr>
          <w:rFonts w:asciiTheme="minorHAnsi" w:hAnsiTheme="minorHAnsi" w:cs="Times New Roman"/>
          <w:spacing w:val="-10"/>
        </w:rPr>
        <w:t xml:space="preserve"> </w:t>
      </w:r>
      <w:r w:rsidRPr="009210FE">
        <w:rPr>
          <w:rFonts w:asciiTheme="minorHAnsi" w:hAnsiTheme="minorHAnsi" w:cs="Times New Roman"/>
        </w:rPr>
        <w:t>information.</w:t>
      </w:r>
      <w:r w:rsidRPr="009210FE">
        <w:rPr>
          <w:rFonts w:asciiTheme="minorHAnsi" w:hAnsiTheme="minorHAnsi" w:cs="Times New Roman"/>
          <w:spacing w:val="17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10"/>
        </w:rPr>
        <w:t xml:space="preserve"> </w:t>
      </w:r>
      <w:r w:rsidRPr="009210FE">
        <w:rPr>
          <w:rFonts w:asciiTheme="minorHAnsi" w:hAnsiTheme="minorHAnsi" w:cs="Times New Roman"/>
        </w:rPr>
        <w:t>reader</w:t>
      </w:r>
      <w:r w:rsidRPr="009210FE">
        <w:rPr>
          <w:rFonts w:asciiTheme="minorHAnsi" w:hAnsiTheme="minorHAnsi" w:cs="Times New Roman"/>
          <w:spacing w:val="-10"/>
        </w:rPr>
        <w:t xml:space="preserve"> </w:t>
      </w:r>
      <w:r w:rsidRPr="009210FE">
        <w:rPr>
          <w:rFonts w:asciiTheme="minorHAnsi" w:hAnsiTheme="minorHAnsi" w:cs="Times New Roman"/>
        </w:rPr>
        <w:t>decodes</w:t>
      </w:r>
      <w:r w:rsidRPr="009210FE">
        <w:rPr>
          <w:rFonts w:asciiTheme="minorHAnsi" w:hAnsiTheme="minorHAnsi" w:cs="Times New Roman"/>
          <w:spacing w:val="-10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10"/>
        </w:rPr>
        <w:t xml:space="preserve"> </w:t>
      </w:r>
      <w:r w:rsidRPr="009210FE">
        <w:rPr>
          <w:rFonts w:asciiTheme="minorHAnsi" w:hAnsiTheme="minorHAnsi" w:cs="Times New Roman"/>
        </w:rPr>
        <w:t>received data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from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tags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then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sends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this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information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to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middle-ware.</w:t>
      </w:r>
      <w:r w:rsidRPr="009210FE">
        <w:rPr>
          <w:rFonts w:asciiTheme="minorHAnsi" w:hAnsiTheme="minorHAnsi" w:cs="Times New Roman"/>
          <w:spacing w:val="-7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reader performance</w:t>
      </w:r>
      <w:r w:rsidRPr="009210FE">
        <w:rPr>
          <w:rFonts w:asciiTheme="minorHAnsi" w:hAnsiTheme="minorHAnsi" w:cs="Times New Roman"/>
          <w:spacing w:val="-20"/>
        </w:rPr>
        <w:t xml:space="preserve"> </w:t>
      </w:r>
      <w:r w:rsidRPr="009210FE">
        <w:rPr>
          <w:rFonts w:asciiTheme="minorHAnsi" w:hAnsiTheme="minorHAnsi" w:cs="Times New Roman"/>
        </w:rPr>
        <w:t>depends</w:t>
      </w:r>
      <w:r w:rsidRPr="009210FE">
        <w:rPr>
          <w:rFonts w:asciiTheme="minorHAnsi" w:hAnsiTheme="minorHAnsi" w:cs="Times New Roman"/>
          <w:spacing w:val="-20"/>
        </w:rPr>
        <w:t xml:space="preserve"> </w:t>
      </w:r>
      <w:r w:rsidRPr="009210FE">
        <w:rPr>
          <w:rFonts w:asciiTheme="minorHAnsi" w:hAnsiTheme="minorHAnsi" w:cs="Times New Roman"/>
        </w:rPr>
        <w:t>strongly</w:t>
      </w:r>
      <w:r w:rsidRPr="009210FE">
        <w:rPr>
          <w:rFonts w:asciiTheme="minorHAnsi" w:hAnsiTheme="minorHAnsi" w:cs="Times New Roman"/>
          <w:spacing w:val="-20"/>
        </w:rPr>
        <w:t xml:space="preserve"> </w:t>
      </w:r>
      <w:r w:rsidRPr="009210FE">
        <w:rPr>
          <w:rFonts w:asciiTheme="minorHAnsi" w:hAnsiTheme="minorHAnsi" w:cs="Times New Roman"/>
        </w:rPr>
        <w:t>on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  <w:spacing w:val="-5"/>
        </w:rPr>
        <w:t>two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factors:</w:t>
      </w:r>
      <w:r w:rsidRPr="009210FE">
        <w:rPr>
          <w:rFonts w:asciiTheme="minorHAnsi" w:hAnsiTheme="minorHAnsi" w:cs="Times New Roman"/>
          <w:spacing w:val="-4"/>
        </w:rPr>
        <w:t xml:space="preserve"> </w:t>
      </w:r>
      <w:r w:rsidRPr="009210FE">
        <w:rPr>
          <w:rFonts w:asciiTheme="minorHAnsi" w:hAnsiTheme="minorHAnsi" w:cs="Times New Roman"/>
        </w:rPr>
        <w:t>First,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decoder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 xml:space="preserve">architecture. </w:t>
      </w:r>
      <w:r w:rsidRPr="009210FE">
        <w:rPr>
          <w:rFonts w:asciiTheme="minorHAnsi" w:hAnsiTheme="minorHAnsi" w:cs="Times New Roman"/>
          <w:w w:val="95"/>
        </w:rPr>
        <w:t>Second, the antenna</w:t>
      </w:r>
      <w:r w:rsidRPr="009210FE">
        <w:rPr>
          <w:rFonts w:asciiTheme="minorHAnsi" w:hAnsiTheme="minorHAnsi" w:cs="Times New Roman"/>
          <w:spacing w:val="3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design.</w:t>
      </w:r>
    </w:p>
    <w:p w14:paraId="7252DD86" w14:textId="77777777" w:rsidR="000A4C4D" w:rsidRPr="009210FE" w:rsidRDefault="000A4C4D">
      <w:pPr>
        <w:pStyle w:val="BodyText"/>
        <w:spacing w:before="5"/>
        <w:rPr>
          <w:rFonts w:asciiTheme="minorHAnsi" w:hAnsiTheme="minorHAnsi" w:cs="Times New Roman"/>
          <w:sz w:val="26"/>
        </w:rPr>
      </w:pPr>
    </w:p>
    <w:p w14:paraId="70095C75" w14:textId="77777777" w:rsidR="000A4C4D" w:rsidRPr="009210FE" w:rsidRDefault="00B42C41">
      <w:pPr>
        <w:spacing w:before="1" w:line="266" w:lineRule="auto"/>
        <w:ind w:left="108" w:right="478"/>
        <w:jc w:val="both"/>
        <w:rPr>
          <w:rFonts w:asciiTheme="minorHAnsi" w:hAnsiTheme="minorHAnsi" w:cs="Times New Roman"/>
          <w:sz w:val="24"/>
        </w:rPr>
      </w:pPr>
      <w:r w:rsidRPr="009210FE">
        <w:rPr>
          <w:rFonts w:asciiTheme="minorHAnsi" w:hAnsiTheme="minorHAnsi" w:cs="Times New Roman"/>
          <w:b/>
          <w:sz w:val="24"/>
        </w:rPr>
        <w:t xml:space="preserve">Decoder architecture </w:t>
      </w:r>
      <w:r w:rsidRPr="009210FE">
        <w:rPr>
          <w:rFonts w:asciiTheme="minorHAnsi" w:hAnsiTheme="minorHAnsi" w:cs="Times New Roman"/>
          <w:sz w:val="24"/>
        </w:rPr>
        <w:t xml:space="preserve">Readers can be classified according to the type of </w:t>
      </w:r>
      <w:r w:rsidRPr="009210FE">
        <w:rPr>
          <w:rFonts w:asciiTheme="minorHAnsi" w:hAnsiTheme="minorHAnsi" w:cs="Times New Roman"/>
          <w:w w:val="95"/>
          <w:sz w:val="24"/>
        </w:rPr>
        <w:t>tags as follow:</w:t>
      </w:r>
    </w:p>
    <w:p w14:paraId="322CDB3B" w14:textId="77777777" w:rsidR="000A4C4D" w:rsidRPr="009210FE" w:rsidRDefault="000A4C4D">
      <w:pPr>
        <w:pStyle w:val="BodyText"/>
        <w:spacing w:before="6"/>
        <w:rPr>
          <w:rFonts w:asciiTheme="minorHAnsi" w:hAnsiTheme="minorHAnsi" w:cs="Times New Roman"/>
          <w:sz w:val="26"/>
        </w:rPr>
      </w:pPr>
    </w:p>
    <w:p w14:paraId="7DE34178" w14:textId="77777777" w:rsidR="000A4C4D" w:rsidRPr="009210FE" w:rsidRDefault="00B42C41">
      <w:pPr>
        <w:pStyle w:val="BodyText"/>
        <w:spacing w:line="266" w:lineRule="auto"/>
        <w:ind w:left="107" w:right="477" w:firstLine="351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b/>
        </w:rPr>
        <w:t>Readers</w:t>
      </w:r>
      <w:r w:rsidRPr="009210FE">
        <w:rPr>
          <w:rFonts w:asciiTheme="minorHAnsi" w:hAnsiTheme="minorHAnsi" w:cs="Times New Roman"/>
          <w:b/>
          <w:spacing w:val="-18"/>
        </w:rPr>
        <w:t xml:space="preserve"> </w:t>
      </w:r>
      <w:r w:rsidRPr="009210FE">
        <w:rPr>
          <w:rFonts w:asciiTheme="minorHAnsi" w:hAnsiTheme="minorHAnsi" w:cs="Times New Roman"/>
          <w:b/>
        </w:rPr>
        <w:t>dealing</w:t>
      </w:r>
      <w:r w:rsidRPr="009210FE">
        <w:rPr>
          <w:rFonts w:asciiTheme="minorHAnsi" w:hAnsiTheme="minorHAnsi" w:cs="Times New Roman"/>
          <w:b/>
          <w:spacing w:val="-18"/>
        </w:rPr>
        <w:t xml:space="preserve"> </w:t>
      </w:r>
      <w:r w:rsidRPr="009210FE">
        <w:rPr>
          <w:rFonts w:asciiTheme="minorHAnsi" w:hAnsiTheme="minorHAnsi" w:cs="Times New Roman"/>
          <w:b/>
        </w:rPr>
        <w:t>with</w:t>
      </w:r>
      <w:r w:rsidRPr="009210FE">
        <w:rPr>
          <w:rFonts w:asciiTheme="minorHAnsi" w:hAnsiTheme="minorHAnsi" w:cs="Times New Roman"/>
          <w:b/>
          <w:spacing w:val="-18"/>
        </w:rPr>
        <w:t xml:space="preserve"> </w:t>
      </w:r>
      <w:r w:rsidRPr="009210FE">
        <w:rPr>
          <w:rFonts w:asciiTheme="minorHAnsi" w:hAnsiTheme="minorHAnsi" w:cs="Times New Roman"/>
          <w:b/>
          <w:spacing w:val="-2"/>
        </w:rPr>
        <w:t>active</w:t>
      </w:r>
      <w:r w:rsidRPr="009210FE">
        <w:rPr>
          <w:rFonts w:asciiTheme="minorHAnsi" w:hAnsiTheme="minorHAnsi" w:cs="Times New Roman"/>
          <w:b/>
          <w:spacing w:val="-18"/>
        </w:rPr>
        <w:t xml:space="preserve"> </w:t>
      </w:r>
      <w:r w:rsidRPr="009210FE">
        <w:rPr>
          <w:rFonts w:asciiTheme="minorHAnsi" w:hAnsiTheme="minorHAnsi" w:cs="Times New Roman"/>
          <w:b/>
        </w:rPr>
        <w:t>tags</w:t>
      </w:r>
      <w:r w:rsidRPr="009210FE">
        <w:rPr>
          <w:rFonts w:asciiTheme="minorHAnsi" w:hAnsiTheme="minorHAnsi" w:cs="Times New Roman"/>
          <w:b/>
          <w:spacing w:val="15"/>
        </w:rPr>
        <w:t xml:space="preserve"> </w:t>
      </w:r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active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RFID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systems,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since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active tags</w:t>
      </w:r>
      <w:r w:rsidRPr="009210FE">
        <w:rPr>
          <w:rFonts w:asciiTheme="minorHAnsi" w:hAnsiTheme="minorHAnsi" w:cs="Times New Roman"/>
          <w:spacing w:val="-7"/>
        </w:rPr>
        <w:t xml:space="preserve"> </w:t>
      </w:r>
      <w:r w:rsidRPr="009210FE">
        <w:rPr>
          <w:rFonts w:asciiTheme="minorHAnsi" w:hAnsiTheme="minorHAnsi" w:cs="Times New Roman"/>
        </w:rPr>
        <w:t>are</w:t>
      </w:r>
      <w:r w:rsidRPr="009210FE">
        <w:rPr>
          <w:rFonts w:asciiTheme="minorHAnsi" w:hAnsiTheme="minorHAnsi" w:cs="Times New Roman"/>
          <w:spacing w:val="-7"/>
        </w:rPr>
        <w:t xml:space="preserve"> </w:t>
      </w:r>
      <w:r w:rsidRPr="009210FE">
        <w:rPr>
          <w:rFonts w:asciiTheme="minorHAnsi" w:hAnsiTheme="minorHAnsi" w:cs="Times New Roman"/>
        </w:rPr>
        <w:t>able</w:t>
      </w:r>
      <w:r w:rsidRPr="009210FE">
        <w:rPr>
          <w:rFonts w:asciiTheme="minorHAnsi" w:hAnsiTheme="minorHAnsi" w:cs="Times New Roman"/>
          <w:spacing w:val="-7"/>
        </w:rPr>
        <w:t xml:space="preserve"> </w:t>
      </w:r>
      <w:r w:rsidRPr="009210FE">
        <w:rPr>
          <w:rFonts w:asciiTheme="minorHAnsi" w:hAnsiTheme="minorHAnsi" w:cs="Times New Roman"/>
        </w:rPr>
        <w:t>to</w:t>
      </w:r>
      <w:r w:rsidRPr="009210FE">
        <w:rPr>
          <w:rFonts w:asciiTheme="minorHAnsi" w:hAnsiTheme="minorHAnsi" w:cs="Times New Roman"/>
          <w:spacing w:val="-7"/>
        </w:rPr>
        <w:t xml:space="preserve"> </w:t>
      </w:r>
      <w:r w:rsidRPr="009210FE">
        <w:rPr>
          <w:rFonts w:asciiTheme="minorHAnsi" w:hAnsiTheme="minorHAnsi" w:cs="Times New Roman"/>
        </w:rPr>
        <w:t>initiate</w:t>
      </w:r>
      <w:r w:rsidRPr="009210FE">
        <w:rPr>
          <w:rFonts w:asciiTheme="minorHAnsi" w:hAnsiTheme="minorHAnsi" w:cs="Times New Roman"/>
          <w:spacing w:val="-7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7"/>
        </w:rPr>
        <w:t xml:space="preserve"> </w:t>
      </w:r>
      <w:r w:rsidRPr="009210FE">
        <w:rPr>
          <w:rFonts w:asciiTheme="minorHAnsi" w:hAnsiTheme="minorHAnsi" w:cs="Times New Roman"/>
        </w:rPr>
        <w:t>communication</w:t>
      </w:r>
      <w:r w:rsidRPr="009210FE">
        <w:rPr>
          <w:rFonts w:asciiTheme="minorHAnsi" w:hAnsiTheme="minorHAnsi" w:cs="Times New Roman"/>
          <w:spacing w:val="-7"/>
        </w:rPr>
        <w:t xml:space="preserve"> </w:t>
      </w:r>
      <w:r w:rsidRPr="009210FE">
        <w:rPr>
          <w:rFonts w:asciiTheme="minorHAnsi" w:hAnsiTheme="minorHAnsi" w:cs="Times New Roman"/>
        </w:rPr>
        <w:t>between</w:t>
      </w:r>
      <w:r w:rsidRPr="009210FE">
        <w:rPr>
          <w:rFonts w:asciiTheme="minorHAnsi" w:hAnsiTheme="minorHAnsi" w:cs="Times New Roman"/>
          <w:spacing w:val="-7"/>
        </w:rPr>
        <w:t xml:space="preserve"> </w:t>
      </w:r>
      <w:r w:rsidRPr="009210FE">
        <w:rPr>
          <w:rFonts w:asciiTheme="minorHAnsi" w:hAnsiTheme="minorHAnsi" w:cs="Times New Roman"/>
        </w:rPr>
        <w:t>them,</w:t>
      </w:r>
      <w:r w:rsidRPr="009210FE">
        <w:rPr>
          <w:rFonts w:asciiTheme="minorHAnsi" w:hAnsiTheme="minorHAnsi" w:cs="Times New Roman"/>
          <w:spacing w:val="-5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any</w:t>
      </w:r>
      <w:r w:rsidRPr="009210FE">
        <w:rPr>
          <w:rFonts w:asciiTheme="minorHAnsi" w:hAnsiTheme="minorHAnsi" w:cs="Times New Roman"/>
          <w:spacing w:val="-7"/>
        </w:rPr>
        <w:t xml:space="preserve"> </w:t>
      </w:r>
      <w:r w:rsidRPr="009210FE">
        <w:rPr>
          <w:rFonts w:asciiTheme="minorHAnsi" w:hAnsiTheme="minorHAnsi" w:cs="Times New Roman"/>
        </w:rPr>
        <w:t>active</w:t>
      </w:r>
      <w:r w:rsidRPr="009210FE">
        <w:rPr>
          <w:rFonts w:asciiTheme="minorHAnsi" w:hAnsiTheme="minorHAnsi" w:cs="Times New Roman"/>
          <w:spacing w:val="-7"/>
        </w:rPr>
        <w:t xml:space="preserve"> </w:t>
      </w:r>
      <w:r w:rsidRPr="009210FE">
        <w:rPr>
          <w:rFonts w:asciiTheme="minorHAnsi" w:hAnsiTheme="minorHAnsi" w:cs="Times New Roman"/>
        </w:rPr>
        <w:t>tag</w:t>
      </w:r>
      <w:r w:rsidRPr="009210FE">
        <w:rPr>
          <w:rFonts w:asciiTheme="minorHAnsi" w:hAnsiTheme="minorHAnsi" w:cs="Times New Roman"/>
          <w:spacing w:val="-7"/>
        </w:rPr>
        <w:t xml:space="preserve"> </w:t>
      </w:r>
      <w:r w:rsidRPr="009210FE">
        <w:rPr>
          <w:rFonts w:asciiTheme="minorHAnsi" w:hAnsiTheme="minorHAnsi" w:cs="Times New Roman"/>
        </w:rPr>
        <w:t xml:space="preserve">can act as a reader. </w:t>
      </w:r>
      <w:r w:rsidRPr="009210FE">
        <w:rPr>
          <w:rFonts w:asciiTheme="minorHAnsi" w:hAnsiTheme="minorHAnsi" w:cs="Times New Roman"/>
          <w:spacing w:val="-3"/>
        </w:rPr>
        <w:t xml:space="preserve">However, </w:t>
      </w:r>
      <w:r w:rsidRPr="009210FE">
        <w:rPr>
          <w:rFonts w:asciiTheme="minorHAnsi" w:hAnsiTheme="minorHAnsi" w:cs="Times New Roman"/>
        </w:rPr>
        <w:t xml:space="preserve">when active tags act as a reader, they must </w:t>
      </w:r>
      <w:r w:rsidRPr="009210FE">
        <w:rPr>
          <w:rFonts w:asciiTheme="minorHAnsi" w:hAnsiTheme="minorHAnsi" w:cs="Times New Roman"/>
          <w:spacing w:val="3"/>
        </w:rPr>
        <w:t xml:space="preserve">be </w:t>
      </w:r>
      <w:r w:rsidRPr="009210FE">
        <w:rPr>
          <w:rFonts w:asciiTheme="minorHAnsi" w:hAnsiTheme="minorHAnsi" w:cs="Times New Roman"/>
        </w:rPr>
        <w:t>connected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to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a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computer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or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a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network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(via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a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wired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or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wireless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link)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to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send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the received</w:t>
      </w:r>
      <w:r w:rsidRPr="009210FE">
        <w:rPr>
          <w:rFonts w:asciiTheme="minorHAnsi" w:hAnsiTheme="minorHAnsi" w:cs="Times New Roman"/>
          <w:spacing w:val="-29"/>
        </w:rPr>
        <w:t xml:space="preserve"> </w:t>
      </w:r>
      <w:r w:rsidRPr="009210FE">
        <w:rPr>
          <w:rFonts w:asciiTheme="minorHAnsi" w:hAnsiTheme="minorHAnsi" w:cs="Times New Roman"/>
        </w:rPr>
        <w:t>data</w:t>
      </w:r>
      <w:r w:rsidRPr="009210FE">
        <w:rPr>
          <w:rFonts w:asciiTheme="minorHAnsi" w:hAnsiTheme="minorHAnsi" w:cs="Times New Roman"/>
          <w:spacing w:val="-29"/>
        </w:rPr>
        <w:t xml:space="preserve"> </w:t>
      </w:r>
      <w:r w:rsidRPr="009210FE">
        <w:rPr>
          <w:rFonts w:asciiTheme="minorHAnsi" w:hAnsiTheme="minorHAnsi" w:cs="Times New Roman"/>
        </w:rPr>
        <w:t>from</w:t>
      </w:r>
      <w:r w:rsidRPr="009210FE">
        <w:rPr>
          <w:rFonts w:asciiTheme="minorHAnsi" w:hAnsiTheme="minorHAnsi" w:cs="Times New Roman"/>
          <w:spacing w:val="-29"/>
        </w:rPr>
        <w:t xml:space="preserve"> </w:t>
      </w:r>
      <w:r w:rsidRPr="009210FE">
        <w:rPr>
          <w:rFonts w:asciiTheme="minorHAnsi" w:hAnsiTheme="minorHAnsi" w:cs="Times New Roman"/>
        </w:rPr>
        <w:t>its</w:t>
      </w:r>
      <w:r w:rsidRPr="009210FE">
        <w:rPr>
          <w:rFonts w:asciiTheme="minorHAnsi" w:hAnsiTheme="minorHAnsi" w:cs="Times New Roman"/>
          <w:spacing w:val="-29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network</w:t>
      </w:r>
      <w:r w:rsidRPr="009210FE">
        <w:rPr>
          <w:rFonts w:asciiTheme="minorHAnsi" w:hAnsiTheme="minorHAnsi" w:cs="Times New Roman"/>
          <w:spacing w:val="-29"/>
        </w:rPr>
        <w:t xml:space="preserve"> </w:t>
      </w:r>
      <w:r w:rsidRPr="009210FE">
        <w:rPr>
          <w:rFonts w:asciiTheme="minorHAnsi" w:hAnsiTheme="minorHAnsi" w:cs="Times New Roman"/>
        </w:rPr>
        <w:t>[22].</w:t>
      </w:r>
    </w:p>
    <w:p w14:paraId="12538D09" w14:textId="77777777" w:rsidR="000A4C4D" w:rsidRPr="009210FE" w:rsidRDefault="000A4C4D">
      <w:pPr>
        <w:pStyle w:val="BodyText"/>
        <w:spacing w:before="5"/>
        <w:rPr>
          <w:rFonts w:asciiTheme="minorHAnsi" w:hAnsiTheme="minorHAnsi" w:cs="Times New Roman"/>
          <w:sz w:val="26"/>
        </w:rPr>
      </w:pPr>
    </w:p>
    <w:p w14:paraId="2A56503D" w14:textId="00238EF0" w:rsidR="000A4C4D" w:rsidRPr="009210FE" w:rsidRDefault="00B42C41">
      <w:pPr>
        <w:pStyle w:val="BodyText"/>
        <w:spacing w:before="1" w:line="266" w:lineRule="auto"/>
        <w:ind w:left="107" w:right="477" w:firstLine="351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b/>
        </w:rPr>
        <w:t xml:space="preserve">Readers dealing with passive tags </w:t>
      </w:r>
      <w:r w:rsidRPr="009210FE">
        <w:rPr>
          <w:rFonts w:asciiTheme="minorHAnsi" w:hAnsiTheme="minorHAnsi" w:cs="Times New Roman"/>
        </w:rPr>
        <w:t xml:space="preserve">They </w:t>
      </w:r>
      <w:del w:id="40" w:author="Raghda Wahdan" w:date="2017-11-05T09:59:00Z">
        <w:r w:rsidRPr="009210FE" w:rsidDel="00CF42FF">
          <w:rPr>
            <w:rFonts w:asciiTheme="minorHAnsi" w:hAnsiTheme="minorHAnsi" w:cs="Times New Roman"/>
            <w:spacing w:val="-4"/>
          </w:rPr>
          <w:delText xml:space="preserve">have </w:delText>
        </w:r>
        <w:r w:rsidRPr="009210FE" w:rsidDel="00CF42FF">
          <w:rPr>
            <w:rFonts w:asciiTheme="minorHAnsi" w:hAnsiTheme="minorHAnsi" w:cs="Times New Roman"/>
          </w:rPr>
          <w:delText>to</w:delText>
        </w:r>
      </w:del>
      <w:ins w:id="41" w:author="Raghda Wahdan" w:date="2017-11-05T09:59:00Z">
        <w:r w:rsidR="00CF42FF" w:rsidRPr="009210FE">
          <w:rPr>
            <w:rFonts w:asciiTheme="minorHAnsi" w:hAnsiTheme="minorHAnsi" w:cs="Times New Roman"/>
            <w:spacing w:val="-4"/>
          </w:rPr>
          <w:t>must</w:t>
        </w:r>
      </w:ins>
      <w:r w:rsidRPr="009210FE">
        <w:rPr>
          <w:rFonts w:asciiTheme="minorHAnsi" w:hAnsiTheme="minorHAnsi" w:cs="Times New Roman"/>
        </w:rPr>
        <w:t xml:space="preserve"> meet the following </w:t>
      </w:r>
      <w:r w:rsidRPr="009210FE">
        <w:rPr>
          <w:rFonts w:asciiTheme="minorHAnsi" w:hAnsiTheme="minorHAnsi" w:cs="Times New Roman"/>
          <w:spacing w:val="-3"/>
        </w:rPr>
        <w:t>key</w:t>
      </w:r>
      <w:r w:rsidRPr="009210FE">
        <w:rPr>
          <w:rFonts w:asciiTheme="minorHAnsi" w:hAnsiTheme="minorHAnsi" w:cs="Times New Roman"/>
          <w:spacing w:val="-20"/>
        </w:rPr>
        <w:t xml:space="preserve"> </w:t>
      </w:r>
      <w:r w:rsidRPr="009210FE">
        <w:rPr>
          <w:rFonts w:asciiTheme="minorHAnsi" w:hAnsiTheme="minorHAnsi" w:cs="Times New Roman"/>
        </w:rPr>
        <w:t>requirement:</w:t>
      </w:r>
      <w:r w:rsidRPr="009210FE">
        <w:rPr>
          <w:rFonts w:asciiTheme="minorHAnsi" w:hAnsiTheme="minorHAnsi" w:cs="Times New Roman"/>
          <w:spacing w:val="-5"/>
        </w:rPr>
        <w:t xml:space="preserve"> </w:t>
      </w:r>
      <w:r w:rsidRPr="009210FE">
        <w:rPr>
          <w:rFonts w:asciiTheme="minorHAnsi" w:hAnsiTheme="minorHAnsi" w:cs="Times New Roman"/>
        </w:rPr>
        <w:t>Their</w:t>
      </w:r>
      <w:r w:rsidRPr="009210FE">
        <w:rPr>
          <w:rFonts w:asciiTheme="minorHAnsi" w:hAnsiTheme="minorHAnsi" w:cs="Times New Roman"/>
          <w:spacing w:val="-20"/>
        </w:rPr>
        <w:t xml:space="preserve"> </w:t>
      </w:r>
      <w:r w:rsidRPr="009210FE">
        <w:rPr>
          <w:rFonts w:asciiTheme="minorHAnsi" w:hAnsiTheme="minorHAnsi" w:cs="Times New Roman"/>
        </w:rPr>
        <w:t>transmission</w:t>
      </w:r>
      <w:r w:rsidRPr="009210FE">
        <w:rPr>
          <w:rFonts w:asciiTheme="minorHAnsi" w:hAnsiTheme="minorHAnsi" w:cs="Times New Roman"/>
          <w:spacing w:val="-20"/>
        </w:rPr>
        <w:t xml:space="preserve"> </w:t>
      </w:r>
      <w:r w:rsidRPr="009210FE">
        <w:rPr>
          <w:rFonts w:asciiTheme="minorHAnsi" w:hAnsiTheme="minorHAnsi" w:cs="Times New Roman"/>
        </w:rPr>
        <w:t>power</w:t>
      </w:r>
      <w:r w:rsidRPr="009210FE">
        <w:rPr>
          <w:rFonts w:asciiTheme="minorHAnsi" w:hAnsiTheme="minorHAnsi" w:cs="Times New Roman"/>
          <w:spacing w:val="-20"/>
        </w:rPr>
        <w:t xml:space="preserve"> </w:t>
      </w:r>
      <w:r w:rsidRPr="009210FE">
        <w:rPr>
          <w:rFonts w:asciiTheme="minorHAnsi" w:hAnsiTheme="minorHAnsi" w:cs="Times New Roman"/>
        </w:rPr>
        <w:t>must</w:t>
      </w:r>
      <w:r w:rsidRPr="009210FE">
        <w:rPr>
          <w:rFonts w:asciiTheme="minorHAnsi" w:hAnsiTheme="minorHAnsi" w:cs="Times New Roman"/>
          <w:spacing w:val="-20"/>
        </w:rPr>
        <w:t xml:space="preserve"> </w:t>
      </w:r>
      <w:r w:rsidRPr="009210FE">
        <w:rPr>
          <w:rFonts w:asciiTheme="minorHAnsi" w:hAnsiTheme="minorHAnsi" w:cs="Times New Roman"/>
          <w:spacing w:val="3"/>
        </w:rPr>
        <w:t>be</w:t>
      </w:r>
      <w:r w:rsidRPr="009210FE">
        <w:rPr>
          <w:rFonts w:asciiTheme="minorHAnsi" w:hAnsiTheme="minorHAnsi" w:cs="Times New Roman"/>
          <w:spacing w:val="-20"/>
        </w:rPr>
        <w:t xml:space="preserve"> </w:t>
      </w:r>
      <w:r w:rsidRPr="009210FE">
        <w:rPr>
          <w:rFonts w:asciiTheme="minorHAnsi" w:hAnsiTheme="minorHAnsi" w:cs="Times New Roman"/>
        </w:rPr>
        <w:t>sufficient</w:t>
      </w:r>
      <w:r w:rsidRPr="009210FE">
        <w:rPr>
          <w:rFonts w:asciiTheme="minorHAnsi" w:hAnsiTheme="minorHAnsi" w:cs="Times New Roman"/>
          <w:spacing w:val="-20"/>
        </w:rPr>
        <w:t xml:space="preserve"> </w:t>
      </w:r>
      <w:r w:rsidRPr="009210FE">
        <w:rPr>
          <w:rFonts w:asciiTheme="minorHAnsi" w:hAnsiTheme="minorHAnsi" w:cs="Times New Roman"/>
        </w:rPr>
        <w:t>to</w:t>
      </w:r>
      <w:r w:rsidRPr="009210FE">
        <w:rPr>
          <w:rFonts w:asciiTheme="minorHAnsi" w:hAnsiTheme="minorHAnsi" w:cs="Times New Roman"/>
          <w:spacing w:val="-20"/>
        </w:rPr>
        <w:t xml:space="preserve"> </w:t>
      </w:r>
      <w:r w:rsidRPr="009210FE">
        <w:rPr>
          <w:rFonts w:asciiTheme="minorHAnsi" w:hAnsiTheme="minorHAnsi" w:cs="Times New Roman"/>
        </w:rPr>
        <w:t>feed</w:t>
      </w:r>
      <w:r w:rsidRPr="009210FE">
        <w:rPr>
          <w:rFonts w:asciiTheme="minorHAnsi" w:hAnsiTheme="minorHAnsi" w:cs="Times New Roman"/>
          <w:spacing w:val="-20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0"/>
        </w:rPr>
        <w:t xml:space="preserve"> </w:t>
      </w:r>
      <w:r w:rsidRPr="009210FE">
        <w:rPr>
          <w:rFonts w:asciiTheme="minorHAnsi" w:hAnsiTheme="minorHAnsi" w:cs="Times New Roman"/>
        </w:rPr>
        <w:t>sur</w:t>
      </w:r>
      <w:del w:id="42" w:author="Raghda Wahdan" w:date="2017-11-05T10:00:00Z">
        <w:r w:rsidRPr="009210FE" w:rsidDel="00CF42FF">
          <w:rPr>
            <w:rFonts w:asciiTheme="minorHAnsi" w:hAnsiTheme="minorHAnsi" w:cs="Times New Roman"/>
          </w:rPr>
          <w:delText xml:space="preserve">- </w:delText>
        </w:r>
      </w:del>
      <w:r w:rsidRPr="009210FE">
        <w:rPr>
          <w:rFonts w:asciiTheme="minorHAnsi" w:hAnsiTheme="minorHAnsi" w:cs="Times New Roman"/>
        </w:rPr>
        <w:t>rounding passive tags [13]. These tags obtain energy from the transmitted signal</w:t>
      </w:r>
      <w:r w:rsidRPr="009210FE">
        <w:rPr>
          <w:rFonts w:asciiTheme="minorHAnsi" w:hAnsiTheme="minorHAnsi" w:cs="Times New Roman"/>
          <w:spacing w:val="-32"/>
        </w:rPr>
        <w:t xml:space="preserve"> </w:t>
      </w:r>
      <w:r w:rsidRPr="009210FE">
        <w:rPr>
          <w:rFonts w:asciiTheme="minorHAnsi" w:hAnsiTheme="minorHAnsi" w:cs="Times New Roman"/>
        </w:rPr>
        <w:t>using</w:t>
      </w:r>
      <w:r w:rsidRPr="009210FE">
        <w:rPr>
          <w:rFonts w:asciiTheme="minorHAnsi" w:hAnsiTheme="minorHAnsi" w:cs="Times New Roman"/>
          <w:spacing w:val="-32"/>
        </w:rPr>
        <w:t xml:space="preserve"> </w:t>
      </w:r>
      <w:r w:rsidRPr="009210FE">
        <w:rPr>
          <w:rFonts w:asciiTheme="minorHAnsi" w:hAnsiTheme="minorHAnsi" w:cs="Times New Roman"/>
        </w:rPr>
        <w:t>back-scattering</w:t>
      </w:r>
      <w:r w:rsidRPr="009210FE">
        <w:rPr>
          <w:rFonts w:asciiTheme="minorHAnsi" w:hAnsiTheme="minorHAnsi" w:cs="Times New Roman"/>
          <w:spacing w:val="-32"/>
        </w:rPr>
        <w:t xml:space="preserve"> </w:t>
      </w:r>
      <w:r w:rsidRPr="009210FE">
        <w:rPr>
          <w:rFonts w:asciiTheme="minorHAnsi" w:hAnsiTheme="minorHAnsi" w:cs="Times New Roman"/>
        </w:rPr>
        <w:t>technique.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Back-scattering</w:t>
      </w:r>
      <w:r w:rsidRPr="009210FE">
        <w:rPr>
          <w:rFonts w:asciiTheme="minorHAnsi" w:hAnsiTheme="minorHAnsi" w:cs="Times New Roman"/>
          <w:spacing w:val="-32"/>
        </w:rPr>
        <w:t xml:space="preserve"> </w:t>
      </w:r>
      <w:r w:rsidRPr="009210FE">
        <w:rPr>
          <w:rFonts w:asciiTheme="minorHAnsi" w:hAnsiTheme="minorHAnsi" w:cs="Times New Roman"/>
        </w:rPr>
        <w:t>technique</w:t>
      </w:r>
      <w:r w:rsidRPr="009210FE">
        <w:rPr>
          <w:rFonts w:asciiTheme="minorHAnsi" w:hAnsiTheme="minorHAnsi" w:cs="Times New Roman"/>
          <w:spacing w:val="-32"/>
        </w:rPr>
        <w:t xml:space="preserve"> </w:t>
      </w:r>
      <w:r w:rsidRPr="009210FE">
        <w:rPr>
          <w:rFonts w:asciiTheme="minorHAnsi" w:hAnsiTheme="minorHAnsi" w:cs="Times New Roman"/>
        </w:rPr>
        <w:t>is</w:t>
      </w:r>
      <w:r w:rsidRPr="009210FE">
        <w:rPr>
          <w:rFonts w:asciiTheme="minorHAnsi" w:hAnsiTheme="minorHAnsi" w:cs="Times New Roman"/>
          <w:spacing w:val="-32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32"/>
        </w:rPr>
        <w:t xml:space="preserve"> </w:t>
      </w:r>
      <w:r w:rsidR="009210FE">
        <w:rPr>
          <w:rFonts w:asciiTheme="minorHAnsi" w:hAnsiTheme="minorHAnsi" w:cs="Times New Roman"/>
        </w:rPr>
        <w:t>reflec</w:t>
      </w:r>
      <w:r w:rsidRPr="009210FE">
        <w:rPr>
          <w:rFonts w:asciiTheme="minorHAnsi" w:hAnsiTheme="minorHAnsi" w:cs="Times New Roman"/>
        </w:rPr>
        <w:t>tion</w:t>
      </w:r>
      <w:r w:rsidRPr="009210FE">
        <w:rPr>
          <w:rFonts w:asciiTheme="minorHAnsi" w:hAnsiTheme="minorHAnsi" w:cs="Times New Roman"/>
          <w:spacing w:val="-18"/>
        </w:rPr>
        <w:t xml:space="preserve"> </w:t>
      </w:r>
      <w:r w:rsidRPr="009210FE">
        <w:rPr>
          <w:rFonts w:asciiTheme="minorHAnsi" w:hAnsiTheme="minorHAnsi" w:cs="Times New Roman"/>
        </w:rPr>
        <w:t>of</w:t>
      </w:r>
      <w:r w:rsidRPr="009210FE">
        <w:rPr>
          <w:rFonts w:asciiTheme="minorHAnsi" w:hAnsiTheme="minorHAnsi" w:cs="Times New Roman"/>
          <w:spacing w:val="-18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18"/>
        </w:rPr>
        <w:t xml:space="preserve"> </w:t>
      </w:r>
      <w:r w:rsidRPr="009210FE">
        <w:rPr>
          <w:rFonts w:asciiTheme="minorHAnsi" w:hAnsiTheme="minorHAnsi" w:cs="Times New Roman"/>
        </w:rPr>
        <w:t>reader’s</w:t>
      </w:r>
      <w:r w:rsidRPr="009210FE">
        <w:rPr>
          <w:rFonts w:asciiTheme="minorHAnsi" w:hAnsiTheme="minorHAnsi" w:cs="Times New Roman"/>
          <w:spacing w:val="-18"/>
        </w:rPr>
        <w:t xml:space="preserve"> </w:t>
      </w:r>
      <w:r w:rsidRPr="009210FE">
        <w:rPr>
          <w:rFonts w:asciiTheme="minorHAnsi" w:hAnsiTheme="minorHAnsi" w:cs="Times New Roman"/>
        </w:rPr>
        <w:t>carrier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  <w:spacing w:val="-6"/>
        </w:rPr>
        <w:t>wave</w:t>
      </w:r>
      <w:r w:rsidRPr="009210FE">
        <w:rPr>
          <w:rFonts w:asciiTheme="minorHAnsi" w:hAnsiTheme="minorHAnsi" w:cs="Times New Roman"/>
          <w:spacing w:val="-18"/>
        </w:rPr>
        <w:t xml:space="preserve"> </w:t>
      </w:r>
      <w:r w:rsidRPr="009210FE">
        <w:rPr>
          <w:rFonts w:asciiTheme="minorHAnsi" w:hAnsiTheme="minorHAnsi" w:cs="Times New Roman"/>
        </w:rPr>
        <w:t>where</w:t>
      </w:r>
      <w:r w:rsidRPr="009210FE">
        <w:rPr>
          <w:rFonts w:asciiTheme="minorHAnsi" w:hAnsiTheme="minorHAnsi" w:cs="Times New Roman"/>
          <w:spacing w:val="-18"/>
        </w:rPr>
        <w:t xml:space="preserve"> </w:t>
      </w:r>
      <w:r w:rsidRPr="009210FE">
        <w:rPr>
          <w:rFonts w:asciiTheme="minorHAnsi" w:hAnsiTheme="minorHAnsi" w:cs="Times New Roman"/>
        </w:rPr>
        <w:t>it</w:t>
      </w:r>
      <w:r w:rsidRPr="009210FE">
        <w:rPr>
          <w:rFonts w:asciiTheme="minorHAnsi" w:hAnsiTheme="minorHAnsi" w:cs="Times New Roman"/>
          <w:spacing w:val="-18"/>
        </w:rPr>
        <w:t xml:space="preserve"> </w:t>
      </w:r>
      <w:r w:rsidRPr="009210FE">
        <w:rPr>
          <w:rFonts w:asciiTheme="minorHAnsi" w:hAnsiTheme="minorHAnsi" w:cs="Times New Roman"/>
        </w:rPr>
        <w:t>modulates</w:t>
      </w:r>
      <w:r w:rsidRPr="009210FE">
        <w:rPr>
          <w:rFonts w:asciiTheme="minorHAnsi" w:hAnsiTheme="minorHAnsi" w:cs="Times New Roman"/>
          <w:spacing w:val="-18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18"/>
        </w:rPr>
        <w:t xml:space="preserve"> </w:t>
      </w:r>
      <w:r w:rsidRPr="009210FE">
        <w:rPr>
          <w:rFonts w:asciiTheme="minorHAnsi" w:hAnsiTheme="minorHAnsi" w:cs="Times New Roman"/>
        </w:rPr>
        <w:t>signal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which</w:t>
      </w:r>
      <w:r w:rsidRPr="009210FE">
        <w:rPr>
          <w:rFonts w:asciiTheme="minorHAnsi" w:hAnsiTheme="minorHAnsi" w:cs="Times New Roman"/>
          <w:spacing w:val="-18"/>
        </w:rPr>
        <w:t xml:space="preserve"> </w:t>
      </w:r>
      <w:r w:rsidRPr="009210FE">
        <w:rPr>
          <w:rFonts w:asciiTheme="minorHAnsi" w:hAnsiTheme="minorHAnsi" w:cs="Times New Roman"/>
        </w:rPr>
        <w:t>includes the</w:t>
      </w:r>
      <w:r w:rsidRPr="009210FE">
        <w:rPr>
          <w:rFonts w:asciiTheme="minorHAnsi" w:hAnsiTheme="minorHAnsi" w:cs="Times New Roman"/>
          <w:spacing w:val="-24"/>
        </w:rPr>
        <w:t xml:space="preserve"> </w:t>
      </w:r>
      <w:r w:rsidRPr="009210FE">
        <w:rPr>
          <w:rFonts w:asciiTheme="minorHAnsi" w:hAnsiTheme="minorHAnsi" w:cs="Times New Roman"/>
        </w:rPr>
        <w:t>tag’s</w:t>
      </w:r>
      <w:r w:rsidRPr="009210FE">
        <w:rPr>
          <w:rFonts w:asciiTheme="minorHAnsi" w:hAnsiTheme="minorHAnsi" w:cs="Times New Roman"/>
          <w:spacing w:val="-24"/>
        </w:rPr>
        <w:t xml:space="preserve"> </w:t>
      </w:r>
      <w:r w:rsidRPr="009210FE">
        <w:rPr>
          <w:rFonts w:asciiTheme="minorHAnsi" w:hAnsiTheme="minorHAnsi" w:cs="Times New Roman"/>
        </w:rPr>
        <w:t>data.</w:t>
      </w:r>
      <w:r w:rsidRPr="009210FE">
        <w:rPr>
          <w:rFonts w:asciiTheme="minorHAnsi" w:hAnsiTheme="minorHAnsi" w:cs="Times New Roman"/>
          <w:spacing w:val="-4"/>
        </w:rPr>
        <w:t xml:space="preserve"> </w:t>
      </w:r>
      <w:r w:rsidRPr="009210FE">
        <w:rPr>
          <w:rFonts w:asciiTheme="minorHAnsi" w:hAnsiTheme="minorHAnsi" w:cs="Times New Roman"/>
        </w:rPr>
        <w:t>Then,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4"/>
        </w:rPr>
        <w:t xml:space="preserve"> </w:t>
      </w:r>
      <w:r w:rsidRPr="009210FE">
        <w:rPr>
          <w:rFonts w:asciiTheme="minorHAnsi" w:hAnsiTheme="minorHAnsi" w:cs="Times New Roman"/>
        </w:rPr>
        <w:t>reader</w:t>
      </w:r>
      <w:r w:rsidRPr="009210FE">
        <w:rPr>
          <w:rFonts w:asciiTheme="minorHAnsi" w:hAnsiTheme="minorHAnsi" w:cs="Times New Roman"/>
          <w:spacing w:val="-24"/>
        </w:rPr>
        <w:t xml:space="preserve"> </w:t>
      </w:r>
      <w:r w:rsidRPr="009210FE">
        <w:rPr>
          <w:rFonts w:asciiTheme="minorHAnsi" w:hAnsiTheme="minorHAnsi" w:cs="Times New Roman"/>
        </w:rPr>
        <w:t>detects</w:t>
      </w:r>
      <w:r w:rsidRPr="009210FE">
        <w:rPr>
          <w:rFonts w:asciiTheme="minorHAnsi" w:hAnsiTheme="minorHAnsi" w:cs="Times New Roman"/>
          <w:spacing w:val="-24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4"/>
        </w:rPr>
        <w:t xml:space="preserve"> </w:t>
      </w:r>
      <w:r w:rsidRPr="009210FE">
        <w:rPr>
          <w:rFonts w:asciiTheme="minorHAnsi" w:hAnsiTheme="minorHAnsi" w:cs="Times New Roman"/>
        </w:rPr>
        <w:t>tag’s</w:t>
      </w:r>
      <w:r w:rsidRPr="009210FE">
        <w:rPr>
          <w:rFonts w:asciiTheme="minorHAnsi" w:hAnsiTheme="minorHAnsi" w:cs="Times New Roman"/>
          <w:spacing w:val="-24"/>
        </w:rPr>
        <w:t xml:space="preserve"> </w:t>
      </w:r>
      <w:r w:rsidRPr="009210FE">
        <w:rPr>
          <w:rFonts w:asciiTheme="minorHAnsi" w:hAnsiTheme="minorHAnsi" w:cs="Times New Roman"/>
        </w:rPr>
        <w:t>response,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processes</w:t>
      </w:r>
      <w:r w:rsidRPr="009210FE">
        <w:rPr>
          <w:rFonts w:asciiTheme="minorHAnsi" w:hAnsiTheme="minorHAnsi" w:cs="Times New Roman"/>
          <w:spacing w:val="-24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4"/>
        </w:rPr>
        <w:t xml:space="preserve"> </w:t>
      </w:r>
      <w:r w:rsidRPr="009210FE">
        <w:rPr>
          <w:rFonts w:asciiTheme="minorHAnsi" w:hAnsiTheme="minorHAnsi" w:cs="Times New Roman"/>
        </w:rPr>
        <w:t>signal and</w:t>
      </w:r>
      <w:r w:rsidRPr="009210FE">
        <w:rPr>
          <w:rFonts w:asciiTheme="minorHAnsi" w:hAnsiTheme="minorHAnsi" w:cs="Times New Roman"/>
          <w:spacing w:val="-13"/>
        </w:rPr>
        <w:t xml:space="preserve"> </w:t>
      </w:r>
      <w:r w:rsidRPr="009210FE">
        <w:rPr>
          <w:rFonts w:asciiTheme="minorHAnsi" w:hAnsiTheme="minorHAnsi" w:cs="Times New Roman"/>
        </w:rPr>
        <w:t>reads</w:t>
      </w:r>
      <w:r w:rsidRPr="009210FE">
        <w:rPr>
          <w:rFonts w:asciiTheme="minorHAnsi" w:hAnsiTheme="minorHAnsi" w:cs="Times New Roman"/>
          <w:spacing w:val="-13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13"/>
        </w:rPr>
        <w:t xml:space="preserve"> </w:t>
      </w:r>
      <w:r w:rsidRPr="009210FE">
        <w:rPr>
          <w:rFonts w:asciiTheme="minorHAnsi" w:hAnsiTheme="minorHAnsi" w:cs="Times New Roman"/>
        </w:rPr>
        <w:t>information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sent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  <w:spacing w:val="-4"/>
        </w:rPr>
        <w:t>by</w:t>
      </w:r>
      <w:r w:rsidRPr="009210FE">
        <w:rPr>
          <w:rFonts w:asciiTheme="minorHAnsi" w:hAnsiTheme="minorHAnsi" w:cs="Times New Roman"/>
          <w:spacing w:val="-13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13"/>
        </w:rPr>
        <w:t xml:space="preserve"> </w:t>
      </w:r>
      <w:r w:rsidRPr="009210FE">
        <w:rPr>
          <w:rFonts w:asciiTheme="minorHAnsi" w:hAnsiTheme="minorHAnsi" w:cs="Times New Roman"/>
        </w:rPr>
        <w:t>tag.</w:t>
      </w:r>
    </w:p>
    <w:p w14:paraId="4C50EFF4" w14:textId="77777777" w:rsidR="000A4C4D" w:rsidRPr="009210FE" w:rsidRDefault="000A4C4D">
      <w:pPr>
        <w:pStyle w:val="BodyText"/>
        <w:spacing w:before="12"/>
        <w:rPr>
          <w:rFonts w:asciiTheme="minorHAnsi" w:hAnsiTheme="minorHAnsi" w:cs="Times New Roman"/>
          <w:sz w:val="23"/>
        </w:rPr>
      </w:pPr>
    </w:p>
    <w:p w14:paraId="58123B88" w14:textId="77777777" w:rsidR="000A4C4D" w:rsidRPr="009210FE" w:rsidRDefault="00B42C41">
      <w:pPr>
        <w:pStyle w:val="BodyText"/>
        <w:spacing w:line="358" w:lineRule="exact"/>
        <w:ind w:left="107" w:right="477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b/>
        </w:rPr>
        <w:t xml:space="preserve">Antennas </w:t>
      </w:r>
      <w:r w:rsidRPr="009210FE">
        <w:rPr>
          <w:rFonts w:asciiTheme="minorHAnsi" w:hAnsiTheme="minorHAnsi" w:cs="Times New Roman"/>
        </w:rPr>
        <w:t>Antenna designs are strongly</w:t>
      </w:r>
      <w:r w:rsidR="009210FE">
        <w:rPr>
          <w:rFonts w:asciiTheme="minorHAnsi" w:hAnsiTheme="minorHAnsi" w:cs="Times New Roman"/>
        </w:rPr>
        <w:t xml:space="preserve"> dependent on the operating fre</w:t>
      </w:r>
      <w:r w:rsidRPr="009210FE">
        <w:rPr>
          <w:rFonts w:asciiTheme="minorHAnsi" w:hAnsiTheme="minorHAnsi" w:cs="Times New Roman"/>
        </w:rPr>
        <w:t xml:space="preserve">quency [27]. In case of </w:t>
      </w:r>
      <w:r w:rsidRPr="009210FE">
        <w:rPr>
          <w:rFonts w:asciiTheme="minorHAnsi" w:hAnsiTheme="minorHAnsi" w:cs="Times New Roman"/>
          <w:spacing w:val="-3"/>
        </w:rPr>
        <w:t xml:space="preserve">low </w:t>
      </w:r>
      <w:r w:rsidRPr="009210FE">
        <w:rPr>
          <w:rFonts w:asciiTheme="minorHAnsi" w:hAnsiTheme="minorHAnsi" w:cs="Times New Roman"/>
        </w:rPr>
        <w:t>range applications, such as LF (125 kHz) or HF (13</w:t>
      </w:r>
      <w:r w:rsidRPr="009210FE">
        <w:rPr>
          <w:rFonts w:asciiTheme="minorHAnsi" w:hAnsiTheme="minorHAnsi" w:cs="Times New Roman"/>
          <w:i/>
        </w:rPr>
        <w:t>.</w:t>
      </w:r>
      <w:r w:rsidRPr="009210FE">
        <w:rPr>
          <w:rFonts w:asciiTheme="minorHAnsi" w:hAnsiTheme="minorHAnsi" w:cs="Times New Roman"/>
        </w:rPr>
        <w:t>56</w:t>
      </w:r>
      <w:r w:rsidRPr="009210FE">
        <w:rPr>
          <w:rFonts w:asciiTheme="minorHAnsi" w:hAnsiTheme="minorHAnsi" w:cs="Times New Roman"/>
          <w:spacing w:val="-49"/>
        </w:rPr>
        <w:t xml:space="preserve"> </w:t>
      </w:r>
      <w:r w:rsidRPr="009210FE">
        <w:rPr>
          <w:rFonts w:asciiTheme="minorHAnsi" w:hAnsiTheme="minorHAnsi" w:cs="Times New Roman"/>
        </w:rPr>
        <w:t>MHz)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range,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antennas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are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embedded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readers.</w:t>
      </w:r>
      <w:r w:rsidRPr="009210FE">
        <w:rPr>
          <w:rFonts w:asciiTheme="minorHAnsi" w:hAnsiTheme="minorHAnsi" w:cs="Times New Roman"/>
          <w:spacing w:val="-15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However,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case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of UHF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applications,</w:t>
      </w:r>
      <w:r w:rsidRPr="009210FE">
        <w:rPr>
          <w:rFonts w:asciiTheme="minorHAnsi" w:hAnsiTheme="minorHAnsi" w:cs="Times New Roman"/>
          <w:spacing w:val="-25"/>
        </w:rPr>
        <w:t xml:space="preserve"> </w:t>
      </w:r>
      <w:r w:rsidRPr="009210FE">
        <w:rPr>
          <w:rFonts w:asciiTheme="minorHAnsi" w:hAnsiTheme="minorHAnsi" w:cs="Times New Roman"/>
        </w:rPr>
        <w:t>antennas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  <w:spacing w:val="-4"/>
        </w:rPr>
        <w:t>have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to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  <w:spacing w:val="3"/>
        </w:rPr>
        <w:t>be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external.</w:t>
      </w:r>
      <w:r w:rsidRPr="009210FE">
        <w:rPr>
          <w:rFonts w:asciiTheme="minorHAnsi" w:hAnsiTheme="minorHAnsi" w:cs="Times New Roman"/>
          <w:spacing w:val="-12"/>
        </w:rPr>
        <w:t xml:space="preserve"> </w:t>
      </w:r>
      <w:r w:rsidRPr="009210FE">
        <w:rPr>
          <w:rFonts w:asciiTheme="minorHAnsi" w:hAnsiTheme="minorHAnsi" w:cs="Times New Roman"/>
        </w:rPr>
        <w:t>Moreover,</w:t>
      </w:r>
      <w:r w:rsidRPr="009210FE">
        <w:rPr>
          <w:rFonts w:asciiTheme="minorHAnsi" w:hAnsiTheme="minorHAnsi" w:cs="Times New Roman"/>
          <w:spacing w:val="-25"/>
        </w:rPr>
        <w:t xml:space="preserve"> </w:t>
      </w:r>
      <w:r w:rsidRPr="009210FE">
        <w:rPr>
          <w:rFonts w:asciiTheme="minorHAnsi" w:hAnsiTheme="minorHAnsi" w:cs="Times New Roman"/>
        </w:rPr>
        <w:t>polarization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of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the used antenna is one of the most critical issues. Antenna polarization affects directly the RFID system performance. In RFID systems, there are</w:t>
      </w:r>
      <w:r w:rsidRPr="009210FE">
        <w:rPr>
          <w:rFonts w:asciiTheme="minorHAnsi" w:hAnsiTheme="minorHAnsi" w:cs="Times New Roman"/>
          <w:spacing w:val="-38"/>
        </w:rPr>
        <w:t xml:space="preserve"> </w:t>
      </w:r>
      <w:r w:rsidRPr="009210FE">
        <w:rPr>
          <w:rFonts w:asciiTheme="minorHAnsi" w:hAnsiTheme="minorHAnsi" w:cs="Times New Roman"/>
          <w:spacing w:val="-5"/>
        </w:rPr>
        <w:t xml:space="preserve">two </w:t>
      </w:r>
      <w:r w:rsidRPr="009210FE">
        <w:rPr>
          <w:rFonts w:asciiTheme="minorHAnsi" w:hAnsiTheme="minorHAnsi" w:cs="Times New Roman"/>
        </w:rPr>
        <w:t xml:space="preserve">types </w:t>
      </w:r>
      <w:r w:rsidRPr="009210FE">
        <w:rPr>
          <w:rFonts w:asciiTheme="minorHAnsi" w:hAnsiTheme="minorHAnsi" w:cs="Times New Roman"/>
          <w:w w:val="95"/>
        </w:rPr>
        <w:t>of antenna</w:t>
      </w:r>
      <w:r w:rsidRPr="009210FE">
        <w:rPr>
          <w:rFonts w:asciiTheme="minorHAnsi" w:hAnsiTheme="minorHAnsi" w:cs="Times New Roman"/>
          <w:spacing w:val="1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polarization:</w:t>
      </w:r>
    </w:p>
    <w:p w14:paraId="4E82ACB8" w14:textId="77777777" w:rsidR="000A4C4D" w:rsidRPr="009210FE" w:rsidRDefault="000A4C4D">
      <w:pPr>
        <w:pStyle w:val="BodyText"/>
        <w:spacing w:before="1"/>
        <w:rPr>
          <w:rFonts w:asciiTheme="minorHAnsi" w:hAnsiTheme="minorHAnsi" w:cs="Times New Roman"/>
          <w:sz w:val="29"/>
        </w:rPr>
      </w:pPr>
    </w:p>
    <w:p w14:paraId="0628E04B" w14:textId="77777777" w:rsidR="000A4C4D" w:rsidRPr="009210FE" w:rsidRDefault="00B42C41">
      <w:pPr>
        <w:pStyle w:val="BodyText"/>
        <w:spacing w:line="266" w:lineRule="auto"/>
        <w:ind w:left="107" w:right="477" w:firstLine="351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b/>
        </w:rPr>
        <w:t>Linearly</w:t>
      </w:r>
      <w:r w:rsidRPr="009210FE">
        <w:rPr>
          <w:rFonts w:asciiTheme="minorHAnsi" w:hAnsiTheme="minorHAnsi" w:cs="Times New Roman"/>
          <w:b/>
          <w:spacing w:val="-21"/>
        </w:rPr>
        <w:t xml:space="preserve"> </w:t>
      </w:r>
      <w:r w:rsidRPr="009210FE">
        <w:rPr>
          <w:rFonts w:asciiTheme="minorHAnsi" w:hAnsiTheme="minorHAnsi" w:cs="Times New Roman"/>
          <w:b/>
        </w:rPr>
        <w:t>polarized</w:t>
      </w:r>
      <w:r w:rsidRPr="009210FE">
        <w:rPr>
          <w:rFonts w:asciiTheme="minorHAnsi" w:hAnsiTheme="minorHAnsi" w:cs="Times New Roman"/>
          <w:b/>
          <w:spacing w:val="-21"/>
        </w:rPr>
        <w:t xml:space="preserve"> </w:t>
      </w:r>
      <w:r w:rsidRPr="009210FE">
        <w:rPr>
          <w:rFonts w:asciiTheme="minorHAnsi" w:hAnsiTheme="minorHAnsi" w:cs="Times New Roman"/>
          <w:b/>
        </w:rPr>
        <w:t>antennas</w:t>
      </w:r>
      <w:r w:rsidRPr="009210FE">
        <w:rPr>
          <w:rFonts w:asciiTheme="minorHAnsi" w:hAnsiTheme="minorHAnsi" w:cs="Times New Roman"/>
          <w:b/>
          <w:spacing w:val="37"/>
        </w:rPr>
        <w:t xml:space="preserve"> </w:t>
      </w:r>
      <w:r w:rsidRPr="009210FE">
        <w:rPr>
          <w:rFonts w:asciiTheme="minorHAnsi" w:hAnsiTheme="minorHAnsi" w:cs="Times New Roman"/>
        </w:rPr>
        <w:t>Using</w:t>
      </w:r>
      <w:r w:rsidRPr="009210FE">
        <w:rPr>
          <w:rFonts w:asciiTheme="minorHAnsi" w:hAnsiTheme="minorHAnsi" w:cs="Times New Roman"/>
          <w:spacing w:val="-25"/>
        </w:rPr>
        <w:t xml:space="preserve"> </w:t>
      </w:r>
      <w:r w:rsidRPr="009210FE">
        <w:rPr>
          <w:rFonts w:asciiTheme="minorHAnsi" w:hAnsiTheme="minorHAnsi" w:cs="Times New Roman"/>
        </w:rPr>
        <w:t>these</w:t>
      </w:r>
      <w:r w:rsidRPr="009210FE">
        <w:rPr>
          <w:rFonts w:asciiTheme="minorHAnsi" w:hAnsiTheme="minorHAnsi" w:cs="Times New Roman"/>
          <w:spacing w:val="-25"/>
        </w:rPr>
        <w:t xml:space="preserve"> </w:t>
      </w:r>
      <w:r w:rsidRPr="009210FE">
        <w:rPr>
          <w:rFonts w:asciiTheme="minorHAnsi" w:hAnsiTheme="minorHAnsi" w:cs="Times New Roman"/>
        </w:rPr>
        <w:t>antennas,</w:t>
      </w:r>
      <w:r w:rsidRPr="009210FE">
        <w:rPr>
          <w:rFonts w:asciiTheme="minorHAnsi" w:hAnsiTheme="minorHAnsi" w:cs="Times New Roman"/>
          <w:spacing w:val="-24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5"/>
        </w:rPr>
        <w:t xml:space="preserve"> </w:t>
      </w:r>
      <w:r w:rsidRPr="009210FE">
        <w:rPr>
          <w:rFonts w:asciiTheme="minorHAnsi" w:hAnsiTheme="minorHAnsi" w:cs="Times New Roman"/>
        </w:rPr>
        <w:t>electrical</w:t>
      </w:r>
      <w:r w:rsidRPr="009210FE">
        <w:rPr>
          <w:rFonts w:asciiTheme="minorHAnsi" w:hAnsiTheme="minorHAnsi" w:cs="Times New Roman"/>
          <w:spacing w:val="-25"/>
        </w:rPr>
        <w:t xml:space="preserve"> </w:t>
      </w:r>
      <w:r w:rsidRPr="009210FE">
        <w:rPr>
          <w:rFonts w:asciiTheme="minorHAnsi" w:hAnsiTheme="minorHAnsi" w:cs="Times New Roman"/>
        </w:rPr>
        <w:t>field component</w:t>
      </w:r>
      <w:r w:rsidRPr="009210FE">
        <w:rPr>
          <w:rFonts w:asciiTheme="minorHAnsi" w:hAnsiTheme="minorHAnsi" w:cs="Times New Roman"/>
          <w:spacing w:val="-5"/>
        </w:rPr>
        <w:t xml:space="preserve"> </w:t>
      </w:r>
      <w:r w:rsidRPr="009210FE">
        <w:rPr>
          <w:rFonts w:asciiTheme="minorHAnsi" w:hAnsiTheme="minorHAnsi" w:cs="Times New Roman"/>
        </w:rPr>
        <w:t>of</w:t>
      </w:r>
      <w:r w:rsidRPr="009210FE">
        <w:rPr>
          <w:rFonts w:asciiTheme="minorHAnsi" w:hAnsiTheme="minorHAnsi" w:cs="Times New Roman"/>
          <w:spacing w:val="-5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5"/>
        </w:rPr>
        <w:t xml:space="preserve"> </w:t>
      </w:r>
      <w:r w:rsidRPr="009210FE">
        <w:rPr>
          <w:rFonts w:asciiTheme="minorHAnsi" w:hAnsiTheme="minorHAnsi" w:cs="Times New Roman"/>
        </w:rPr>
        <w:t>transmitted</w:t>
      </w:r>
      <w:r w:rsidRPr="009210FE">
        <w:rPr>
          <w:rFonts w:asciiTheme="minorHAnsi" w:hAnsiTheme="minorHAnsi" w:cs="Times New Roman"/>
          <w:spacing w:val="-5"/>
        </w:rPr>
        <w:t xml:space="preserve"> </w:t>
      </w:r>
      <w:r w:rsidRPr="009210FE">
        <w:rPr>
          <w:rFonts w:asciiTheme="minorHAnsi" w:hAnsiTheme="minorHAnsi" w:cs="Times New Roman"/>
        </w:rPr>
        <w:t>signal</w:t>
      </w:r>
      <w:r w:rsidRPr="009210FE">
        <w:rPr>
          <w:rFonts w:asciiTheme="minorHAnsi" w:hAnsiTheme="minorHAnsi" w:cs="Times New Roman"/>
          <w:spacing w:val="-5"/>
        </w:rPr>
        <w:t xml:space="preserve"> </w:t>
      </w:r>
      <w:r w:rsidRPr="009210FE">
        <w:rPr>
          <w:rFonts w:asciiTheme="minorHAnsi" w:hAnsiTheme="minorHAnsi" w:cs="Times New Roman"/>
        </w:rPr>
        <w:t>is</w:t>
      </w:r>
      <w:r w:rsidRPr="009210FE">
        <w:rPr>
          <w:rFonts w:asciiTheme="minorHAnsi" w:hAnsiTheme="minorHAnsi" w:cs="Times New Roman"/>
          <w:spacing w:val="-5"/>
        </w:rPr>
        <w:t xml:space="preserve"> </w:t>
      </w:r>
      <w:r w:rsidRPr="009210FE">
        <w:rPr>
          <w:rFonts w:asciiTheme="minorHAnsi" w:hAnsiTheme="minorHAnsi" w:cs="Times New Roman"/>
        </w:rPr>
        <w:t>propagated</w:t>
      </w:r>
      <w:r w:rsidRPr="009210FE">
        <w:rPr>
          <w:rFonts w:asciiTheme="minorHAnsi" w:hAnsiTheme="minorHAnsi" w:cs="Times New Roman"/>
          <w:spacing w:val="-5"/>
        </w:rPr>
        <w:t xml:space="preserve"> </w:t>
      </w:r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-5"/>
        </w:rPr>
        <w:t xml:space="preserve"> </w:t>
      </w:r>
      <w:r w:rsidRPr="009210FE">
        <w:rPr>
          <w:rFonts w:asciiTheme="minorHAnsi" w:hAnsiTheme="minorHAnsi" w:cs="Times New Roman"/>
        </w:rPr>
        <w:t>a</w:t>
      </w:r>
      <w:r w:rsidRPr="009210FE">
        <w:rPr>
          <w:rFonts w:asciiTheme="minorHAnsi" w:hAnsiTheme="minorHAnsi" w:cs="Times New Roman"/>
          <w:spacing w:val="-5"/>
        </w:rPr>
        <w:t xml:space="preserve"> </w:t>
      </w:r>
      <w:r w:rsidRPr="009210FE">
        <w:rPr>
          <w:rFonts w:asciiTheme="minorHAnsi" w:hAnsiTheme="minorHAnsi" w:cs="Times New Roman"/>
        </w:rPr>
        <w:t>plane,</w:t>
      </w:r>
      <w:r w:rsidRPr="009210FE">
        <w:rPr>
          <w:rFonts w:asciiTheme="minorHAnsi" w:hAnsiTheme="minorHAnsi" w:cs="Times New Roman"/>
          <w:spacing w:val="-3"/>
        </w:rPr>
        <w:t xml:space="preserve"> </w:t>
      </w:r>
      <w:r w:rsidRPr="009210FE">
        <w:rPr>
          <w:rFonts w:asciiTheme="minorHAnsi" w:hAnsiTheme="minorHAnsi" w:cs="Times New Roman"/>
        </w:rPr>
        <w:t>and</w:t>
      </w:r>
      <w:r w:rsidRPr="009210FE">
        <w:rPr>
          <w:rFonts w:asciiTheme="minorHAnsi" w:hAnsiTheme="minorHAnsi" w:cs="Times New Roman"/>
          <w:spacing w:val="-5"/>
        </w:rPr>
        <w:t xml:space="preserve"> </w:t>
      </w:r>
      <w:r w:rsidRPr="009210FE">
        <w:rPr>
          <w:rFonts w:asciiTheme="minorHAnsi" w:hAnsiTheme="minorHAnsi" w:cs="Times New Roman"/>
        </w:rPr>
        <w:t>tags</w:t>
      </w:r>
      <w:r w:rsidRPr="009210FE">
        <w:rPr>
          <w:rFonts w:asciiTheme="minorHAnsi" w:hAnsiTheme="minorHAnsi" w:cs="Times New Roman"/>
          <w:spacing w:val="-5"/>
        </w:rPr>
        <w:t xml:space="preserve"> </w:t>
      </w:r>
      <w:r w:rsidRPr="009210FE">
        <w:rPr>
          <w:rFonts w:asciiTheme="minorHAnsi" w:hAnsiTheme="minorHAnsi" w:cs="Times New Roman"/>
          <w:spacing w:val="-4"/>
        </w:rPr>
        <w:t>have</w:t>
      </w:r>
    </w:p>
    <w:p w14:paraId="693161BA" w14:textId="77777777" w:rsidR="000A4C4D" w:rsidRPr="009210FE" w:rsidRDefault="000A4C4D">
      <w:pPr>
        <w:spacing w:line="266" w:lineRule="auto"/>
        <w:jc w:val="both"/>
        <w:rPr>
          <w:rFonts w:asciiTheme="minorHAnsi" w:hAnsiTheme="minorHAnsi" w:cs="Times New Roman"/>
        </w:rPr>
        <w:sectPr w:rsidR="000A4C4D" w:rsidRPr="009210FE">
          <w:headerReference w:type="even" r:id="rId15"/>
          <w:pgSz w:w="11910" w:h="16840"/>
          <w:pgMar w:top="1920" w:right="1680" w:bottom="280" w:left="1620" w:header="1603" w:footer="0" w:gutter="0"/>
          <w:cols w:space="720"/>
        </w:sectPr>
      </w:pPr>
    </w:p>
    <w:p w14:paraId="267F1D86" w14:textId="77777777" w:rsidR="000A4C4D" w:rsidRPr="009210FE" w:rsidRDefault="00B42C41">
      <w:pPr>
        <w:pStyle w:val="ListParagraph"/>
        <w:numPr>
          <w:ilvl w:val="1"/>
          <w:numId w:val="3"/>
        </w:numPr>
        <w:tabs>
          <w:tab w:val="left" w:pos="1027"/>
          <w:tab w:val="right" w:pos="8497"/>
        </w:tabs>
        <w:spacing w:before="102"/>
        <w:ind w:hanging="546"/>
        <w:jc w:val="both"/>
        <w:rPr>
          <w:rFonts w:asciiTheme="minorHAnsi" w:hAnsiTheme="minorHAnsi" w:cs="Times New Roman"/>
          <w:sz w:val="24"/>
        </w:rPr>
      </w:pPr>
      <w:bookmarkStart w:id="43" w:name="Hazem_Thesis6_10_17"/>
      <w:bookmarkEnd w:id="43"/>
      <w:r w:rsidRPr="009210FE">
        <w:rPr>
          <w:rFonts w:asciiTheme="minorHAnsi" w:hAnsiTheme="minorHAnsi" w:cs="Times New Roman"/>
          <w:i/>
          <w:sz w:val="24"/>
        </w:rPr>
        <w:lastRenderedPageBreak/>
        <w:t>FREQUENCY</w:t>
      </w:r>
      <w:r w:rsidRPr="009210FE">
        <w:rPr>
          <w:rFonts w:asciiTheme="minorHAnsi" w:hAnsiTheme="minorHAnsi" w:cs="Times New Roman"/>
          <w:i/>
          <w:spacing w:val="18"/>
          <w:sz w:val="24"/>
        </w:rPr>
        <w:t xml:space="preserve"> </w:t>
      </w:r>
      <w:r w:rsidRPr="009210FE">
        <w:rPr>
          <w:rFonts w:asciiTheme="minorHAnsi" w:hAnsiTheme="minorHAnsi" w:cs="Times New Roman"/>
          <w:i/>
          <w:sz w:val="24"/>
        </w:rPr>
        <w:t>BANDS</w:t>
      </w:r>
      <w:r w:rsidRPr="009210FE">
        <w:rPr>
          <w:rFonts w:asciiTheme="minorHAnsi" w:hAnsiTheme="minorHAnsi" w:cs="Times New Roman"/>
          <w:sz w:val="24"/>
        </w:rPr>
        <w:tab/>
        <w:t>11</w:t>
      </w:r>
    </w:p>
    <w:p w14:paraId="759C684E" w14:textId="77777777" w:rsidR="000A4C4D" w:rsidRPr="009210FE" w:rsidRDefault="000A4C4D">
      <w:pPr>
        <w:pStyle w:val="BodyText"/>
        <w:spacing w:before="9"/>
        <w:rPr>
          <w:rFonts w:asciiTheme="minorHAnsi" w:hAnsiTheme="minorHAnsi" w:cs="Times New Roman"/>
          <w:sz w:val="25"/>
        </w:rPr>
      </w:pPr>
    </w:p>
    <w:p w14:paraId="0C5A753F" w14:textId="77777777" w:rsidR="000A4C4D" w:rsidRPr="009210FE" w:rsidRDefault="00B42C41">
      <w:pPr>
        <w:pStyle w:val="BodyText"/>
        <w:spacing w:before="1" w:line="266" w:lineRule="auto"/>
        <w:ind w:left="480" w:right="106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</w:rPr>
        <w:t xml:space="preserve">to be also orientated in the same direction of the transmitted signal [28]. For </w:t>
      </w:r>
      <w:r w:rsidRPr="009210FE">
        <w:rPr>
          <w:rFonts w:asciiTheme="minorHAnsi" w:hAnsiTheme="minorHAnsi" w:cs="Times New Roman"/>
          <w:w w:val="95"/>
        </w:rPr>
        <w:t>optimum receiving efficiency, this technique requires linearly polarized tags.</w:t>
      </w:r>
    </w:p>
    <w:p w14:paraId="05509D93" w14:textId="77777777" w:rsidR="000A4C4D" w:rsidRPr="009210FE" w:rsidRDefault="000A4C4D">
      <w:pPr>
        <w:pStyle w:val="BodyText"/>
        <w:spacing w:before="9"/>
        <w:rPr>
          <w:rFonts w:asciiTheme="minorHAnsi" w:hAnsiTheme="minorHAnsi" w:cs="Times New Roman"/>
          <w:sz w:val="26"/>
        </w:rPr>
      </w:pPr>
    </w:p>
    <w:p w14:paraId="00B9BFE9" w14:textId="7CA75AAE" w:rsidR="000A4C4D" w:rsidRPr="009210FE" w:rsidRDefault="00B42C41">
      <w:pPr>
        <w:pStyle w:val="BodyText"/>
        <w:spacing w:line="266" w:lineRule="auto"/>
        <w:ind w:left="480" w:right="105" w:firstLine="351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b/>
        </w:rPr>
        <w:t>Circularly</w:t>
      </w:r>
      <w:r w:rsidRPr="009210FE">
        <w:rPr>
          <w:rFonts w:asciiTheme="minorHAnsi" w:hAnsiTheme="minorHAnsi" w:cs="Times New Roman"/>
          <w:b/>
          <w:spacing w:val="-20"/>
        </w:rPr>
        <w:t xml:space="preserve"> </w:t>
      </w:r>
      <w:r w:rsidRPr="009210FE">
        <w:rPr>
          <w:rFonts w:asciiTheme="minorHAnsi" w:hAnsiTheme="minorHAnsi" w:cs="Times New Roman"/>
          <w:b/>
        </w:rPr>
        <w:t>polarized</w:t>
      </w:r>
      <w:r w:rsidRPr="009210FE">
        <w:rPr>
          <w:rFonts w:asciiTheme="minorHAnsi" w:hAnsiTheme="minorHAnsi" w:cs="Times New Roman"/>
          <w:b/>
          <w:spacing w:val="-20"/>
        </w:rPr>
        <w:t xml:space="preserve"> </w:t>
      </w:r>
      <w:r w:rsidRPr="009210FE">
        <w:rPr>
          <w:rFonts w:asciiTheme="minorHAnsi" w:hAnsiTheme="minorHAnsi" w:cs="Times New Roman"/>
          <w:b/>
        </w:rPr>
        <w:t>antennas</w:t>
      </w:r>
      <w:r w:rsidRPr="009210FE">
        <w:rPr>
          <w:rFonts w:asciiTheme="minorHAnsi" w:hAnsiTheme="minorHAnsi" w:cs="Times New Roman"/>
          <w:b/>
          <w:spacing w:val="35"/>
        </w:rPr>
        <w:t xml:space="preserve"> </w:t>
      </w:r>
      <w:r w:rsidRPr="009210FE">
        <w:rPr>
          <w:rFonts w:asciiTheme="minorHAnsi" w:hAnsiTheme="minorHAnsi" w:cs="Times New Roman"/>
        </w:rPr>
        <w:t>Using</w:t>
      </w:r>
      <w:r w:rsidRPr="009210FE">
        <w:rPr>
          <w:rFonts w:asciiTheme="minorHAnsi" w:hAnsiTheme="minorHAnsi" w:cs="Times New Roman"/>
          <w:spacing w:val="-24"/>
        </w:rPr>
        <w:t xml:space="preserve"> </w:t>
      </w:r>
      <w:r w:rsidRPr="009210FE">
        <w:rPr>
          <w:rFonts w:asciiTheme="minorHAnsi" w:hAnsiTheme="minorHAnsi" w:cs="Times New Roman"/>
        </w:rPr>
        <w:t>these</w:t>
      </w:r>
      <w:r w:rsidRPr="009210FE">
        <w:rPr>
          <w:rFonts w:asciiTheme="minorHAnsi" w:hAnsiTheme="minorHAnsi" w:cs="Times New Roman"/>
          <w:spacing w:val="-24"/>
        </w:rPr>
        <w:t xml:space="preserve"> </w:t>
      </w:r>
      <w:r w:rsidRPr="009210FE">
        <w:rPr>
          <w:rFonts w:asciiTheme="minorHAnsi" w:hAnsiTheme="minorHAnsi" w:cs="Times New Roman"/>
        </w:rPr>
        <w:t>antennas,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4"/>
        </w:rPr>
        <w:t xml:space="preserve"> </w:t>
      </w:r>
      <w:r w:rsidRPr="009210FE">
        <w:rPr>
          <w:rFonts w:asciiTheme="minorHAnsi" w:hAnsiTheme="minorHAnsi" w:cs="Times New Roman"/>
        </w:rPr>
        <w:t xml:space="preserve">electromagnetic </w:t>
      </w:r>
      <w:r w:rsidRPr="009210FE">
        <w:rPr>
          <w:rFonts w:asciiTheme="minorHAnsi" w:hAnsiTheme="minorHAnsi" w:cs="Times New Roman"/>
          <w:spacing w:val="-5"/>
        </w:rPr>
        <w:t xml:space="preserve">waves </w:t>
      </w:r>
      <w:r w:rsidRPr="009210FE">
        <w:rPr>
          <w:rFonts w:asciiTheme="minorHAnsi" w:hAnsiTheme="minorHAnsi" w:cs="Times New Roman"/>
        </w:rPr>
        <w:t>are transmitted in circularly polarized patterns. This type of</w:t>
      </w:r>
      <w:r w:rsidRPr="009210FE">
        <w:rPr>
          <w:rFonts w:asciiTheme="minorHAnsi" w:hAnsiTheme="minorHAnsi" w:cs="Times New Roman"/>
          <w:spacing w:val="-34"/>
        </w:rPr>
        <w:t xml:space="preserve"> </w:t>
      </w:r>
      <w:r w:rsidR="009210FE">
        <w:rPr>
          <w:rFonts w:asciiTheme="minorHAnsi" w:hAnsiTheme="minorHAnsi" w:cs="Times New Roman"/>
        </w:rPr>
        <w:t>po</w:t>
      </w:r>
      <w:r w:rsidRPr="009210FE">
        <w:rPr>
          <w:rFonts w:asciiTheme="minorHAnsi" w:hAnsiTheme="minorHAnsi" w:cs="Times New Roman"/>
        </w:rPr>
        <w:t>larization</w:t>
      </w:r>
      <w:r w:rsidRPr="009210FE">
        <w:rPr>
          <w:rFonts w:asciiTheme="minorHAnsi" w:hAnsiTheme="minorHAnsi" w:cs="Times New Roman"/>
          <w:spacing w:val="-4"/>
        </w:rPr>
        <w:t xml:space="preserve"> </w:t>
      </w:r>
      <w:r w:rsidRPr="009210FE">
        <w:rPr>
          <w:rFonts w:asciiTheme="minorHAnsi" w:hAnsiTheme="minorHAnsi" w:cs="Times New Roman"/>
        </w:rPr>
        <w:t>is</w:t>
      </w:r>
      <w:r w:rsidRPr="009210FE">
        <w:rPr>
          <w:rFonts w:asciiTheme="minorHAnsi" w:hAnsiTheme="minorHAnsi" w:cs="Times New Roman"/>
          <w:spacing w:val="-4"/>
        </w:rPr>
        <w:t xml:space="preserve"> </w:t>
      </w:r>
      <w:r w:rsidRPr="009210FE">
        <w:rPr>
          <w:rFonts w:asciiTheme="minorHAnsi" w:hAnsiTheme="minorHAnsi" w:cs="Times New Roman"/>
        </w:rPr>
        <w:t>used</w:t>
      </w:r>
      <w:r w:rsidRPr="009210FE">
        <w:rPr>
          <w:rFonts w:asciiTheme="minorHAnsi" w:hAnsiTheme="minorHAnsi" w:cs="Times New Roman"/>
          <w:spacing w:val="-4"/>
        </w:rPr>
        <w:t xml:space="preserve"> </w:t>
      </w:r>
      <w:r w:rsidRPr="009210FE">
        <w:rPr>
          <w:rFonts w:asciiTheme="minorHAnsi" w:hAnsiTheme="minorHAnsi" w:cs="Times New Roman"/>
        </w:rPr>
        <w:t>when</w:t>
      </w:r>
      <w:r w:rsidRPr="009210FE">
        <w:rPr>
          <w:rFonts w:asciiTheme="minorHAnsi" w:hAnsiTheme="minorHAnsi" w:cs="Times New Roman"/>
          <w:spacing w:val="-4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4"/>
        </w:rPr>
        <w:t xml:space="preserve"> </w:t>
      </w:r>
      <w:r w:rsidRPr="009210FE">
        <w:rPr>
          <w:rFonts w:asciiTheme="minorHAnsi" w:hAnsiTheme="minorHAnsi" w:cs="Times New Roman"/>
        </w:rPr>
        <w:t>orientation</w:t>
      </w:r>
      <w:r w:rsidRPr="009210FE">
        <w:rPr>
          <w:rFonts w:asciiTheme="minorHAnsi" w:hAnsiTheme="minorHAnsi" w:cs="Times New Roman"/>
          <w:spacing w:val="-4"/>
        </w:rPr>
        <w:t xml:space="preserve"> </w:t>
      </w:r>
      <w:r w:rsidRPr="009210FE">
        <w:rPr>
          <w:rFonts w:asciiTheme="minorHAnsi" w:hAnsiTheme="minorHAnsi" w:cs="Times New Roman"/>
        </w:rPr>
        <w:t>of</w:t>
      </w:r>
      <w:r w:rsidRPr="009210FE">
        <w:rPr>
          <w:rFonts w:asciiTheme="minorHAnsi" w:hAnsiTheme="minorHAnsi" w:cs="Times New Roman"/>
          <w:spacing w:val="-4"/>
        </w:rPr>
        <w:t xml:space="preserve"> </w:t>
      </w:r>
      <w:r w:rsidRPr="009210FE">
        <w:rPr>
          <w:rFonts w:asciiTheme="minorHAnsi" w:hAnsiTheme="minorHAnsi" w:cs="Times New Roman"/>
        </w:rPr>
        <w:t>tags</w:t>
      </w:r>
      <w:r w:rsidRPr="009210FE">
        <w:rPr>
          <w:rFonts w:asciiTheme="minorHAnsi" w:hAnsiTheme="minorHAnsi" w:cs="Times New Roman"/>
          <w:spacing w:val="-4"/>
        </w:rPr>
        <w:t xml:space="preserve"> </w:t>
      </w:r>
      <w:r w:rsidRPr="009210FE">
        <w:rPr>
          <w:rFonts w:asciiTheme="minorHAnsi" w:hAnsiTheme="minorHAnsi" w:cs="Times New Roman"/>
        </w:rPr>
        <w:t>with</w:t>
      </w:r>
      <w:r w:rsidRPr="009210FE">
        <w:rPr>
          <w:rFonts w:asciiTheme="minorHAnsi" w:hAnsiTheme="minorHAnsi" w:cs="Times New Roman"/>
          <w:spacing w:val="-4"/>
        </w:rPr>
        <w:t xml:space="preserve"> </w:t>
      </w:r>
      <w:r w:rsidRPr="009210FE">
        <w:rPr>
          <w:rFonts w:asciiTheme="minorHAnsi" w:hAnsiTheme="minorHAnsi" w:cs="Times New Roman"/>
        </w:rPr>
        <w:t>respect</w:t>
      </w:r>
      <w:r w:rsidRPr="009210FE">
        <w:rPr>
          <w:rFonts w:asciiTheme="minorHAnsi" w:hAnsiTheme="minorHAnsi" w:cs="Times New Roman"/>
          <w:spacing w:val="-4"/>
        </w:rPr>
        <w:t xml:space="preserve"> </w:t>
      </w:r>
      <w:r w:rsidRPr="009210FE">
        <w:rPr>
          <w:rFonts w:asciiTheme="minorHAnsi" w:hAnsiTheme="minorHAnsi" w:cs="Times New Roman"/>
        </w:rPr>
        <w:t>to</w:t>
      </w:r>
      <w:r w:rsidRPr="009210FE">
        <w:rPr>
          <w:rFonts w:asciiTheme="minorHAnsi" w:hAnsiTheme="minorHAnsi" w:cs="Times New Roman"/>
          <w:spacing w:val="-4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4"/>
        </w:rPr>
        <w:t xml:space="preserve"> </w:t>
      </w:r>
      <w:r w:rsidRPr="009210FE">
        <w:rPr>
          <w:rFonts w:asciiTheme="minorHAnsi" w:hAnsiTheme="minorHAnsi" w:cs="Times New Roman"/>
        </w:rPr>
        <w:t>reader</w:t>
      </w:r>
      <w:r w:rsidRPr="009210FE">
        <w:rPr>
          <w:rFonts w:asciiTheme="minorHAnsi" w:hAnsiTheme="minorHAnsi" w:cs="Times New Roman"/>
          <w:spacing w:val="-4"/>
        </w:rPr>
        <w:t xml:space="preserve"> </w:t>
      </w:r>
      <w:del w:id="44" w:author="Raghda Wahdan" w:date="2017-11-05T10:04:00Z">
        <w:r w:rsidRPr="009210FE" w:rsidDel="00CF42FF">
          <w:rPr>
            <w:rFonts w:asciiTheme="minorHAnsi" w:hAnsiTheme="minorHAnsi" w:cs="Times New Roman"/>
          </w:rPr>
          <w:delText>can not</w:delText>
        </w:r>
      </w:del>
      <w:ins w:id="45" w:author="Raghda Wahdan" w:date="2017-11-05T10:04:00Z">
        <w:r w:rsidR="00CF42FF" w:rsidRPr="009210FE">
          <w:rPr>
            <w:rFonts w:asciiTheme="minorHAnsi" w:hAnsiTheme="minorHAnsi" w:cs="Times New Roman"/>
          </w:rPr>
          <w:t>cannot</w:t>
        </w:r>
      </w:ins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  <w:spacing w:val="3"/>
        </w:rPr>
        <w:t>be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controlled.</w:t>
      </w:r>
      <w:r w:rsidRPr="009210FE">
        <w:rPr>
          <w:rFonts w:asciiTheme="minorHAnsi" w:hAnsiTheme="minorHAnsi" w:cs="Times New Roman"/>
          <w:spacing w:val="-9"/>
        </w:rPr>
        <w:t xml:space="preserve"> </w:t>
      </w:r>
      <w:r w:rsidRPr="009210FE">
        <w:rPr>
          <w:rFonts w:asciiTheme="minorHAnsi" w:hAnsiTheme="minorHAnsi" w:cs="Times New Roman"/>
        </w:rPr>
        <w:t>Using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circularly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polarized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antennas,</w:t>
      </w:r>
      <w:r w:rsidRPr="009210FE">
        <w:rPr>
          <w:rFonts w:asciiTheme="minorHAnsi" w:hAnsiTheme="minorHAnsi" w:cs="Times New Roman"/>
          <w:spacing w:val="-25"/>
        </w:rPr>
        <w:t xml:space="preserve"> </w:t>
      </w:r>
      <w:r w:rsidRPr="009210FE">
        <w:rPr>
          <w:rFonts w:asciiTheme="minorHAnsi" w:hAnsiTheme="minorHAnsi" w:cs="Times New Roman"/>
        </w:rPr>
        <w:t>a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communication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 xml:space="preserve">with </w:t>
      </w:r>
      <w:r w:rsidRPr="009210FE">
        <w:rPr>
          <w:rFonts w:asciiTheme="minorHAnsi" w:hAnsiTheme="minorHAnsi" w:cs="Times New Roman"/>
          <w:w w:val="95"/>
        </w:rPr>
        <w:t xml:space="preserve">both, linearly and circularly, tags can </w:t>
      </w:r>
      <w:r w:rsidRPr="009210FE">
        <w:rPr>
          <w:rFonts w:asciiTheme="minorHAnsi" w:hAnsiTheme="minorHAnsi" w:cs="Times New Roman"/>
          <w:spacing w:val="3"/>
          <w:w w:val="95"/>
        </w:rPr>
        <w:t xml:space="preserve">be </w:t>
      </w:r>
      <w:r w:rsidRPr="009210FE">
        <w:rPr>
          <w:rFonts w:asciiTheme="minorHAnsi" w:hAnsiTheme="minorHAnsi" w:cs="Times New Roman"/>
          <w:w w:val="95"/>
        </w:rPr>
        <w:t xml:space="preserve">established. </w:t>
      </w:r>
      <w:r w:rsidRPr="009210FE">
        <w:rPr>
          <w:rFonts w:asciiTheme="minorHAnsi" w:hAnsiTheme="minorHAnsi" w:cs="Times New Roman"/>
          <w:spacing w:val="-3"/>
          <w:w w:val="95"/>
        </w:rPr>
        <w:t xml:space="preserve">However, </w:t>
      </w:r>
      <w:r w:rsidR="009210FE">
        <w:rPr>
          <w:rFonts w:asciiTheme="minorHAnsi" w:hAnsiTheme="minorHAnsi" w:cs="Times New Roman"/>
          <w:w w:val="95"/>
        </w:rPr>
        <w:t>circularly polar</w:t>
      </w:r>
      <w:r w:rsidRPr="009210FE">
        <w:rPr>
          <w:rFonts w:asciiTheme="minorHAnsi" w:hAnsiTheme="minorHAnsi" w:cs="Times New Roman"/>
        </w:rPr>
        <w:t>ized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antennas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  <w:spacing w:val="-4"/>
        </w:rPr>
        <w:t>have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a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shorter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reading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range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compared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to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linearly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 xml:space="preserve">polarized </w:t>
      </w:r>
      <w:r w:rsidRPr="009210FE">
        <w:rPr>
          <w:rFonts w:asciiTheme="minorHAnsi" w:hAnsiTheme="minorHAnsi" w:cs="Times New Roman"/>
          <w:w w:val="95"/>
        </w:rPr>
        <w:t>ones [29,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30].</w:t>
      </w:r>
    </w:p>
    <w:p w14:paraId="71040743" w14:textId="77777777" w:rsidR="000A4C4D" w:rsidRPr="009210FE" w:rsidRDefault="000A4C4D">
      <w:pPr>
        <w:pStyle w:val="BodyText"/>
        <w:spacing w:before="9"/>
        <w:rPr>
          <w:rFonts w:asciiTheme="minorHAnsi" w:hAnsiTheme="minorHAnsi" w:cs="Times New Roman"/>
          <w:sz w:val="32"/>
        </w:rPr>
      </w:pPr>
    </w:p>
    <w:p w14:paraId="42978955" w14:textId="77777777" w:rsidR="000A4C4D" w:rsidRPr="009210FE" w:rsidRDefault="00B42C41">
      <w:pPr>
        <w:pStyle w:val="Heading2"/>
        <w:numPr>
          <w:ilvl w:val="2"/>
          <w:numId w:val="4"/>
        </w:numPr>
        <w:tabs>
          <w:tab w:val="left" w:pos="1467"/>
        </w:tabs>
        <w:ind w:left="1466" w:hanging="986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</w:rPr>
        <w:t>Middle-ware</w:t>
      </w:r>
    </w:p>
    <w:p w14:paraId="4A7C47C9" w14:textId="77777777" w:rsidR="000A4C4D" w:rsidRPr="009210FE" w:rsidRDefault="00B42C41">
      <w:pPr>
        <w:pStyle w:val="BodyText"/>
        <w:spacing w:before="207" w:line="266" w:lineRule="auto"/>
        <w:ind w:left="480" w:right="105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</w:rPr>
        <w:t>In some applications, the tag identifier is used as an input for a database to get an information related to this object e.g. shipment orders, expiring date, etc. This kind of processing is done in a set of software tools called middle- ware.</w:t>
      </w:r>
      <w:r w:rsidRPr="009210FE">
        <w:rPr>
          <w:rFonts w:asciiTheme="minorHAnsi" w:hAnsiTheme="minorHAnsi" w:cs="Times New Roman"/>
          <w:spacing w:val="-5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4"/>
        </w:rPr>
        <w:t xml:space="preserve"> </w:t>
      </w:r>
      <w:r w:rsidRPr="009210FE">
        <w:rPr>
          <w:rFonts w:asciiTheme="minorHAnsi" w:hAnsiTheme="minorHAnsi" w:cs="Times New Roman"/>
        </w:rPr>
        <w:t>EPCglobal</w:t>
      </w:r>
      <w:r w:rsidRPr="009210FE">
        <w:rPr>
          <w:rFonts w:asciiTheme="minorHAnsi" w:hAnsiTheme="minorHAnsi" w:cs="Times New Roman"/>
          <w:spacing w:val="-24"/>
        </w:rPr>
        <w:t xml:space="preserve"> </w:t>
      </w:r>
      <w:r w:rsidRPr="009210FE">
        <w:rPr>
          <w:rFonts w:asciiTheme="minorHAnsi" w:hAnsiTheme="minorHAnsi" w:cs="Times New Roman"/>
        </w:rPr>
        <w:t>standards</w:t>
      </w:r>
      <w:r w:rsidRPr="009210FE">
        <w:rPr>
          <w:rFonts w:asciiTheme="minorHAnsi" w:hAnsiTheme="minorHAnsi" w:cs="Times New Roman"/>
          <w:spacing w:val="-24"/>
        </w:rPr>
        <w:t xml:space="preserve"> </w:t>
      </w:r>
      <w:r w:rsidRPr="009210FE">
        <w:rPr>
          <w:rFonts w:asciiTheme="minorHAnsi" w:hAnsiTheme="minorHAnsi" w:cs="Times New Roman"/>
        </w:rPr>
        <w:t>[11]</w:t>
      </w:r>
      <w:r w:rsidRPr="009210FE">
        <w:rPr>
          <w:rFonts w:asciiTheme="minorHAnsi" w:hAnsiTheme="minorHAnsi" w:cs="Times New Roman"/>
          <w:spacing w:val="-24"/>
        </w:rPr>
        <w:t xml:space="preserve"> </w:t>
      </w:r>
      <w:r w:rsidRPr="009210FE">
        <w:rPr>
          <w:rFonts w:asciiTheme="minorHAnsi" w:hAnsiTheme="minorHAnsi" w:cs="Times New Roman"/>
        </w:rPr>
        <w:t>define</w:t>
      </w:r>
      <w:r w:rsidRPr="009210FE">
        <w:rPr>
          <w:rFonts w:asciiTheme="minorHAnsi" w:hAnsiTheme="minorHAnsi" w:cs="Times New Roman"/>
          <w:spacing w:val="-24"/>
        </w:rPr>
        <w:t xml:space="preserve"> </w:t>
      </w:r>
      <w:r w:rsidRPr="009210FE">
        <w:rPr>
          <w:rFonts w:asciiTheme="minorHAnsi" w:hAnsiTheme="minorHAnsi" w:cs="Times New Roman"/>
        </w:rPr>
        <w:t>specifications</w:t>
      </w:r>
      <w:r w:rsidRPr="009210FE">
        <w:rPr>
          <w:rFonts w:asciiTheme="minorHAnsi" w:hAnsiTheme="minorHAnsi" w:cs="Times New Roman"/>
          <w:spacing w:val="-24"/>
        </w:rPr>
        <w:t xml:space="preserve"> </w:t>
      </w:r>
      <w:r w:rsidRPr="009210FE">
        <w:rPr>
          <w:rFonts w:asciiTheme="minorHAnsi" w:hAnsiTheme="minorHAnsi" w:cs="Times New Roman"/>
        </w:rPr>
        <w:t>for</w:t>
      </w:r>
      <w:r w:rsidRPr="009210FE">
        <w:rPr>
          <w:rFonts w:asciiTheme="minorHAnsi" w:hAnsiTheme="minorHAnsi" w:cs="Times New Roman"/>
          <w:spacing w:val="-24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4"/>
        </w:rPr>
        <w:t xml:space="preserve"> </w:t>
      </w:r>
      <w:r w:rsidRPr="009210FE">
        <w:rPr>
          <w:rFonts w:asciiTheme="minorHAnsi" w:hAnsiTheme="minorHAnsi" w:cs="Times New Roman"/>
        </w:rPr>
        <w:t>middle-ware of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RFID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systems.</w:t>
      </w:r>
      <w:r w:rsidRPr="009210FE">
        <w:rPr>
          <w:rFonts w:asciiTheme="minorHAnsi" w:hAnsiTheme="minorHAnsi" w:cs="Times New Roman"/>
          <w:spacing w:val="20"/>
        </w:rPr>
        <w:t xml:space="preserve"> </w:t>
      </w:r>
      <w:r w:rsidRPr="009210FE">
        <w:rPr>
          <w:rFonts w:asciiTheme="minorHAnsi" w:hAnsiTheme="minorHAnsi" w:cs="Times New Roman"/>
        </w:rPr>
        <w:t>Meanwhile,</w:t>
      </w:r>
      <w:r w:rsidRPr="009210FE">
        <w:rPr>
          <w:rFonts w:asciiTheme="minorHAnsi" w:hAnsiTheme="minorHAnsi" w:cs="Times New Roman"/>
          <w:spacing w:val="-6"/>
        </w:rPr>
        <w:t xml:space="preserve"> </w:t>
      </w:r>
      <w:r w:rsidRPr="009210FE">
        <w:rPr>
          <w:rFonts w:asciiTheme="minorHAnsi" w:hAnsiTheme="minorHAnsi" w:cs="Times New Roman"/>
        </w:rPr>
        <w:t>RFID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systems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are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still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an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evolving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 xml:space="preserve">technology. </w:t>
      </w:r>
      <w:r w:rsidRPr="009210FE">
        <w:rPr>
          <w:rFonts w:asciiTheme="minorHAnsi" w:hAnsiTheme="minorHAnsi" w:cs="Times New Roman"/>
        </w:rPr>
        <w:t>Thus,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RFID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middle-ware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should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  <w:spacing w:val="3"/>
        </w:rPr>
        <w:t>be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flexible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enough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so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that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it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could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  <w:spacing w:val="3"/>
        </w:rPr>
        <w:t>be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adapted to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future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changes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with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minimal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efforts.</w:t>
      </w:r>
    </w:p>
    <w:p w14:paraId="1CDAD5EB" w14:textId="77777777" w:rsidR="000A4C4D" w:rsidRPr="009210FE" w:rsidRDefault="000A4C4D">
      <w:pPr>
        <w:pStyle w:val="BodyText"/>
        <w:spacing w:before="11"/>
        <w:rPr>
          <w:rFonts w:asciiTheme="minorHAnsi" w:hAnsiTheme="minorHAnsi" w:cs="Times New Roman"/>
          <w:sz w:val="37"/>
        </w:rPr>
      </w:pPr>
    </w:p>
    <w:p w14:paraId="124D616E" w14:textId="77777777" w:rsidR="000A4C4D" w:rsidRPr="009210FE" w:rsidRDefault="00B42C41">
      <w:pPr>
        <w:pStyle w:val="Heading1"/>
        <w:numPr>
          <w:ilvl w:val="1"/>
          <w:numId w:val="2"/>
        </w:numPr>
        <w:tabs>
          <w:tab w:val="left" w:pos="1363"/>
        </w:tabs>
        <w:ind w:hanging="882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spacing w:val="-5"/>
          <w:w w:val="95"/>
        </w:rPr>
        <w:t>Frequency</w:t>
      </w:r>
      <w:r w:rsidRPr="009210FE">
        <w:rPr>
          <w:rFonts w:asciiTheme="minorHAnsi" w:hAnsiTheme="minorHAnsi" w:cs="Times New Roman"/>
          <w:spacing w:val="6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Bands</w:t>
      </w:r>
    </w:p>
    <w:p w14:paraId="3D9F7042" w14:textId="77777777" w:rsidR="000A4C4D" w:rsidRPr="009210FE" w:rsidRDefault="00B42C41">
      <w:pPr>
        <w:pStyle w:val="BodyText"/>
        <w:spacing w:before="277" w:line="266" w:lineRule="auto"/>
        <w:ind w:left="480" w:right="105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most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important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differentiation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criteria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for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RFID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systems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are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operating frequency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of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reader.</w:t>
      </w:r>
      <w:r w:rsidRPr="009210FE">
        <w:rPr>
          <w:rFonts w:asciiTheme="minorHAnsi" w:hAnsiTheme="minorHAnsi" w:cs="Times New Roman"/>
          <w:spacing w:val="-13"/>
        </w:rPr>
        <w:t xml:space="preserve"> </w:t>
      </w:r>
      <w:r w:rsidRPr="009210FE">
        <w:rPr>
          <w:rFonts w:asciiTheme="minorHAnsi" w:hAnsiTheme="minorHAnsi" w:cs="Times New Roman"/>
        </w:rPr>
        <w:t>Selecting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most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adequate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frequency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is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a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function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 xml:space="preserve">of </w:t>
      </w:r>
      <w:r w:rsidRPr="009210FE">
        <w:rPr>
          <w:rFonts w:asciiTheme="minorHAnsi" w:hAnsiTheme="minorHAnsi" w:cs="Times New Roman"/>
          <w:w w:val="95"/>
        </w:rPr>
        <w:t>the following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properties:</w:t>
      </w:r>
    </w:p>
    <w:p w14:paraId="28A26FC4" w14:textId="77777777" w:rsidR="000A4C4D" w:rsidRPr="009210FE" w:rsidRDefault="00B42C41">
      <w:pPr>
        <w:pStyle w:val="ListParagraph"/>
        <w:numPr>
          <w:ilvl w:val="2"/>
          <w:numId w:val="2"/>
        </w:numPr>
        <w:tabs>
          <w:tab w:val="left" w:pos="1066"/>
        </w:tabs>
        <w:spacing w:before="115" w:line="259" w:lineRule="auto"/>
        <w:ind w:right="106" w:hanging="299"/>
        <w:jc w:val="left"/>
        <w:rPr>
          <w:rFonts w:asciiTheme="minorHAnsi" w:hAnsiTheme="minorHAnsi" w:cs="Times New Roman"/>
          <w:sz w:val="24"/>
        </w:rPr>
      </w:pPr>
      <w:r w:rsidRPr="009210FE">
        <w:rPr>
          <w:rFonts w:asciiTheme="minorHAnsi" w:hAnsiTheme="minorHAnsi" w:cs="Times New Roman"/>
          <w:spacing w:val="-3"/>
          <w:sz w:val="24"/>
        </w:rPr>
        <w:t>Technical</w:t>
      </w:r>
      <w:r w:rsidR="009210FE">
        <w:rPr>
          <w:rFonts w:asciiTheme="minorHAnsi" w:hAnsiTheme="minorHAnsi" w:cs="Times New Roman"/>
          <w:spacing w:val="-3"/>
          <w:sz w:val="24"/>
        </w:rPr>
        <w:t xml:space="preserve"> </w:t>
      </w:r>
      <w:r w:rsidRPr="009210FE">
        <w:rPr>
          <w:rFonts w:asciiTheme="minorHAnsi" w:hAnsiTheme="minorHAnsi" w:cs="Times New Roman"/>
          <w:spacing w:val="-3"/>
          <w:sz w:val="24"/>
        </w:rPr>
        <w:t xml:space="preserve"> </w:t>
      </w:r>
      <w:r w:rsidRPr="009210FE">
        <w:rPr>
          <w:rFonts w:asciiTheme="minorHAnsi" w:hAnsiTheme="minorHAnsi" w:cs="Times New Roman"/>
          <w:sz w:val="24"/>
        </w:rPr>
        <w:t>properties of the application e.g. The RFID channel contains metals or</w:t>
      </w:r>
      <w:r w:rsidRPr="009210FE">
        <w:rPr>
          <w:rFonts w:asciiTheme="minorHAnsi" w:hAnsiTheme="minorHAnsi" w:cs="Times New Roman"/>
          <w:spacing w:val="-22"/>
          <w:sz w:val="24"/>
        </w:rPr>
        <w:t xml:space="preserve"> </w:t>
      </w:r>
      <w:r w:rsidRPr="009210FE">
        <w:rPr>
          <w:rFonts w:asciiTheme="minorHAnsi" w:hAnsiTheme="minorHAnsi" w:cs="Times New Roman"/>
          <w:sz w:val="24"/>
        </w:rPr>
        <w:t>not.</w:t>
      </w:r>
    </w:p>
    <w:p w14:paraId="7AA6793B" w14:textId="77777777" w:rsidR="000A4C4D" w:rsidRPr="009210FE" w:rsidRDefault="00B42C41">
      <w:pPr>
        <w:pStyle w:val="ListParagraph"/>
        <w:numPr>
          <w:ilvl w:val="2"/>
          <w:numId w:val="2"/>
        </w:numPr>
        <w:tabs>
          <w:tab w:val="left" w:pos="1066"/>
        </w:tabs>
        <w:spacing w:before="125"/>
        <w:ind w:hanging="299"/>
        <w:jc w:val="left"/>
        <w:rPr>
          <w:rFonts w:asciiTheme="minorHAnsi" w:hAnsiTheme="minorHAnsi" w:cs="Times New Roman"/>
          <w:sz w:val="24"/>
        </w:rPr>
      </w:pPr>
      <w:r w:rsidRPr="009210FE">
        <w:rPr>
          <w:rFonts w:asciiTheme="minorHAnsi" w:hAnsiTheme="minorHAnsi" w:cs="Times New Roman"/>
          <w:sz w:val="24"/>
        </w:rPr>
        <w:t>Cost of the</w:t>
      </w:r>
      <w:r w:rsidRPr="009210FE">
        <w:rPr>
          <w:rFonts w:asciiTheme="minorHAnsi" w:hAnsiTheme="minorHAnsi" w:cs="Times New Roman"/>
          <w:spacing w:val="-31"/>
          <w:sz w:val="24"/>
        </w:rPr>
        <w:t xml:space="preserve"> </w:t>
      </w:r>
      <w:r w:rsidRPr="009210FE">
        <w:rPr>
          <w:rFonts w:asciiTheme="minorHAnsi" w:hAnsiTheme="minorHAnsi" w:cs="Times New Roman"/>
          <w:sz w:val="24"/>
        </w:rPr>
        <w:t>system.</w:t>
      </w:r>
    </w:p>
    <w:p w14:paraId="5F85D421" w14:textId="77777777" w:rsidR="000A4C4D" w:rsidRPr="009210FE" w:rsidRDefault="00B42C41">
      <w:pPr>
        <w:pStyle w:val="ListParagraph"/>
        <w:numPr>
          <w:ilvl w:val="2"/>
          <w:numId w:val="2"/>
        </w:numPr>
        <w:tabs>
          <w:tab w:val="left" w:pos="1066"/>
        </w:tabs>
        <w:spacing w:before="151"/>
        <w:ind w:hanging="299"/>
        <w:jc w:val="left"/>
        <w:rPr>
          <w:rFonts w:asciiTheme="minorHAnsi" w:hAnsiTheme="minorHAnsi" w:cs="Times New Roman"/>
          <w:sz w:val="24"/>
        </w:rPr>
      </w:pPr>
      <w:r w:rsidRPr="009210FE">
        <w:rPr>
          <w:rFonts w:asciiTheme="minorHAnsi" w:hAnsiTheme="minorHAnsi" w:cs="Times New Roman"/>
          <w:w w:val="95"/>
          <w:sz w:val="24"/>
        </w:rPr>
        <w:t xml:space="preserve">Behavior of the electromagnetic </w:t>
      </w:r>
      <w:r w:rsidRPr="009210FE">
        <w:rPr>
          <w:rFonts w:asciiTheme="minorHAnsi" w:hAnsiTheme="minorHAnsi" w:cs="Times New Roman"/>
          <w:spacing w:val="-5"/>
          <w:w w:val="95"/>
          <w:sz w:val="24"/>
        </w:rPr>
        <w:t xml:space="preserve">waves </w:t>
      </w:r>
      <w:r w:rsidRPr="009210FE">
        <w:rPr>
          <w:rFonts w:asciiTheme="minorHAnsi" w:hAnsiTheme="minorHAnsi" w:cs="Times New Roman"/>
          <w:w w:val="95"/>
          <w:sz w:val="24"/>
        </w:rPr>
        <w:t>at these different frequencies.</w:t>
      </w:r>
    </w:p>
    <w:p w14:paraId="2C27CE08" w14:textId="77777777" w:rsidR="000A4C4D" w:rsidRPr="009210FE" w:rsidRDefault="00B42C41">
      <w:pPr>
        <w:pStyle w:val="BodyText"/>
        <w:spacing w:before="254" w:line="266" w:lineRule="auto"/>
        <w:ind w:left="480" w:right="105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</w:rPr>
        <w:t>First</w:t>
      </w:r>
      <w:r w:rsidRPr="009210FE">
        <w:rPr>
          <w:rFonts w:asciiTheme="minorHAnsi" w:hAnsiTheme="minorHAnsi" w:cs="Times New Roman"/>
          <w:spacing w:val="-15"/>
        </w:rPr>
        <w:t xml:space="preserve"> </w:t>
      </w:r>
      <w:r w:rsidRPr="009210FE">
        <w:rPr>
          <w:rFonts w:asciiTheme="minorHAnsi" w:hAnsiTheme="minorHAnsi" w:cs="Times New Roman"/>
        </w:rPr>
        <w:t>RFID</w:t>
      </w:r>
      <w:r w:rsidRPr="009210FE">
        <w:rPr>
          <w:rFonts w:asciiTheme="minorHAnsi" w:hAnsiTheme="minorHAnsi" w:cs="Times New Roman"/>
          <w:spacing w:val="-15"/>
        </w:rPr>
        <w:t xml:space="preserve"> </w:t>
      </w:r>
      <w:r w:rsidRPr="009210FE">
        <w:rPr>
          <w:rFonts w:asciiTheme="minorHAnsi" w:hAnsiTheme="minorHAnsi" w:cs="Times New Roman"/>
        </w:rPr>
        <w:t>systems</w:t>
      </w:r>
      <w:r w:rsidRPr="009210FE">
        <w:rPr>
          <w:rFonts w:asciiTheme="minorHAnsi" w:hAnsiTheme="minorHAnsi" w:cs="Times New Roman"/>
          <w:spacing w:val="-15"/>
        </w:rPr>
        <w:t xml:space="preserve"> </w:t>
      </w:r>
      <w:r w:rsidRPr="009210FE">
        <w:rPr>
          <w:rFonts w:asciiTheme="minorHAnsi" w:hAnsiTheme="minorHAnsi" w:cs="Times New Roman"/>
        </w:rPr>
        <w:t>started</w:t>
      </w:r>
      <w:r w:rsidRPr="009210FE">
        <w:rPr>
          <w:rFonts w:asciiTheme="minorHAnsi" w:hAnsiTheme="minorHAnsi" w:cs="Times New Roman"/>
          <w:spacing w:val="-16"/>
        </w:rPr>
        <w:t xml:space="preserve"> </w:t>
      </w:r>
      <w:r w:rsidRPr="009210FE">
        <w:rPr>
          <w:rFonts w:asciiTheme="minorHAnsi" w:hAnsiTheme="minorHAnsi" w:cs="Times New Roman"/>
        </w:rPr>
        <w:t>with</w:t>
      </w:r>
      <w:r w:rsidRPr="009210FE">
        <w:rPr>
          <w:rFonts w:asciiTheme="minorHAnsi" w:hAnsiTheme="minorHAnsi" w:cs="Times New Roman"/>
          <w:spacing w:val="-15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Low</w:t>
      </w:r>
      <w:r w:rsidRPr="009210FE">
        <w:rPr>
          <w:rFonts w:asciiTheme="minorHAnsi" w:hAnsiTheme="minorHAnsi" w:cs="Times New Roman"/>
          <w:spacing w:val="-15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Frequency</w:t>
      </w:r>
      <w:r w:rsidRPr="009210FE">
        <w:rPr>
          <w:rFonts w:asciiTheme="minorHAnsi" w:hAnsiTheme="minorHAnsi" w:cs="Times New Roman"/>
          <w:spacing w:val="-15"/>
        </w:rPr>
        <w:t xml:space="preserve"> </w:t>
      </w:r>
      <w:r w:rsidRPr="009210FE">
        <w:rPr>
          <w:rFonts w:asciiTheme="minorHAnsi" w:hAnsiTheme="minorHAnsi" w:cs="Times New Roman"/>
        </w:rPr>
        <w:t>(LF)</w:t>
      </w:r>
      <w:r w:rsidRPr="009210FE">
        <w:rPr>
          <w:rFonts w:asciiTheme="minorHAnsi" w:hAnsiTheme="minorHAnsi" w:cs="Times New Roman"/>
          <w:spacing w:val="-15"/>
        </w:rPr>
        <w:t xml:space="preserve"> </w:t>
      </w:r>
      <w:r w:rsidRPr="009210FE">
        <w:rPr>
          <w:rFonts w:asciiTheme="minorHAnsi" w:hAnsiTheme="minorHAnsi" w:cs="Times New Roman"/>
        </w:rPr>
        <w:t>band</w:t>
      </w:r>
      <w:r w:rsidRPr="009210FE">
        <w:rPr>
          <w:rFonts w:asciiTheme="minorHAnsi" w:hAnsiTheme="minorHAnsi" w:cs="Times New Roman"/>
          <w:spacing w:val="-15"/>
        </w:rPr>
        <w:t xml:space="preserve"> </w:t>
      </w:r>
      <w:r w:rsidRPr="009210FE">
        <w:rPr>
          <w:rFonts w:asciiTheme="minorHAnsi" w:hAnsiTheme="minorHAnsi" w:cs="Times New Roman"/>
        </w:rPr>
        <w:t>RFID</w:t>
      </w:r>
      <w:r w:rsidRPr="009210FE">
        <w:rPr>
          <w:rFonts w:asciiTheme="minorHAnsi" w:hAnsiTheme="minorHAnsi" w:cs="Times New Roman"/>
          <w:spacing w:val="-15"/>
        </w:rPr>
        <w:t xml:space="preserve"> </w:t>
      </w:r>
      <w:r w:rsidRPr="009210FE">
        <w:rPr>
          <w:rFonts w:asciiTheme="minorHAnsi" w:hAnsiTheme="minorHAnsi" w:cs="Times New Roman"/>
        </w:rPr>
        <w:t>systems</w:t>
      </w:r>
      <w:r w:rsidRPr="009210FE">
        <w:rPr>
          <w:rFonts w:asciiTheme="minorHAnsi" w:hAnsiTheme="minorHAnsi" w:cs="Times New Roman"/>
          <w:spacing w:val="-15"/>
        </w:rPr>
        <w:t xml:space="preserve"> </w:t>
      </w:r>
      <w:r w:rsidRPr="009210FE">
        <w:rPr>
          <w:rFonts w:asciiTheme="minorHAnsi" w:hAnsiTheme="minorHAnsi" w:cs="Times New Roman"/>
        </w:rPr>
        <w:t>[31]. After</w:t>
      </w:r>
      <w:r w:rsidRPr="009210FE">
        <w:rPr>
          <w:rFonts w:asciiTheme="minorHAnsi" w:hAnsiTheme="minorHAnsi" w:cs="Times New Roman"/>
          <w:spacing w:val="21"/>
        </w:rPr>
        <w:t xml:space="preserve"> </w:t>
      </w:r>
      <w:r w:rsidRPr="009210FE">
        <w:rPr>
          <w:rFonts w:asciiTheme="minorHAnsi" w:hAnsiTheme="minorHAnsi" w:cs="Times New Roman"/>
        </w:rPr>
        <w:t>few</w:t>
      </w:r>
      <w:r w:rsidRPr="009210FE">
        <w:rPr>
          <w:rFonts w:asciiTheme="minorHAnsi" w:hAnsiTheme="minorHAnsi" w:cs="Times New Roman"/>
          <w:spacing w:val="21"/>
        </w:rPr>
        <w:t xml:space="preserve"> </w:t>
      </w:r>
      <w:r w:rsidRPr="009210FE">
        <w:rPr>
          <w:rFonts w:asciiTheme="minorHAnsi" w:hAnsiTheme="minorHAnsi" w:cs="Times New Roman"/>
        </w:rPr>
        <w:t>years,</w:t>
      </w:r>
      <w:r w:rsidRPr="009210FE">
        <w:rPr>
          <w:rFonts w:asciiTheme="minorHAnsi" w:hAnsiTheme="minorHAnsi" w:cs="Times New Roman"/>
          <w:spacing w:val="28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21"/>
        </w:rPr>
        <w:t xml:space="preserve"> </w:t>
      </w:r>
      <w:r w:rsidRPr="009210FE">
        <w:rPr>
          <w:rFonts w:asciiTheme="minorHAnsi" w:hAnsiTheme="minorHAnsi" w:cs="Times New Roman"/>
        </w:rPr>
        <w:t>RFID</w:t>
      </w:r>
      <w:r w:rsidRPr="009210FE">
        <w:rPr>
          <w:rFonts w:asciiTheme="minorHAnsi" w:hAnsiTheme="minorHAnsi" w:cs="Times New Roman"/>
          <w:spacing w:val="21"/>
        </w:rPr>
        <w:t xml:space="preserve"> </w:t>
      </w:r>
      <w:r w:rsidRPr="009210FE">
        <w:rPr>
          <w:rFonts w:asciiTheme="minorHAnsi" w:hAnsiTheme="minorHAnsi" w:cs="Times New Roman"/>
        </w:rPr>
        <w:t>systems</w:t>
      </w:r>
      <w:r w:rsidRPr="009210FE">
        <w:rPr>
          <w:rFonts w:asciiTheme="minorHAnsi" w:hAnsiTheme="minorHAnsi" w:cs="Times New Roman"/>
          <w:spacing w:val="21"/>
        </w:rPr>
        <w:t xml:space="preserve"> </w:t>
      </w:r>
      <w:r w:rsidRPr="009210FE">
        <w:rPr>
          <w:rFonts w:asciiTheme="minorHAnsi" w:hAnsiTheme="minorHAnsi" w:cs="Times New Roman"/>
          <w:spacing w:val="-4"/>
        </w:rPr>
        <w:t>have</w:t>
      </w:r>
      <w:r w:rsidRPr="009210FE">
        <w:rPr>
          <w:rFonts w:asciiTheme="minorHAnsi" w:hAnsiTheme="minorHAnsi" w:cs="Times New Roman"/>
          <w:spacing w:val="21"/>
        </w:rPr>
        <w:t xml:space="preserve"> </w:t>
      </w:r>
      <w:r w:rsidRPr="009210FE">
        <w:rPr>
          <w:rFonts w:asciiTheme="minorHAnsi" w:hAnsiTheme="minorHAnsi" w:cs="Times New Roman"/>
        </w:rPr>
        <w:t>operated</w:t>
      </w:r>
      <w:r w:rsidRPr="009210FE">
        <w:rPr>
          <w:rFonts w:asciiTheme="minorHAnsi" w:hAnsiTheme="minorHAnsi" w:cs="Times New Roman"/>
          <w:spacing w:val="21"/>
        </w:rPr>
        <w:t xml:space="preserve"> </w:t>
      </w:r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21"/>
        </w:rPr>
        <w:t xml:space="preserve"> </w:t>
      </w:r>
      <w:r w:rsidRPr="009210FE">
        <w:rPr>
          <w:rFonts w:asciiTheme="minorHAnsi" w:hAnsiTheme="minorHAnsi" w:cs="Times New Roman"/>
        </w:rPr>
        <w:t>High</w:t>
      </w:r>
      <w:r w:rsidRPr="009210FE">
        <w:rPr>
          <w:rFonts w:asciiTheme="minorHAnsi" w:hAnsiTheme="minorHAnsi" w:cs="Times New Roman"/>
          <w:spacing w:val="21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Frequency</w:t>
      </w:r>
      <w:r w:rsidRPr="009210FE">
        <w:rPr>
          <w:rFonts w:asciiTheme="minorHAnsi" w:hAnsiTheme="minorHAnsi" w:cs="Times New Roman"/>
          <w:spacing w:val="21"/>
        </w:rPr>
        <w:t xml:space="preserve"> </w:t>
      </w:r>
      <w:r w:rsidRPr="009210FE">
        <w:rPr>
          <w:rFonts w:asciiTheme="minorHAnsi" w:hAnsiTheme="minorHAnsi" w:cs="Times New Roman"/>
        </w:rPr>
        <w:t>(HF)</w:t>
      </w:r>
    </w:p>
    <w:p w14:paraId="0E17CCCB" w14:textId="77777777" w:rsidR="000A4C4D" w:rsidRPr="009210FE" w:rsidRDefault="000A4C4D">
      <w:pPr>
        <w:spacing w:line="266" w:lineRule="auto"/>
        <w:jc w:val="both"/>
        <w:rPr>
          <w:rFonts w:asciiTheme="minorHAnsi" w:hAnsiTheme="minorHAnsi" w:cs="Times New Roman"/>
        </w:rPr>
        <w:sectPr w:rsidR="000A4C4D" w:rsidRPr="009210FE">
          <w:headerReference w:type="default" r:id="rId16"/>
          <w:pgSz w:w="11910" w:h="16840"/>
          <w:pgMar w:top="1500" w:right="1620" w:bottom="280" w:left="1680" w:header="0" w:footer="0" w:gutter="0"/>
          <w:cols w:space="720"/>
        </w:sectPr>
      </w:pPr>
    </w:p>
    <w:p w14:paraId="421850F4" w14:textId="77777777" w:rsidR="000A4C4D" w:rsidRPr="009210FE" w:rsidRDefault="000A4C4D">
      <w:pPr>
        <w:pStyle w:val="BodyText"/>
        <w:spacing w:before="8"/>
        <w:rPr>
          <w:rFonts w:asciiTheme="minorHAnsi" w:hAnsiTheme="minorHAnsi" w:cs="Times New Roman"/>
          <w:sz w:val="14"/>
        </w:rPr>
      </w:pPr>
    </w:p>
    <w:p w14:paraId="39E665E0" w14:textId="77777777" w:rsidR="000A4C4D" w:rsidRPr="009210FE" w:rsidRDefault="00B42C41">
      <w:pPr>
        <w:pStyle w:val="BodyText"/>
        <w:spacing w:before="118"/>
        <w:ind w:left="1456"/>
        <w:rPr>
          <w:rFonts w:asciiTheme="minorHAnsi" w:hAnsiTheme="minorHAnsi" w:cs="Times New Roman"/>
        </w:rPr>
      </w:pPr>
      <w:bookmarkStart w:id="46" w:name="Hazem_Thesis6_10_18"/>
      <w:bookmarkEnd w:id="46"/>
      <w:r w:rsidRPr="009210FE">
        <w:rPr>
          <w:rFonts w:asciiTheme="minorHAnsi" w:hAnsiTheme="minorHAnsi" w:cs="Times New Roman"/>
        </w:rPr>
        <w:t>Table 2.1: Frequency Bands for RFID Systems [32]</w:t>
      </w:r>
    </w:p>
    <w:p w14:paraId="56DF15EB" w14:textId="77777777" w:rsidR="000A4C4D" w:rsidRPr="009210FE" w:rsidRDefault="000A4C4D">
      <w:pPr>
        <w:pStyle w:val="BodyText"/>
        <w:spacing w:before="11"/>
        <w:rPr>
          <w:rFonts w:asciiTheme="minorHAnsi" w:hAnsiTheme="minorHAnsi" w:cs="Times New Roman"/>
          <w:sz w:val="15"/>
        </w:rPr>
      </w:pPr>
    </w:p>
    <w:tbl>
      <w:tblPr>
        <w:tblW w:w="0" w:type="auto"/>
        <w:tblInd w:w="96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2"/>
        <w:gridCol w:w="988"/>
        <w:gridCol w:w="2278"/>
      </w:tblGrid>
      <w:tr w:rsidR="000A4C4D" w:rsidRPr="009210FE" w14:paraId="6E6DCD9A" w14:textId="77777777">
        <w:trPr>
          <w:trHeight w:hRule="exact" w:val="586"/>
        </w:trPr>
        <w:tc>
          <w:tcPr>
            <w:tcW w:w="3032" w:type="dxa"/>
            <w:tcBorders>
              <w:left w:val="nil"/>
            </w:tcBorders>
          </w:tcPr>
          <w:p w14:paraId="4758C684" w14:textId="77777777" w:rsidR="000A4C4D" w:rsidRPr="009210FE" w:rsidRDefault="00B42C41">
            <w:pPr>
              <w:pStyle w:val="TableParagraph"/>
              <w:spacing w:before="115"/>
              <w:ind w:left="151" w:right="151"/>
              <w:rPr>
                <w:rFonts w:asciiTheme="minorHAnsi" w:hAnsiTheme="minorHAnsi" w:cs="Times New Roman"/>
                <w:sz w:val="21"/>
              </w:rPr>
            </w:pPr>
            <w:r w:rsidRPr="009210FE">
              <w:rPr>
                <w:rFonts w:asciiTheme="minorHAnsi" w:hAnsiTheme="minorHAnsi" w:cs="Times New Roman"/>
                <w:sz w:val="21"/>
              </w:rPr>
              <w:t>Frequency Band</w:t>
            </w:r>
          </w:p>
        </w:tc>
        <w:tc>
          <w:tcPr>
            <w:tcW w:w="988" w:type="dxa"/>
          </w:tcPr>
          <w:p w14:paraId="33C4903E" w14:textId="77777777" w:rsidR="000A4C4D" w:rsidRPr="009210FE" w:rsidRDefault="00B42C41">
            <w:pPr>
              <w:pStyle w:val="TableParagraph"/>
              <w:spacing w:before="115"/>
              <w:ind w:left="33" w:right="103"/>
              <w:rPr>
                <w:rFonts w:asciiTheme="minorHAnsi" w:hAnsiTheme="minorHAnsi" w:cs="Times New Roman"/>
                <w:sz w:val="21"/>
              </w:rPr>
            </w:pPr>
            <w:r w:rsidRPr="009210FE">
              <w:rPr>
                <w:rFonts w:asciiTheme="minorHAnsi" w:hAnsiTheme="minorHAnsi" w:cs="Times New Roman"/>
                <w:sz w:val="21"/>
              </w:rPr>
              <w:t>Range</w:t>
            </w:r>
          </w:p>
        </w:tc>
        <w:tc>
          <w:tcPr>
            <w:tcW w:w="2278" w:type="dxa"/>
            <w:tcBorders>
              <w:right w:val="nil"/>
            </w:tcBorders>
          </w:tcPr>
          <w:p w14:paraId="16DE6FA5" w14:textId="77777777" w:rsidR="000A4C4D" w:rsidRPr="009210FE" w:rsidRDefault="00B42C41">
            <w:pPr>
              <w:pStyle w:val="TableParagraph"/>
              <w:spacing w:before="115"/>
              <w:ind w:left="150" w:right="150"/>
              <w:rPr>
                <w:rFonts w:asciiTheme="minorHAnsi" w:hAnsiTheme="minorHAnsi" w:cs="Times New Roman"/>
                <w:sz w:val="21"/>
              </w:rPr>
            </w:pPr>
            <w:r w:rsidRPr="009210FE">
              <w:rPr>
                <w:rFonts w:asciiTheme="minorHAnsi" w:hAnsiTheme="minorHAnsi" w:cs="Times New Roman"/>
                <w:w w:val="95"/>
                <w:sz w:val="21"/>
              </w:rPr>
              <w:t>Common Frequencies</w:t>
            </w:r>
          </w:p>
        </w:tc>
      </w:tr>
      <w:tr w:rsidR="000A4C4D" w:rsidRPr="009210FE" w14:paraId="265A57C8" w14:textId="77777777">
        <w:trPr>
          <w:trHeight w:hRule="exact" w:val="297"/>
        </w:trPr>
        <w:tc>
          <w:tcPr>
            <w:tcW w:w="3032" w:type="dxa"/>
            <w:tcBorders>
              <w:left w:val="nil"/>
            </w:tcBorders>
          </w:tcPr>
          <w:p w14:paraId="057583C9" w14:textId="77777777" w:rsidR="000A4C4D" w:rsidRPr="009210FE" w:rsidRDefault="00B42C41">
            <w:pPr>
              <w:pStyle w:val="TableParagraph"/>
              <w:spacing w:line="268" w:lineRule="exact"/>
              <w:ind w:left="151" w:right="151"/>
              <w:rPr>
                <w:rFonts w:asciiTheme="minorHAnsi" w:hAnsiTheme="minorHAnsi" w:cs="Times New Roman"/>
                <w:sz w:val="21"/>
              </w:rPr>
            </w:pPr>
            <w:r w:rsidRPr="009210FE">
              <w:rPr>
                <w:rFonts w:asciiTheme="minorHAnsi" w:hAnsiTheme="minorHAnsi" w:cs="Times New Roman"/>
                <w:sz w:val="21"/>
              </w:rPr>
              <w:t>Low Frequency (LF)</w:t>
            </w:r>
          </w:p>
        </w:tc>
        <w:tc>
          <w:tcPr>
            <w:tcW w:w="988" w:type="dxa"/>
          </w:tcPr>
          <w:p w14:paraId="084D6CCC" w14:textId="77777777" w:rsidR="000A4C4D" w:rsidRPr="009210FE" w:rsidRDefault="00B42C41">
            <w:pPr>
              <w:pStyle w:val="TableParagraph"/>
              <w:spacing w:line="268" w:lineRule="exact"/>
              <w:ind w:left="240" w:right="0"/>
              <w:jc w:val="left"/>
              <w:rPr>
                <w:rFonts w:asciiTheme="minorHAnsi" w:hAnsiTheme="minorHAnsi" w:cs="Times New Roman"/>
                <w:sz w:val="21"/>
              </w:rPr>
            </w:pPr>
            <w:r w:rsidRPr="009210FE">
              <w:rPr>
                <w:rFonts w:asciiTheme="minorHAnsi" w:hAnsiTheme="minorHAnsi" w:cs="Times New Roman"/>
                <w:w w:val="95"/>
                <w:sz w:val="21"/>
              </w:rPr>
              <w:t>0</w:t>
            </w:r>
            <w:r w:rsidRPr="009210FE">
              <w:rPr>
                <w:rFonts w:asciiTheme="minorHAnsi" w:hAnsiTheme="minorHAnsi" w:cs="Times New Roman"/>
                <w:i/>
                <w:w w:val="95"/>
                <w:sz w:val="21"/>
              </w:rPr>
              <w:t>.</w:t>
            </w:r>
            <w:r w:rsidRPr="009210FE">
              <w:rPr>
                <w:rFonts w:asciiTheme="minorHAnsi" w:hAnsiTheme="minorHAnsi" w:cs="Times New Roman"/>
                <w:w w:val="95"/>
                <w:sz w:val="21"/>
              </w:rPr>
              <w:t>5 m</w:t>
            </w:r>
          </w:p>
        </w:tc>
        <w:tc>
          <w:tcPr>
            <w:tcW w:w="2278" w:type="dxa"/>
            <w:tcBorders>
              <w:right w:val="nil"/>
            </w:tcBorders>
          </w:tcPr>
          <w:p w14:paraId="1D53791F" w14:textId="77777777" w:rsidR="000A4C4D" w:rsidRPr="009210FE" w:rsidRDefault="00B42C41">
            <w:pPr>
              <w:pStyle w:val="TableParagraph"/>
              <w:spacing w:line="268" w:lineRule="exact"/>
              <w:ind w:left="150" w:right="150"/>
              <w:rPr>
                <w:rFonts w:asciiTheme="minorHAnsi" w:hAnsiTheme="minorHAnsi" w:cs="Times New Roman"/>
                <w:sz w:val="21"/>
              </w:rPr>
            </w:pPr>
            <w:r w:rsidRPr="009210FE">
              <w:rPr>
                <w:rFonts w:asciiTheme="minorHAnsi" w:hAnsiTheme="minorHAnsi" w:cs="Times New Roman"/>
                <w:w w:val="95"/>
                <w:sz w:val="21"/>
              </w:rPr>
              <w:t>125 kHz, 134</w:t>
            </w:r>
            <w:r w:rsidRPr="009210FE">
              <w:rPr>
                <w:rFonts w:asciiTheme="minorHAnsi" w:hAnsiTheme="minorHAnsi" w:cs="Times New Roman"/>
                <w:i/>
                <w:w w:val="95"/>
                <w:sz w:val="21"/>
              </w:rPr>
              <w:t>.</w:t>
            </w:r>
            <w:r w:rsidRPr="009210FE">
              <w:rPr>
                <w:rFonts w:asciiTheme="minorHAnsi" w:hAnsiTheme="minorHAnsi" w:cs="Times New Roman"/>
                <w:w w:val="95"/>
                <w:sz w:val="21"/>
              </w:rPr>
              <w:t>2 kHz</w:t>
            </w:r>
          </w:p>
        </w:tc>
      </w:tr>
      <w:tr w:rsidR="000A4C4D" w:rsidRPr="009210FE" w14:paraId="0BA86C51" w14:textId="77777777">
        <w:trPr>
          <w:trHeight w:hRule="exact" w:val="297"/>
        </w:trPr>
        <w:tc>
          <w:tcPr>
            <w:tcW w:w="3032" w:type="dxa"/>
            <w:tcBorders>
              <w:left w:val="nil"/>
            </w:tcBorders>
          </w:tcPr>
          <w:p w14:paraId="72E64C00" w14:textId="77777777" w:rsidR="000A4C4D" w:rsidRPr="009210FE" w:rsidRDefault="00B42C41">
            <w:pPr>
              <w:pStyle w:val="TableParagraph"/>
              <w:spacing w:line="268" w:lineRule="exact"/>
              <w:ind w:left="151" w:right="151"/>
              <w:rPr>
                <w:rFonts w:asciiTheme="minorHAnsi" w:hAnsiTheme="minorHAnsi" w:cs="Times New Roman"/>
                <w:sz w:val="21"/>
              </w:rPr>
            </w:pPr>
            <w:r w:rsidRPr="009210FE">
              <w:rPr>
                <w:rFonts w:asciiTheme="minorHAnsi" w:hAnsiTheme="minorHAnsi" w:cs="Times New Roman"/>
                <w:sz w:val="21"/>
              </w:rPr>
              <w:t>High Frequency (HF)</w:t>
            </w:r>
          </w:p>
        </w:tc>
        <w:tc>
          <w:tcPr>
            <w:tcW w:w="988" w:type="dxa"/>
          </w:tcPr>
          <w:p w14:paraId="07FE8C9F" w14:textId="77777777" w:rsidR="000A4C4D" w:rsidRPr="009210FE" w:rsidRDefault="00B42C41">
            <w:pPr>
              <w:pStyle w:val="TableParagraph"/>
              <w:spacing w:line="268" w:lineRule="exact"/>
              <w:ind w:left="102" w:right="103"/>
              <w:rPr>
                <w:rFonts w:asciiTheme="minorHAnsi" w:hAnsiTheme="minorHAnsi" w:cs="Times New Roman"/>
                <w:sz w:val="21"/>
              </w:rPr>
            </w:pPr>
            <w:r w:rsidRPr="009210FE">
              <w:rPr>
                <w:rFonts w:asciiTheme="minorHAnsi" w:hAnsiTheme="minorHAnsi" w:cs="Times New Roman"/>
                <w:w w:val="105"/>
                <w:sz w:val="21"/>
              </w:rPr>
              <w:t xml:space="preserve">1 </w:t>
            </w:r>
            <w:r w:rsidRPr="009210FE">
              <w:rPr>
                <w:rFonts w:asciiTheme="minorHAnsi" w:hAnsiTheme="minorHAnsi" w:cs="Times New Roman"/>
                <w:i/>
                <w:w w:val="115"/>
                <w:sz w:val="21"/>
              </w:rPr>
              <w:t xml:space="preserve">− </w:t>
            </w:r>
            <w:r w:rsidRPr="009210FE">
              <w:rPr>
                <w:rFonts w:asciiTheme="minorHAnsi" w:hAnsiTheme="minorHAnsi" w:cs="Times New Roman"/>
                <w:w w:val="105"/>
                <w:sz w:val="21"/>
              </w:rPr>
              <w:t>3 m</w:t>
            </w:r>
          </w:p>
        </w:tc>
        <w:tc>
          <w:tcPr>
            <w:tcW w:w="2278" w:type="dxa"/>
            <w:tcBorders>
              <w:right w:val="nil"/>
            </w:tcBorders>
          </w:tcPr>
          <w:p w14:paraId="4B656389" w14:textId="77777777" w:rsidR="000A4C4D" w:rsidRPr="009210FE" w:rsidRDefault="00B42C41">
            <w:pPr>
              <w:pStyle w:val="TableParagraph"/>
              <w:spacing w:line="268" w:lineRule="exact"/>
              <w:ind w:left="640" w:right="0"/>
              <w:jc w:val="left"/>
              <w:rPr>
                <w:rFonts w:asciiTheme="minorHAnsi" w:hAnsiTheme="minorHAnsi" w:cs="Times New Roman"/>
                <w:sz w:val="21"/>
              </w:rPr>
            </w:pPr>
            <w:r w:rsidRPr="009210FE">
              <w:rPr>
                <w:rFonts w:asciiTheme="minorHAnsi" w:hAnsiTheme="minorHAnsi" w:cs="Times New Roman"/>
                <w:w w:val="95"/>
                <w:sz w:val="21"/>
              </w:rPr>
              <w:t>13</w:t>
            </w:r>
            <w:r w:rsidRPr="009210FE">
              <w:rPr>
                <w:rFonts w:asciiTheme="minorHAnsi" w:hAnsiTheme="minorHAnsi" w:cs="Times New Roman"/>
                <w:i/>
                <w:w w:val="95"/>
                <w:sz w:val="21"/>
              </w:rPr>
              <w:t>.</w:t>
            </w:r>
            <w:r w:rsidRPr="009210FE">
              <w:rPr>
                <w:rFonts w:asciiTheme="minorHAnsi" w:hAnsiTheme="minorHAnsi" w:cs="Times New Roman"/>
                <w:w w:val="95"/>
                <w:sz w:val="21"/>
              </w:rPr>
              <w:t>56 MHz</w:t>
            </w:r>
          </w:p>
        </w:tc>
      </w:tr>
      <w:tr w:rsidR="000A4C4D" w:rsidRPr="009210FE" w14:paraId="005F49D3" w14:textId="77777777">
        <w:trPr>
          <w:trHeight w:hRule="exact" w:val="586"/>
        </w:trPr>
        <w:tc>
          <w:tcPr>
            <w:tcW w:w="3032" w:type="dxa"/>
            <w:tcBorders>
              <w:left w:val="nil"/>
            </w:tcBorders>
          </w:tcPr>
          <w:p w14:paraId="57502854" w14:textId="77777777" w:rsidR="000A4C4D" w:rsidRPr="009210FE" w:rsidRDefault="00B42C41">
            <w:pPr>
              <w:pStyle w:val="TableParagraph"/>
              <w:spacing w:before="115"/>
              <w:ind w:left="151" w:right="151"/>
              <w:rPr>
                <w:rFonts w:asciiTheme="minorHAnsi" w:hAnsiTheme="minorHAnsi" w:cs="Times New Roman"/>
                <w:sz w:val="21"/>
              </w:rPr>
            </w:pPr>
            <w:r w:rsidRPr="009210FE">
              <w:rPr>
                <w:rFonts w:asciiTheme="minorHAnsi" w:hAnsiTheme="minorHAnsi" w:cs="Times New Roman"/>
                <w:sz w:val="21"/>
              </w:rPr>
              <w:t>Ultra High Frequency (UHF)</w:t>
            </w:r>
          </w:p>
        </w:tc>
        <w:tc>
          <w:tcPr>
            <w:tcW w:w="988" w:type="dxa"/>
          </w:tcPr>
          <w:p w14:paraId="3928149A" w14:textId="77777777" w:rsidR="000A4C4D" w:rsidRPr="009210FE" w:rsidRDefault="00B42C41">
            <w:pPr>
              <w:pStyle w:val="TableParagraph"/>
              <w:spacing w:before="115"/>
              <w:ind w:left="102" w:right="103"/>
              <w:rPr>
                <w:rFonts w:asciiTheme="minorHAnsi" w:hAnsiTheme="minorHAnsi" w:cs="Times New Roman"/>
                <w:sz w:val="21"/>
              </w:rPr>
            </w:pPr>
            <w:r w:rsidRPr="009210FE">
              <w:rPr>
                <w:rFonts w:asciiTheme="minorHAnsi" w:hAnsiTheme="minorHAnsi" w:cs="Times New Roman"/>
                <w:sz w:val="21"/>
              </w:rPr>
              <w:t>10 m</w:t>
            </w:r>
          </w:p>
        </w:tc>
        <w:tc>
          <w:tcPr>
            <w:tcW w:w="2278" w:type="dxa"/>
            <w:tcBorders>
              <w:right w:val="nil"/>
            </w:tcBorders>
          </w:tcPr>
          <w:p w14:paraId="51AB3BF9" w14:textId="77777777" w:rsidR="000A4C4D" w:rsidRPr="009210FE" w:rsidRDefault="00B42C41">
            <w:pPr>
              <w:pStyle w:val="TableParagraph"/>
              <w:spacing w:line="264" w:lineRule="exact"/>
              <w:ind w:left="150" w:right="150"/>
              <w:rPr>
                <w:rFonts w:asciiTheme="minorHAnsi" w:hAnsiTheme="minorHAnsi" w:cs="Times New Roman"/>
                <w:sz w:val="21"/>
              </w:rPr>
            </w:pPr>
            <w:r w:rsidRPr="009210FE">
              <w:rPr>
                <w:rFonts w:asciiTheme="minorHAnsi" w:hAnsiTheme="minorHAnsi" w:cs="Times New Roman"/>
                <w:sz w:val="21"/>
              </w:rPr>
              <w:t>866 MHz Europe</w:t>
            </w:r>
          </w:p>
          <w:p w14:paraId="3128AC1B" w14:textId="77777777" w:rsidR="000A4C4D" w:rsidRPr="009210FE" w:rsidRDefault="00B42C41">
            <w:pPr>
              <w:pStyle w:val="TableParagraph"/>
              <w:spacing w:line="293" w:lineRule="exact"/>
              <w:ind w:left="150" w:right="150"/>
              <w:rPr>
                <w:rFonts w:asciiTheme="minorHAnsi" w:hAnsiTheme="minorHAnsi" w:cs="Times New Roman"/>
                <w:sz w:val="21"/>
              </w:rPr>
            </w:pPr>
            <w:r w:rsidRPr="009210FE">
              <w:rPr>
                <w:rFonts w:asciiTheme="minorHAnsi" w:hAnsiTheme="minorHAnsi" w:cs="Times New Roman"/>
                <w:sz w:val="21"/>
              </w:rPr>
              <w:t>915 MHz USA</w:t>
            </w:r>
          </w:p>
        </w:tc>
      </w:tr>
      <w:tr w:rsidR="000A4C4D" w:rsidRPr="009210FE" w14:paraId="2C99310D" w14:textId="77777777">
        <w:trPr>
          <w:trHeight w:hRule="exact" w:val="297"/>
        </w:trPr>
        <w:tc>
          <w:tcPr>
            <w:tcW w:w="3032" w:type="dxa"/>
            <w:tcBorders>
              <w:left w:val="nil"/>
            </w:tcBorders>
          </w:tcPr>
          <w:p w14:paraId="629FD81A" w14:textId="77777777" w:rsidR="000A4C4D" w:rsidRPr="009210FE" w:rsidRDefault="00B42C41">
            <w:pPr>
              <w:pStyle w:val="TableParagraph"/>
              <w:spacing w:line="268" w:lineRule="exact"/>
              <w:ind w:left="151" w:right="151"/>
              <w:rPr>
                <w:rFonts w:asciiTheme="minorHAnsi" w:hAnsiTheme="minorHAnsi" w:cs="Times New Roman"/>
                <w:sz w:val="21"/>
              </w:rPr>
            </w:pPr>
            <w:r w:rsidRPr="009210FE">
              <w:rPr>
                <w:rFonts w:asciiTheme="minorHAnsi" w:hAnsiTheme="minorHAnsi" w:cs="Times New Roman"/>
                <w:sz w:val="21"/>
              </w:rPr>
              <w:t>Microwave (</w:t>
            </w:r>
            <w:r w:rsidRPr="009210FE">
              <w:rPr>
                <w:rFonts w:asciiTheme="minorHAnsi" w:hAnsiTheme="minorHAnsi" w:cs="Times New Roman"/>
                <w:i/>
                <w:sz w:val="21"/>
              </w:rPr>
              <w:t>µ</w:t>
            </w:r>
            <w:r w:rsidRPr="009210FE">
              <w:rPr>
                <w:rFonts w:asciiTheme="minorHAnsi" w:hAnsiTheme="minorHAnsi" w:cs="Times New Roman"/>
                <w:sz w:val="21"/>
              </w:rPr>
              <w:t>W)</w:t>
            </w:r>
          </w:p>
        </w:tc>
        <w:tc>
          <w:tcPr>
            <w:tcW w:w="988" w:type="dxa"/>
          </w:tcPr>
          <w:p w14:paraId="29323CFB" w14:textId="77777777" w:rsidR="000A4C4D" w:rsidRPr="009210FE" w:rsidRDefault="00B42C41">
            <w:pPr>
              <w:pStyle w:val="TableParagraph"/>
              <w:spacing w:line="268" w:lineRule="exact"/>
              <w:ind w:left="102" w:right="31"/>
              <w:rPr>
                <w:rFonts w:asciiTheme="minorHAnsi" w:hAnsiTheme="minorHAnsi" w:cs="Times New Roman"/>
                <w:sz w:val="21"/>
              </w:rPr>
            </w:pPr>
            <w:r w:rsidRPr="009210FE">
              <w:rPr>
                <w:rFonts w:asciiTheme="minorHAnsi" w:hAnsiTheme="minorHAnsi" w:cs="Times New Roman"/>
                <w:i/>
                <w:sz w:val="21"/>
              </w:rPr>
              <w:t>&gt;</w:t>
            </w:r>
            <w:r w:rsidRPr="009210FE">
              <w:rPr>
                <w:rFonts w:asciiTheme="minorHAnsi" w:hAnsiTheme="minorHAnsi" w:cs="Times New Roman"/>
                <w:i/>
                <w:spacing w:val="-55"/>
                <w:sz w:val="21"/>
              </w:rPr>
              <w:t xml:space="preserve"> </w:t>
            </w:r>
            <w:r w:rsidRPr="009210FE">
              <w:rPr>
                <w:rFonts w:asciiTheme="minorHAnsi" w:hAnsiTheme="minorHAnsi" w:cs="Times New Roman"/>
                <w:sz w:val="21"/>
              </w:rPr>
              <w:t>10 m</w:t>
            </w:r>
          </w:p>
        </w:tc>
        <w:tc>
          <w:tcPr>
            <w:tcW w:w="2278" w:type="dxa"/>
            <w:tcBorders>
              <w:right w:val="nil"/>
            </w:tcBorders>
          </w:tcPr>
          <w:p w14:paraId="075A41C1" w14:textId="77777777" w:rsidR="000A4C4D" w:rsidRPr="009210FE" w:rsidRDefault="00B42C41">
            <w:pPr>
              <w:pStyle w:val="TableParagraph"/>
              <w:spacing w:line="268" w:lineRule="exact"/>
              <w:ind w:left="268" w:right="0"/>
              <w:jc w:val="left"/>
              <w:rPr>
                <w:rFonts w:asciiTheme="minorHAnsi" w:hAnsiTheme="minorHAnsi" w:cs="Times New Roman"/>
                <w:sz w:val="21"/>
              </w:rPr>
            </w:pPr>
            <w:r w:rsidRPr="009210FE">
              <w:rPr>
                <w:rFonts w:asciiTheme="minorHAnsi" w:hAnsiTheme="minorHAnsi" w:cs="Times New Roman"/>
                <w:w w:val="95"/>
                <w:sz w:val="21"/>
              </w:rPr>
              <w:t>2</w:t>
            </w:r>
            <w:r w:rsidRPr="009210FE">
              <w:rPr>
                <w:rFonts w:asciiTheme="minorHAnsi" w:hAnsiTheme="minorHAnsi" w:cs="Times New Roman"/>
                <w:i/>
                <w:w w:val="95"/>
                <w:sz w:val="21"/>
              </w:rPr>
              <w:t>.</w:t>
            </w:r>
            <w:r w:rsidRPr="009210FE">
              <w:rPr>
                <w:rFonts w:asciiTheme="minorHAnsi" w:hAnsiTheme="minorHAnsi" w:cs="Times New Roman"/>
                <w:w w:val="95"/>
                <w:sz w:val="21"/>
              </w:rPr>
              <w:t>45 GHz, 3</w:t>
            </w:r>
            <w:r w:rsidRPr="009210FE">
              <w:rPr>
                <w:rFonts w:asciiTheme="minorHAnsi" w:hAnsiTheme="minorHAnsi" w:cs="Times New Roman"/>
                <w:i/>
                <w:w w:val="95"/>
                <w:sz w:val="21"/>
              </w:rPr>
              <w:t>.</w:t>
            </w:r>
            <w:r w:rsidRPr="009210FE">
              <w:rPr>
                <w:rFonts w:asciiTheme="minorHAnsi" w:hAnsiTheme="minorHAnsi" w:cs="Times New Roman"/>
                <w:w w:val="95"/>
                <w:sz w:val="21"/>
              </w:rPr>
              <w:t>0 GHz</w:t>
            </w:r>
          </w:p>
        </w:tc>
      </w:tr>
    </w:tbl>
    <w:p w14:paraId="0BFB9272" w14:textId="77777777" w:rsidR="000A4C4D" w:rsidRPr="009210FE" w:rsidRDefault="000A4C4D">
      <w:pPr>
        <w:pStyle w:val="BodyText"/>
        <w:spacing w:before="1"/>
        <w:rPr>
          <w:rFonts w:asciiTheme="minorHAnsi" w:hAnsiTheme="minorHAnsi" w:cs="Times New Roman"/>
          <w:sz w:val="38"/>
        </w:rPr>
      </w:pPr>
    </w:p>
    <w:p w14:paraId="4D2DE745" w14:textId="77777777" w:rsidR="000A4C4D" w:rsidRPr="009210FE" w:rsidRDefault="00B42C41">
      <w:pPr>
        <w:pStyle w:val="BodyText"/>
        <w:spacing w:before="1" w:line="266" w:lineRule="auto"/>
        <w:ind w:left="108" w:right="477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</w:rPr>
        <w:t xml:space="preserve">band [32]. Using only these </w:t>
      </w:r>
      <w:r w:rsidRPr="009210FE">
        <w:rPr>
          <w:rFonts w:asciiTheme="minorHAnsi" w:hAnsiTheme="minorHAnsi" w:cs="Times New Roman"/>
          <w:spacing w:val="-5"/>
        </w:rPr>
        <w:t xml:space="preserve">two </w:t>
      </w:r>
      <w:r w:rsidRPr="009210FE">
        <w:rPr>
          <w:rFonts w:asciiTheme="minorHAnsi" w:hAnsiTheme="minorHAnsi" w:cs="Times New Roman"/>
        </w:rPr>
        <w:t xml:space="preserve">band made a big limitation on the RFID applications. Thus, </w:t>
      </w:r>
      <w:r w:rsidR="009210FE" w:rsidRPr="009210FE">
        <w:rPr>
          <w:rFonts w:asciiTheme="minorHAnsi" w:hAnsiTheme="minorHAnsi" w:cs="Times New Roman"/>
        </w:rPr>
        <w:t>recent</w:t>
      </w:r>
      <w:r w:rsidRPr="009210FE">
        <w:rPr>
          <w:rFonts w:asciiTheme="minorHAnsi" w:hAnsiTheme="minorHAnsi" w:cs="Times New Roman"/>
        </w:rPr>
        <w:t xml:space="preserve"> years, the number of RFID systems operating in the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Ultra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High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Frequency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(UHF)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range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  <w:spacing w:val="-4"/>
        </w:rPr>
        <w:t>have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increased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because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of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 xml:space="preserve">dramatic decrease in its component’s price [33]. Thus, it is expected to see the RFID </w:t>
      </w:r>
      <w:r w:rsidRPr="009210FE">
        <w:rPr>
          <w:rFonts w:asciiTheme="minorHAnsi" w:hAnsiTheme="minorHAnsi" w:cs="Times New Roman"/>
          <w:spacing w:val="-4"/>
        </w:rPr>
        <w:t>microwave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band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more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available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and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affordable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market.</w:t>
      </w:r>
      <w:r w:rsidRPr="009210FE">
        <w:rPr>
          <w:rFonts w:asciiTheme="minorHAnsi" w:hAnsiTheme="minorHAnsi" w:cs="Times New Roman"/>
          <w:spacing w:val="-2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 xml:space="preserve">availability </w:t>
      </w:r>
      <w:r w:rsidRPr="009210FE">
        <w:rPr>
          <w:rFonts w:asciiTheme="minorHAnsi" w:hAnsiTheme="minorHAnsi" w:cs="Times New Roman"/>
        </w:rPr>
        <w:t xml:space="preserve">of all bands with affordable costs will </w:t>
      </w:r>
      <w:r w:rsidRPr="009210FE">
        <w:rPr>
          <w:rFonts w:asciiTheme="minorHAnsi" w:hAnsiTheme="minorHAnsi" w:cs="Times New Roman"/>
          <w:spacing w:val="-3"/>
        </w:rPr>
        <w:t xml:space="preserve">give </w:t>
      </w:r>
      <w:r w:rsidRPr="009210FE">
        <w:rPr>
          <w:rFonts w:asciiTheme="minorHAnsi" w:hAnsiTheme="minorHAnsi" w:cs="Times New Roman"/>
        </w:rPr>
        <w:t xml:space="preserve">the RFID users more facilities to </w:t>
      </w:r>
      <w:r w:rsidRPr="009210FE">
        <w:rPr>
          <w:rFonts w:asciiTheme="minorHAnsi" w:hAnsiTheme="minorHAnsi" w:cs="Times New Roman"/>
          <w:spacing w:val="-3"/>
        </w:rPr>
        <w:t>take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easier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decision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which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band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they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need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to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build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up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their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applications.</w:t>
      </w:r>
    </w:p>
    <w:p w14:paraId="750E2352" w14:textId="551816E5" w:rsidR="000A4C4D" w:rsidRPr="009210FE" w:rsidRDefault="00B42C41" w:rsidP="009210FE">
      <w:pPr>
        <w:pStyle w:val="BodyText"/>
        <w:spacing w:before="63" w:line="266" w:lineRule="auto"/>
        <w:ind w:left="108" w:right="474" w:firstLine="351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spacing w:val="-5"/>
        </w:rPr>
        <w:t xml:space="preserve">Table </w:t>
      </w:r>
      <w:r w:rsidRPr="009210FE">
        <w:rPr>
          <w:rFonts w:asciiTheme="minorHAnsi" w:hAnsiTheme="minorHAnsi" w:cs="Times New Roman"/>
        </w:rPr>
        <w:t>2.1 presents the most common frequencies for each band as well</w:t>
      </w:r>
      <w:r w:rsidRPr="009210FE">
        <w:rPr>
          <w:rFonts w:asciiTheme="minorHAnsi" w:hAnsiTheme="minorHAnsi" w:cs="Times New Roman"/>
          <w:spacing w:val="-37"/>
        </w:rPr>
        <w:t xml:space="preserve"> </w:t>
      </w:r>
      <w:r w:rsidRPr="009210FE">
        <w:rPr>
          <w:rFonts w:asciiTheme="minorHAnsi" w:hAnsiTheme="minorHAnsi" w:cs="Times New Roman"/>
        </w:rPr>
        <w:t>as the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maximum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allowed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distance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for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each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band.</w:t>
      </w:r>
      <w:r w:rsidRPr="009210FE">
        <w:rPr>
          <w:rFonts w:asciiTheme="minorHAnsi" w:hAnsiTheme="minorHAnsi" w:cs="Times New Roman"/>
          <w:spacing w:val="-7"/>
        </w:rPr>
        <w:t xml:space="preserve"> </w:t>
      </w:r>
      <w:r w:rsidRPr="009210FE">
        <w:rPr>
          <w:rFonts w:asciiTheme="minorHAnsi" w:hAnsiTheme="minorHAnsi" w:cs="Times New Roman"/>
        </w:rPr>
        <w:t>It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is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necessary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to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note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that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  <w:spacing w:val="-5"/>
        </w:rPr>
        <w:t>Table</w:t>
      </w:r>
      <w:r w:rsidR="009210FE">
        <w:rPr>
          <w:rFonts w:asciiTheme="minorHAnsi" w:hAnsiTheme="minorHAnsi" w:cs="Times New Roman"/>
          <w:spacing w:val="-5"/>
        </w:rPr>
        <w:t xml:space="preserve"> </w:t>
      </w:r>
      <w:r w:rsidRPr="009210FE">
        <w:rPr>
          <w:rFonts w:asciiTheme="minorHAnsi" w:hAnsiTheme="minorHAnsi" w:cs="Times New Roman"/>
        </w:rPr>
        <w:t>2.1</w:t>
      </w:r>
      <w:r w:rsidRPr="009210FE">
        <w:rPr>
          <w:rFonts w:asciiTheme="minorHAnsi" w:hAnsiTheme="minorHAnsi" w:cs="Times New Roman"/>
          <w:spacing w:val="-11"/>
        </w:rPr>
        <w:t xml:space="preserve"> </w:t>
      </w:r>
      <w:r w:rsidRPr="009210FE">
        <w:rPr>
          <w:rFonts w:asciiTheme="minorHAnsi" w:hAnsiTheme="minorHAnsi" w:cs="Times New Roman"/>
        </w:rPr>
        <w:t>does</w:t>
      </w:r>
      <w:r w:rsidRPr="009210FE">
        <w:rPr>
          <w:rFonts w:asciiTheme="minorHAnsi" w:hAnsiTheme="minorHAnsi" w:cs="Times New Roman"/>
          <w:spacing w:val="-11"/>
        </w:rPr>
        <w:t xml:space="preserve"> </w:t>
      </w:r>
      <w:r w:rsidRPr="009210FE">
        <w:rPr>
          <w:rFonts w:asciiTheme="minorHAnsi" w:hAnsiTheme="minorHAnsi" w:cs="Times New Roman"/>
        </w:rPr>
        <w:t>not</w:t>
      </w:r>
      <w:r w:rsidRPr="009210FE">
        <w:rPr>
          <w:rFonts w:asciiTheme="minorHAnsi" w:hAnsiTheme="minorHAnsi" w:cs="Times New Roman"/>
          <w:spacing w:val="-11"/>
        </w:rPr>
        <w:t xml:space="preserve"> </w:t>
      </w:r>
      <w:r w:rsidRPr="009210FE">
        <w:rPr>
          <w:rFonts w:asciiTheme="minorHAnsi" w:hAnsiTheme="minorHAnsi" w:cs="Times New Roman"/>
        </w:rPr>
        <w:t>present</w:t>
      </w:r>
      <w:r w:rsidRPr="009210FE">
        <w:rPr>
          <w:rFonts w:asciiTheme="minorHAnsi" w:hAnsiTheme="minorHAnsi" w:cs="Times New Roman"/>
          <w:spacing w:val="-11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10"/>
        </w:rPr>
        <w:t xml:space="preserve"> </w:t>
      </w:r>
      <w:r w:rsidRPr="009210FE">
        <w:rPr>
          <w:rFonts w:asciiTheme="minorHAnsi" w:hAnsiTheme="minorHAnsi" w:cs="Times New Roman"/>
        </w:rPr>
        <w:t>only</w:t>
      </w:r>
      <w:r w:rsidRPr="009210FE">
        <w:rPr>
          <w:rFonts w:asciiTheme="minorHAnsi" w:hAnsiTheme="minorHAnsi" w:cs="Times New Roman"/>
          <w:spacing w:val="-11"/>
        </w:rPr>
        <w:t xml:space="preserve"> </w:t>
      </w:r>
      <w:r w:rsidRPr="009210FE">
        <w:rPr>
          <w:rFonts w:asciiTheme="minorHAnsi" w:hAnsiTheme="minorHAnsi" w:cs="Times New Roman"/>
        </w:rPr>
        <w:t>possible</w:t>
      </w:r>
      <w:r w:rsidRPr="009210FE">
        <w:rPr>
          <w:rFonts w:asciiTheme="minorHAnsi" w:hAnsiTheme="minorHAnsi" w:cs="Times New Roman"/>
          <w:spacing w:val="-10"/>
        </w:rPr>
        <w:t xml:space="preserve"> </w:t>
      </w:r>
      <w:r w:rsidRPr="009210FE">
        <w:rPr>
          <w:rFonts w:asciiTheme="minorHAnsi" w:hAnsiTheme="minorHAnsi" w:cs="Times New Roman"/>
        </w:rPr>
        <w:t>operating</w:t>
      </w:r>
      <w:r w:rsidRPr="009210FE">
        <w:rPr>
          <w:rFonts w:asciiTheme="minorHAnsi" w:hAnsiTheme="minorHAnsi" w:cs="Times New Roman"/>
          <w:spacing w:val="-11"/>
        </w:rPr>
        <w:t xml:space="preserve"> </w:t>
      </w:r>
      <w:r w:rsidRPr="009210FE">
        <w:rPr>
          <w:rFonts w:asciiTheme="minorHAnsi" w:hAnsiTheme="minorHAnsi" w:cs="Times New Roman"/>
        </w:rPr>
        <w:t>frequencies.</w:t>
      </w:r>
      <w:r w:rsidRPr="009210FE">
        <w:rPr>
          <w:rFonts w:asciiTheme="minorHAnsi" w:hAnsiTheme="minorHAnsi" w:cs="Times New Roman"/>
          <w:spacing w:val="16"/>
        </w:rPr>
        <w:t xml:space="preserve"> </w:t>
      </w:r>
      <w:r w:rsidRPr="009210FE">
        <w:rPr>
          <w:rFonts w:asciiTheme="minorHAnsi" w:hAnsiTheme="minorHAnsi" w:cs="Times New Roman"/>
        </w:rPr>
        <w:t>It</w:t>
      </w:r>
      <w:r w:rsidRPr="009210FE">
        <w:rPr>
          <w:rFonts w:asciiTheme="minorHAnsi" w:hAnsiTheme="minorHAnsi" w:cs="Times New Roman"/>
          <w:spacing w:val="-11"/>
        </w:rPr>
        <w:t xml:space="preserve"> </w:t>
      </w:r>
      <w:r w:rsidRPr="009210FE">
        <w:rPr>
          <w:rFonts w:asciiTheme="minorHAnsi" w:hAnsiTheme="minorHAnsi" w:cs="Times New Roman"/>
        </w:rPr>
        <w:t>presents</w:t>
      </w:r>
      <w:r w:rsidRPr="009210FE">
        <w:rPr>
          <w:rFonts w:asciiTheme="minorHAnsi" w:hAnsiTheme="minorHAnsi" w:cs="Times New Roman"/>
          <w:spacing w:val="-11"/>
        </w:rPr>
        <w:t xml:space="preserve"> </w:t>
      </w:r>
      <w:r w:rsidRPr="009210FE">
        <w:rPr>
          <w:rFonts w:asciiTheme="minorHAnsi" w:hAnsiTheme="minorHAnsi" w:cs="Times New Roman"/>
        </w:rPr>
        <w:t>only the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most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commonly</w:t>
      </w:r>
      <w:r w:rsidRPr="009210FE">
        <w:rPr>
          <w:rFonts w:asciiTheme="minorHAnsi" w:hAnsiTheme="minorHAnsi" w:cs="Times New Roman"/>
          <w:spacing w:val="-18"/>
        </w:rPr>
        <w:t xml:space="preserve"> </w:t>
      </w:r>
      <w:r w:rsidRPr="009210FE">
        <w:rPr>
          <w:rFonts w:asciiTheme="minorHAnsi" w:hAnsiTheme="minorHAnsi" w:cs="Times New Roman"/>
        </w:rPr>
        <w:t>used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frequencies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each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band.</w:t>
      </w:r>
      <w:r w:rsidRPr="009210FE">
        <w:rPr>
          <w:rFonts w:asciiTheme="minorHAnsi" w:hAnsiTheme="minorHAnsi" w:cs="Times New Roman"/>
          <w:spacing w:val="-1"/>
        </w:rPr>
        <w:t xml:space="preserve"> </w:t>
      </w:r>
      <w:r w:rsidRPr="009210FE">
        <w:rPr>
          <w:rFonts w:asciiTheme="minorHAnsi" w:hAnsiTheme="minorHAnsi" w:cs="Times New Roman"/>
        </w:rPr>
        <w:t>Thus,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it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is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possible</w:t>
      </w:r>
      <w:r w:rsidRPr="009210FE">
        <w:rPr>
          <w:rFonts w:asciiTheme="minorHAnsi" w:hAnsiTheme="minorHAnsi" w:cs="Times New Roman"/>
          <w:spacing w:val="-16"/>
        </w:rPr>
        <w:t xml:space="preserve"> </w:t>
      </w:r>
      <w:r w:rsidRPr="009210FE">
        <w:rPr>
          <w:rFonts w:asciiTheme="minorHAnsi" w:hAnsiTheme="minorHAnsi" w:cs="Times New Roman"/>
        </w:rPr>
        <w:t>to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 xml:space="preserve">find </w:t>
      </w:r>
      <w:del w:id="47" w:author="Raghda Wahdan" w:date="2017-11-05T10:34:00Z">
        <w:r w:rsidRPr="009210FE" w:rsidDel="0074161C">
          <w:rPr>
            <w:rFonts w:asciiTheme="minorHAnsi" w:hAnsiTheme="minorHAnsi" w:cs="Times New Roman"/>
          </w:rPr>
          <w:delText>systems,</w:delText>
        </w:r>
        <w:r w:rsidRPr="009210FE" w:rsidDel="0074161C">
          <w:rPr>
            <w:rFonts w:asciiTheme="minorHAnsi" w:hAnsiTheme="minorHAnsi" w:cs="Times New Roman"/>
            <w:spacing w:val="-18"/>
          </w:rPr>
          <w:delText xml:space="preserve"> </w:delText>
        </w:r>
        <w:r w:rsidRPr="009210FE" w:rsidDel="0074161C">
          <w:rPr>
            <w:rFonts w:asciiTheme="minorHAnsi" w:hAnsiTheme="minorHAnsi" w:cs="Times New Roman"/>
          </w:rPr>
          <w:delText>operating</w:delText>
        </w:r>
      </w:del>
      <w:ins w:id="48" w:author="Raghda Wahdan" w:date="2017-11-05T10:34:00Z">
        <w:r w:rsidR="0074161C" w:rsidRPr="009210FE">
          <w:rPr>
            <w:rFonts w:asciiTheme="minorHAnsi" w:hAnsiTheme="minorHAnsi" w:cs="Times New Roman"/>
          </w:rPr>
          <w:t>systems operating</w:t>
        </w:r>
      </w:ins>
      <w:r w:rsidRPr="009210FE">
        <w:rPr>
          <w:rFonts w:asciiTheme="minorHAnsi" w:hAnsiTheme="minorHAnsi" w:cs="Times New Roman"/>
          <w:spacing w:val="-20"/>
        </w:rPr>
        <w:t xml:space="preserve"> </w:t>
      </w:r>
      <w:r w:rsidRPr="009210FE">
        <w:rPr>
          <w:rFonts w:asciiTheme="minorHAnsi" w:hAnsiTheme="minorHAnsi" w:cs="Times New Roman"/>
        </w:rPr>
        <w:t>at</w:t>
      </w:r>
      <w:r w:rsidRPr="009210FE">
        <w:rPr>
          <w:rFonts w:asciiTheme="minorHAnsi" w:hAnsiTheme="minorHAnsi" w:cs="Times New Roman"/>
          <w:spacing w:val="-20"/>
        </w:rPr>
        <w:t xml:space="preserve"> </w:t>
      </w:r>
      <w:r w:rsidRPr="009210FE">
        <w:rPr>
          <w:rFonts w:asciiTheme="minorHAnsi" w:hAnsiTheme="minorHAnsi" w:cs="Times New Roman"/>
        </w:rPr>
        <w:t>different</w:t>
      </w:r>
      <w:r w:rsidRPr="009210FE">
        <w:rPr>
          <w:rFonts w:asciiTheme="minorHAnsi" w:hAnsiTheme="minorHAnsi" w:cs="Times New Roman"/>
          <w:spacing w:val="-20"/>
        </w:rPr>
        <w:t xml:space="preserve"> </w:t>
      </w:r>
      <w:r w:rsidRPr="009210FE">
        <w:rPr>
          <w:rFonts w:asciiTheme="minorHAnsi" w:hAnsiTheme="minorHAnsi" w:cs="Times New Roman"/>
        </w:rPr>
        <w:t>frequencies</w:t>
      </w:r>
      <w:del w:id="49" w:author="Raghda Wahdan" w:date="2017-11-05T10:34:00Z">
        <w:r w:rsidRPr="009210FE" w:rsidDel="0074161C">
          <w:rPr>
            <w:rFonts w:asciiTheme="minorHAnsi" w:hAnsiTheme="minorHAnsi" w:cs="Times New Roman"/>
          </w:rPr>
          <w:delText>,</w:delText>
        </w:r>
      </w:del>
      <w:r w:rsidRPr="009210FE">
        <w:rPr>
          <w:rFonts w:asciiTheme="minorHAnsi" w:hAnsiTheme="minorHAnsi" w:cs="Times New Roman"/>
          <w:spacing w:val="-18"/>
        </w:rPr>
        <w:t xml:space="preserve"> </w:t>
      </w:r>
      <w:r w:rsidRPr="009210FE">
        <w:rPr>
          <w:rFonts w:asciiTheme="minorHAnsi" w:hAnsiTheme="minorHAnsi" w:cs="Times New Roman"/>
        </w:rPr>
        <w:t>within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each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frequency</w:t>
      </w:r>
      <w:r w:rsidRPr="009210FE">
        <w:rPr>
          <w:rFonts w:asciiTheme="minorHAnsi" w:hAnsiTheme="minorHAnsi" w:cs="Times New Roman"/>
          <w:spacing w:val="-20"/>
        </w:rPr>
        <w:t xml:space="preserve"> </w:t>
      </w:r>
      <w:r w:rsidRPr="009210FE">
        <w:rPr>
          <w:rFonts w:asciiTheme="minorHAnsi" w:hAnsiTheme="minorHAnsi" w:cs="Times New Roman"/>
        </w:rPr>
        <w:t>band.</w:t>
      </w:r>
      <w:r w:rsidRPr="009210FE">
        <w:rPr>
          <w:rFonts w:asciiTheme="minorHAnsi" w:hAnsiTheme="minorHAnsi" w:cs="Times New Roman"/>
          <w:spacing w:val="2"/>
        </w:rPr>
        <w:t xml:space="preserve"> </w:t>
      </w:r>
      <w:r w:rsidRPr="009210FE">
        <w:rPr>
          <w:rFonts w:asciiTheme="minorHAnsi" w:hAnsiTheme="minorHAnsi" w:cs="Times New Roman"/>
        </w:rPr>
        <w:t xml:space="preserve">This thesis focused upon the UHF frequency band, because it is suitable for the </w:t>
      </w:r>
      <w:r w:rsidRPr="009210FE">
        <w:rPr>
          <w:rFonts w:asciiTheme="minorHAnsi" w:hAnsiTheme="minorHAnsi" w:cs="Times New Roman"/>
          <w:w w:val="95"/>
        </w:rPr>
        <w:t>passive dense RFID</w:t>
      </w:r>
      <w:r w:rsidRPr="009210FE">
        <w:rPr>
          <w:rFonts w:asciiTheme="minorHAnsi" w:hAnsiTheme="minorHAnsi" w:cs="Times New Roman"/>
          <w:spacing w:val="4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applications.</w:t>
      </w:r>
    </w:p>
    <w:p w14:paraId="3A6DF827" w14:textId="77777777" w:rsidR="000A4C4D" w:rsidRPr="009210FE" w:rsidRDefault="000A4C4D">
      <w:pPr>
        <w:pStyle w:val="BodyText"/>
        <w:rPr>
          <w:rFonts w:asciiTheme="minorHAnsi" w:hAnsiTheme="minorHAnsi" w:cs="Times New Roman"/>
          <w:sz w:val="34"/>
        </w:rPr>
      </w:pPr>
    </w:p>
    <w:p w14:paraId="27D5B148" w14:textId="77777777" w:rsidR="000A4C4D" w:rsidRPr="009210FE" w:rsidRDefault="000A4C4D">
      <w:pPr>
        <w:pStyle w:val="BodyText"/>
        <w:spacing w:before="7"/>
        <w:rPr>
          <w:rFonts w:asciiTheme="minorHAnsi" w:hAnsiTheme="minorHAnsi" w:cs="Times New Roman"/>
          <w:sz w:val="31"/>
        </w:rPr>
      </w:pPr>
    </w:p>
    <w:p w14:paraId="4BFEEB13" w14:textId="77777777" w:rsidR="000A4C4D" w:rsidRPr="009210FE" w:rsidRDefault="00B42C41">
      <w:pPr>
        <w:pStyle w:val="Heading1"/>
        <w:numPr>
          <w:ilvl w:val="1"/>
          <w:numId w:val="1"/>
        </w:numPr>
        <w:tabs>
          <w:tab w:val="left" w:pos="991"/>
        </w:tabs>
        <w:ind w:hanging="882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w w:val="95"/>
        </w:rPr>
        <w:t>RFID  Communication</w:t>
      </w:r>
      <w:r w:rsidRPr="009210FE">
        <w:rPr>
          <w:rFonts w:asciiTheme="minorHAnsi" w:hAnsiTheme="minorHAnsi" w:cs="Times New Roman"/>
          <w:spacing w:val="7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Standards</w:t>
      </w:r>
    </w:p>
    <w:p w14:paraId="0D8D2287" w14:textId="77777777" w:rsidR="000A4C4D" w:rsidRPr="009210FE" w:rsidRDefault="00B42C41">
      <w:pPr>
        <w:pStyle w:val="BodyText"/>
        <w:spacing w:before="399" w:line="266" w:lineRule="auto"/>
        <w:ind w:left="108" w:right="477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</w:rPr>
        <w:t>There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are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different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standards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of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communication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between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RFID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 xml:space="preserve">reader and the corresponding tags. Although the EPCglobal C1G2 standard is the most extended and adopted for passive dense RFID </w:t>
      </w:r>
      <w:r w:rsidRPr="009210FE">
        <w:rPr>
          <w:rFonts w:asciiTheme="minorHAnsi" w:hAnsiTheme="minorHAnsi" w:cs="Times New Roman"/>
          <w:spacing w:val="-3"/>
        </w:rPr>
        <w:t xml:space="preserve">networks, </w:t>
      </w:r>
      <w:r w:rsidRPr="009210FE">
        <w:rPr>
          <w:rFonts w:asciiTheme="minorHAnsi" w:hAnsiTheme="minorHAnsi" w:cs="Times New Roman"/>
        </w:rPr>
        <w:t xml:space="preserve">yet, there are further other standards. </w:t>
      </w:r>
      <w:r w:rsidRPr="009210FE">
        <w:rPr>
          <w:rFonts w:asciiTheme="minorHAnsi" w:hAnsiTheme="minorHAnsi" w:cs="Times New Roman"/>
          <w:spacing w:val="-5"/>
        </w:rPr>
        <w:t xml:space="preserve">Table </w:t>
      </w:r>
      <w:r w:rsidRPr="009210FE">
        <w:rPr>
          <w:rFonts w:asciiTheme="minorHAnsi" w:hAnsiTheme="minorHAnsi" w:cs="Times New Roman"/>
        </w:rPr>
        <w:t xml:space="preserve">2.2 shows the most common RFID standards with a short description for each one. This thesis discusses the Generation  2, Class 1 standard, because it is the most suitable standard for dense RFID </w:t>
      </w:r>
      <w:r w:rsidRPr="009210FE">
        <w:rPr>
          <w:rFonts w:asciiTheme="minorHAnsi" w:hAnsiTheme="minorHAnsi" w:cs="Times New Roman"/>
          <w:spacing w:val="-3"/>
        </w:rPr>
        <w:t>network,</w:t>
      </w:r>
      <w:r w:rsidRPr="009210FE">
        <w:rPr>
          <w:rFonts w:asciiTheme="minorHAnsi" w:hAnsiTheme="minorHAnsi" w:cs="Times New Roman"/>
          <w:spacing w:val="-16"/>
        </w:rPr>
        <w:t xml:space="preserve"> </w:t>
      </w:r>
      <w:r w:rsidRPr="009210FE">
        <w:rPr>
          <w:rFonts w:asciiTheme="minorHAnsi" w:hAnsiTheme="minorHAnsi" w:cs="Times New Roman"/>
        </w:rPr>
        <w:t>as</w:t>
      </w:r>
      <w:r w:rsidRPr="009210FE">
        <w:rPr>
          <w:rFonts w:asciiTheme="minorHAnsi" w:hAnsiTheme="minorHAnsi" w:cs="Times New Roman"/>
          <w:spacing w:val="-16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16"/>
        </w:rPr>
        <w:t xml:space="preserve"> </w:t>
      </w:r>
      <w:r w:rsidRPr="009210FE">
        <w:rPr>
          <w:rFonts w:asciiTheme="minorHAnsi" w:hAnsiTheme="minorHAnsi" w:cs="Times New Roman"/>
        </w:rPr>
        <w:t>cost</w:t>
      </w:r>
      <w:r w:rsidRPr="009210FE">
        <w:rPr>
          <w:rFonts w:asciiTheme="minorHAnsi" w:hAnsiTheme="minorHAnsi" w:cs="Times New Roman"/>
          <w:spacing w:val="-16"/>
        </w:rPr>
        <w:t xml:space="preserve"> </w:t>
      </w:r>
      <w:r w:rsidRPr="009210FE">
        <w:rPr>
          <w:rFonts w:asciiTheme="minorHAnsi" w:hAnsiTheme="minorHAnsi" w:cs="Times New Roman"/>
        </w:rPr>
        <w:t>of</w:t>
      </w:r>
      <w:r w:rsidRPr="009210FE">
        <w:rPr>
          <w:rFonts w:asciiTheme="minorHAnsi" w:hAnsiTheme="minorHAnsi" w:cs="Times New Roman"/>
          <w:spacing w:val="-16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16"/>
        </w:rPr>
        <w:t xml:space="preserve"> </w:t>
      </w:r>
      <w:r w:rsidRPr="009210FE">
        <w:rPr>
          <w:rFonts w:asciiTheme="minorHAnsi" w:hAnsiTheme="minorHAnsi" w:cs="Times New Roman"/>
        </w:rPr>
        <w:t>system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is</w:t>
      </w:r>
      <w:r w:rsidRPr="009210FE">
        <w:rPr>
          <w:rFonts w:asciiTheme="minorHAnsi" w:hAnsiTheme="minorHAnsi" w:cs="Times New Roman"/>
          <w:spacing w:val="-16"/>
        </w:rPr>
        <w:t xml:space="preserve"> </w:t>
      </w:r>
      <w:r w:rsidRPr="009210FE">
        <w:rPr>
          <w:rFonts w:asciiTheme="minorHAnsi" w:hAnsiTheme="minorHAnsi" w:cs="Times New Roman"/>
        </w:rPr>
        <w:t>ideal</w:t>
      </w:r>
      <w:r w:rsidRPr="009210FE">
        <w:rPr>
          <w:rFonts w:asciiTheme="minorHAnsi" w:hAnsiTheme="minorHAnsi" w:cs="Times New Roman"/>
          <w:spacing w:val="-16"/>
        </w:rPr>
        <w:t xml:space="preserve"> </w:t>
      </w:r>
      <w:r w:rsidRPr="009210FE">
        <w:rPr>
          <w:rFonts w:asciiTheme="minorHAnsi" w:hAnsiTheme="minorHAnsi" w:cs="Times New Roman"/>
        </w:rPr>
        <w:t>for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such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applications.</w:t>
      </w:r>
    </w:p>
    <w:p w14:paraId="7A725AB9" w14:textId="77777777" w:rsidR="000A4C4D" w:rsidRPr="009210FE" w:rsidRDefault="000A4C4D">
      <w:pPr>
        <w:spacing w:line="266" w:lineRule="auto"/>
        <w:jc w:val="both"/>
        <w:rPr>
          <w:rFonts w:asciiTheme="minorHAnsi" w:hAnsiTheme="minorHAnsi" w:cs="Times New Roman"/>
        </w:rPr>
        <w:sectPr w:rsidR="000A4C4D" w:rsidRPr="009210FE">
          <w:headerReference w:type="even" r:id="rId17"/>
          <w:headerReference w:type="default" r:id="rId18"/>
          <w:pgSz w:w="11910" w:h="16840"/>
          <w:pgMar w:top="1920" w:right="1680" w:bottom="280" w:left="1620" w:header="1603" w:footer="0" w:gutter="0"/>
          <w:pgNumType w:start="12"/>
          <w:cols w:space="720"/>
        </w:sectPr>
      </w:pPr>
    </w:p>
    <w:p w14:paraId="100F6891" w14:textId="77777777" w:rsidR="000A4C4D" w:rsidRPr="009210FE" w:rsidRDefault="000A4C4D">
      <w:pPr>
        <w:pStyle w:val="BodyText"/>
        <w:spacing w:before="8"/>
        <w:rPr>
          <w:rFonts w:asciiTheme="minorHAnsi" w:hAnsiTheme="minorHAnsi" w:cs="Times New Roman"/>
          <w:sz w:val="14"/>
        </w:rPr>
      </w:pPr>
    </w:p>
    <w:p w14:paraId="3A2B31CE" w14:textId="77777777" w:rsidR="000A4C4D" w:rsidRPr="009210FE" w:rsidRDefault="00B42C41">
      <w:pPr>
        <w:pStyle w:val="BodyText"/>
        <w:spacing w:before="163"/>
        <w:ind w:left="2159"/>
        <w:rPr>
          <w:rFonts w:asciiTheme="minorHAnsi" w:hAnsiTheme="minorHAnsi" w:cs="Times New Roman"/>
        </w:rPr>
      </w:pPr>
      <w:bookmarkStart w:id="50" w:name="Hazem_Thesis6_10_19"/>
      <w:bookmarkEnd w:id="50"/>
      <w:r w:rsidRPr="009210FE">
        <w:rPr>
          <w:rFonts w:asciiTheme="minorHAnsi" w:hAnsiTheme="minorHAnsi" w:cs="Times New Roman"/>
          <w:spacing w:val="-5"/>
          <w:w w:val="110"/>
        </w:rPr>
        <w:t xml:space="preserve">Table </w:t>
      </w:r>
      <w:r w:rsidRPr="009210FE">
        <w:rPr>
          <w:rFonts w:asciiTheme="minorHAnsi" w:hAnsiTheme="minorHAnsi" w:cs="Times New Roman"/>
          <w:w w:val="110"/>
        </w:rPr>
        <w:t>2.2: RFID standards classification</w:t>
      </w:r>
      <w:r w:rsidRPr="009210FE">
        <w:rPr>
          <w:rFonts w:asciiTheme="minorHAnsi" w:hAnsiTheme="minorHAnsi" w:cs="Times New Roman"/>
          <w:spacing w:val="59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[11]</w:t>
      </w:r>
    </w:p>
    <w:p w14:paraId="26228F58" w14:textId="77777777" w:rsidR="000A4C4D" w:rsidRPr="009210FE" w:rsidRDefault="000A4C4D">
      <w:pPr>
        <w:pStyle w:val="BodyText"/>
        <w:spacing w:before="8"/>
        <w:rPr>
          <w:rFonts w:asciiTheme="minorHAnsi" w:hAnsiTheme="minorHAnsi" w:cs="Times New Roman"/>
          <w:sz w:val="19"/>
        </w:rPr>
      </w:pPr>
    </w:p>
    <w:tbl>
      <w:tblPr>
        <w:tblW w:w="0" w:type="auto"/>
        <w:tblInd w:w="47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5386"/>
      </w:tblGrid>
      <w:tr w:rsidR="000A4C4D" w:rsidRPr="009210FE" w14:paraId="00546A24" w14:textId="77777777">
        <w:trPr>
          <w:trHeight w:hRule="exact" w:val="297"/>
        </w:trPr>
        <w:tc>
          <w:tcPr>
            <w:tcW w:w="2705" w:type="dxa"/>
            <w:tcBorders>
              <w:left w:val="nil"/>
            </w:tcBorders>
          </w:tcPr>
          <w:p w14:paraId="16E1DED7" w14:textId="77777777" w:rsidR="000A4C4D" w:rsidRPr="009210FE" w:rsidRDefault="00B42C41">
            <w:pPr>
              <w:pStyle w:val="TableParagraph"/>
              <w:spacing w:line="265" w:lineRule="exact"/>
              <w:ind w:left="118" w:right="118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Standards Classification</w:t>
            </w:r>
          </w:p>
        </w:tc>
        <w:tc>
          <w:tcPr>
            <w:tcW w:w="5386" w:type="dxa"/>
            <w:tcBorders>
              <w:right w:val="nil"/>
            </w:tcBorders>
          </w:tcPr>
          <w:p w14:paraId="722E9699" w14:textId="77777777" w:rsidR="000A4C4D" w:rsidRPr="009210FE" w:rsidRDefault="00B42C41">
            <w:pPr>
              <w:pStyle w:val="TableParagraph"/>
              <w:spacing w:line="265" w:lineRule="exact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05"/>
                <w:sz w:val="24"/>
              </w:rPr>
              <w:t>Description</w:t>
            </w:r>
          </w:p>
        </w:tc>
      </w:tr>
      <w:tr w:rsidR="000A4C4D" w:rsidRPr="009210FE" w14:paraId="05DFE20E" w14:textId="77777777">
        <w:trPr>
          <w:trHeight w:hRule="exact" w:val="586"/>
        </w:trPr>
        <w:tc>
          <w:tcPr>
            <w:tcW w:w="2705" w:type="dxa"/>
            <w:tcBorders>
              <w:left w:val="nil"/>
            </w:tcBorders>
          </w:tcPr>
          <w:p w14:paraId="4178929D" w14:textId="77777777" w:rsidR="000A4C4D" w:rsidRPr="009210FE" w:rsidRDefault="00B42C41">
            <w:pPr>
              <w:pStyle w:val="TableParagraph"/>
              <w:spacing w:before="140"/>
              <w:ind w:left="118" w:right="118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Generation 1, Class 0</w:t>
            </w:r>
          </w:p>
        </w:tc>
        <w:tc>
          <w:tcPr>
            <w:tcW w:w="5386" w:type="dxa"/>
            <w:tcBorders>
              <w:right w:val="nil"/>
            </w:tcBorders>
          </w:tcPr>
          <w:p w14:paraId="499D58F8" w14:textId="77777777" w:rsidR="000A4C4D" w:rsidRPr="009210FE" w:rsidRDefault="00B42C41">
            <w:pPr>
              <w:pStyle w:val="TableParagraph"/>
              <w:spacing w:line="265" w:lineRule="exact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Read only passive tags</w:t>
            </w:r>
          </w:p>
          <w:p w14:paraId="346AF258" w14:textId="77777777" w:rsidR="000A4C4D" w:rsidRPr="009210FE" w:rsidRDefault="00B42C41">
            <w:pPr>
              <w:pStyle w:val="TableParagraph"/>
              <w:spacing w:before="19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Unique EPC programmed in the factory</w:t>
            </w:r>
          </w:p>
        </w:tc>
      </w:tr>
      <w:tr w:rsidR="000A4C4D" w:rsidRPr="009210FE" w14:paraId="03FD7697" w14:textId="77777777">
        <w:trPr>
          <w:trHeight w:hRule="exact" w:val="586"/>
        </w:trPr>
        <w:tc>
          <w:tcPr>
            <w:tcW w:w="2705" w:type="dxa"/>
            <w:tcBorders>
              <w:left w:val="nil"/>
            </w:tcBorders>
          </w:tcPr>
          <w:p w14:paraId="78EFDC85" w14:textId="77777777" w:rsidR="000A4C4D" w:rsidRPr="009210FE" w:rsidRDefault="00B42C41">
            <w:pPr>
              <w:pStyle w:val="TableParagraph"/>
              <w:spacing w:before="140"/>
              <w:ind w:left="118" w:right="118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Generation 1, Class 0+</w:t>
            </w:r>
          </w:p>
        </w:tc>
        <w:tc>
          <w:tcPr>
            <w:tcW w:w="5386" w:type="dxa"/>
            <w:tcBorders>
              <w:right w:val="nil"/>
            </w:tcBorders>
          </w:tcPr>
          <w:p w14:paraId="24EBC551" w14:textId="77777777" w:rsidR="000A4C4D" w:rsidRPr="009210FE" w:rsidRDefault="00B42C41">
            <w:pPr>
              <w:pStyle w:val="TableParagraph"/>
              <w:spacing w:line="256" w:lineRule="auto"/>
              <w:ind w:left="939" w:right="0" w:hanging="821"/>
              <w:jc w:val="left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Identical to the normal Generation 1, Class 0 tags Tags can be programmed by users</w:t>
            </w:r>
          </w:p>
        </w:tc>
      </w:tr>
      <w:tr w:rsidR="000A4C4D" w:rsidRPr="009210FE" w14:paraId="611F22DA" w14:textId="77777777">
        <w:trPr>
          <w:trHeight w:hRule="exact" w:val="586"/>
        </w:trPr>
        <w:tc>
          <w:tcPr>
            <w:tcW w:w="2705" w:type="dxa"/>
            <w:tcBorders>
              <w:left w:val="nil"/>
            </w:tcBorders>
          </w:tcPr>
          <w:p w14:paraId="2DBB413E" w14:textId="77777777" w:rsidR="000A4C4D" w:rsidRPr="009210FE" w:rsidRDefault="00B42C41">
            <w:pPr>
              <w:pStyle w:val="TableParagraph"/>
              <w:spacing w:before="140"/>
              <w:ind w:left="118" w:right="118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Generation 1, Class 1</w:t>
            </w:r>
          </w:p>
        </w:tc>
        <w:tc>
          <w:tcPr>
            <w:tcW w:w="5386" w:type="dxa"/>
            <w:tcBorders>
              <w:right w:val="nil"/>
            </w:tcBorders>
          </w:tcPr>
          <w:p w14:paraId="03C2BED2" w14:textId="77777777" w:rsidR="000A4C4D" w:rsidRPr="009210FE" w:rsidRDefault="00B42C41">
            <w:pPr>
              <w:pStyle w:val="TableParagraph"/>
              <w:spacing w:line="256" w:lineRule="auto"/>
              <w:ind w:left="338" w:right="237" w:firstLine="125"/>
              <w:jc w:val="left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Similar to Generation 1, Class 0 or 0+ tags Identified by readers from different companies</w:t>
            </w:r>
          </w:p>
        </w:tc>
      </w:tr>
      <w:tr w:rsidR="000A4C4D" w:rsidRPr="009210FE" w14:paraId="3EE3FC15" w14:textId="77777777">
        <w:trPr>
          <w:trHeight w:hRule="exact" w:val="586"/>
        </w:trPr>
        <w:tc>
          <w:tcPr>
            <w:tcW w:w="2705" w:type="dxa"/>
            <w:tcBorders>
              <w:left w:val="nil"/>
            </w:tcBorders>
          </w:tcPr>
          <w:p w14:paraId="0288F79D" w14:textId="77777777" w:rsidR="000A4C4D" w:rsidRPr="009210FE" w:rsidRDefault="00B42C41">
            <w:pPr>
              <w:pStyle w:val="TableParagraph"/>
              <w:spacing w:before="140"/>
              <w:ind w:left="118" w:right="118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Generation 2, Class 1</w:t>
            </w:r>
          </w:p>
        </w:tc>
        <w:tc>
          <w:tcPr>
            <w:tcW w:w="5386" w:type="dxa"/>
            <w:tcBorders>
              <w:right w:val="nil"/>
            </w:tcBorders>
          </w:tcPr>
          <w:p w14:paraId="5B900385" w14:textId="77777777" w:rsidR="000A4C4D" w:rsidRPr="009210FE" w:rsidRDefault="00B42C41">
            <w:pPr>
              <w:pStyle w:val="TableParagraph"/>
              <w:spacing w:line="256" w:lineRule="auto"/>
              <w:ind w:left="1615" w:right="0" w:hanging="1011"/>
              <w:jc w:val="left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Faster data rates then Generation 1 tags Rewritable memories</w:t>
            </w:r>
          </w:p>
        </w:tc>
      </w:tr>
      <w:tr w:rsidR="000A4C4D" w:rsidRPr="009210FE" w14:paraId="1C71C216" w14:textId="77777777">
        <w:trPr>
          <w:trHeight w:hRule="exact" w:val="297"/>
        </w:trPr>
        <w:tc>
          <w:tcPr>
            <w:tcW w:w="2705" w:type="dxa"/>
            <w:vMerge w:val="restart"/>
            <w:tcBorders>
              <w:left w:val="nil"/>
            </w:tcBorders>
          </w:tcPr>
          <w:p w14:paraId="4B4A7849" w14:textId="77777777" w:rsidR="000A4C4D" w:rsidRPr="009210FE" w:rsidRDefault="00B42C41">
            <w:pPr>
              <w:pStyle w:val="TableParagraph"/>
              <w:spacing w:before="140"/>
              <w:ind w:left="249" w:right="0"/>
              <w:jc w:val="left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Generation 2, Class 2</w:t>
            </w:r>
          </w:p>
        </w:tc>
        <w:tc>
          <w:tcPr>
            <w:tcW w:w="5386" w:type="dxa"/>
            <w:tcBorders>
              <w:right w:val="nil"/>
            </w:tcBorders>
          </w:tcPr>
          <w:p w14:paraId="02F56D61" w14:textId="77777777" w:rsidR="000A4C4D" w:rsidRPr="009210FE" w:rsidRDefault="00B42C41">
            <w:pPr>
              <w:pStyle w:val="TableParagraph"/>
              <w:spacing w:line="265" w:lineRule="exact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Similar to Generation 2, Class 1  tags</w:t>
            </w:r>
          </w:p>
        </w:tc>
      </w:tr>
      <w:tr w:rsidR="000A4C4D" w:rsidRPr="009210FE" w14:paraId="308AC359" w14:textId="77777777">
        <w:trPr>
          <w:trHeight w:hRule="exact" w:val="289"/>
        </w:trPr>
        <w:tc>
          <w:tcPr>
            <w:tcW w:w="2705" w:type="dxa"/>
            <w:vMerge/>
            <w:tcBorders>
              <w:left w:val="nil"/>
            </w:tcBorders>
          </w:tcPr>
          <w:p w14:paraId="532F810A" w14:textId="77777777" w:rsidR="000A4C4D" w:rsidRPr="009210FE" w:rsidRDefault="000A4C4D">
            <w:pPr>
              <w:rPr>
                <w:rFonts w:asciiTheme="minorHAnsi" w:hAnsiTheme="minorHAnsi" w:cs="Times New Roman"/>
              </w:rPr>
            </w:pPr>
          </w:p>
        </w:tc>
        <w:tc>
          <w:tcPr>
            <w:tcW w:w="5386" w:type="dxa"/>
            <w:tcBorders>
              <w:right w:val="nil"/>
            </w:tcBorders>
          </w:tcPr>
          <w:p w14:paraId="60762C34" w14:textId="77777777" w:rsidR="000A4C4D" w:rsidRPr="009210FE" w:rsidRDefault="00B42C41">
            <w:pPr>
              <w:pStyle w:val="TableParagraph"/>
              <w:spacing w:line="257" w:lineRule="exact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More noise immunity</w:t>
            </w:r>
          </w:p>
        </w:tc>
      </w:tr>
      <w:tr w:rsidR="000A4C4D" w:rsidRPr="009210FE" w14:paraId="484E34EE" w14:textId="77777777">
        <w:trPr>
          <w:trHeight w:hRule="exact" w:val="297"/>
        </w:trPr>
        <w:tc>
          <w:tcPr>
            <w:tcW w:w="2705" w:type="dxa"/>
            <w:tcBorders>
              <w:left w:val="nil"/>
            </w:tcBorders>
          </w:tcPr>
          <w:p w14:paraId="5674FBDB" w14:textId="77777777" w:rsidR="000A4C4D" w:rsidRPr="009210FE" w:rsidRDefault="00B42C41">
            <w:pPr>
              <w:pStyle w:val="TableParagraph"/>
              <w:spacing w:line="265" w:lineRule="exact"/>
              <w:ind w:left="118" w:right="118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Generation 2, Class 3</w:t>
            </w:r>
          </w:p>
        </w:tc>
        <w:tc>
          <w:tcPr>
            <w:tcW w:w="5386" w:type="dxa"/>
            <w:tcBorders>
              <w:right w:val="nil"/>
            </w:tcBorders>
          </w:tcPr>
          <w:p w14:paraId="60EEE82F" w14:textId="77777777" w:rsidR="000A4C4D" w:rsidRPr="009210FE" w:rsidRDefault="00B42C41">
            <w:pPr>
              <w:pStyle w:val="TableParagraph"/>
              <w:spacing w:line="265" w:lineRule="exact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Semi-passive or battery assisted  tags</w:t>
            </w:r>
          </w:p>
        </w:tc>
      </w:tr>
      <w:tr w:rsidR="000A4C4D" w:rsidRPr="009210FE" w14:paraId="308E71DE" w14:textId="77777777">
        <w:trPr>
          <w:trHeight w:hRule="exact" w:val="297"/>
        </w:trPr>
        <w:tc>
          <w:tcPr>
            <w:tcW w:w="2705" w:type="dxa"/>
            <w:tcBorders>
              <w:left w:val="nil"/>
            </w:tcBorders>
          </w:tcPr>
          <w:p w14:paraId="7B5170D7" w14:textId="77777777" w:rsidR="000A4C4D" w:rsidRPr="009210FE" w:rsidRDefault="00B42C41">
            <w:pPr>
              <w:pStyle w:val="TableParagraph"/>
              <w:spacing w:line="265" w:lineRule="exact"/>
              <w:ind w:left="118" w:right="118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Generation 2, Class 4</w:t>
            </w:r>
          </w:p>
        </w:tc>
        <w:tc>
          <w:tcPr>
            <w:tcW w:w="5386" w:type="dxa"/>
            <w:tcBorders>
              <w:right w:val="nil"/>
            </w:tcBorders>
          </w:tcPr>
          <w:p w14:paraId="7E62D4E6" w14:textId="77777777" w:rsidR="000A4C4D" w:rsidRPr="009210FE" w:rsidRDefault="00B42C41">
            <w:pPr>
              <w:pStyle w:val="TableParagraph"/>
              <w:spacing w:line="265" w:lineRule="exact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5"/>
                <w:sz w:val="24"/>
              </w:rPr>
              <w:t>Active tags</w:t>
            </w:r>
          </w:p>
        </w:tc>
      </w:tr>
      <w:tr w:rsidR="000A4C4D" w:rsidRPr="009210FE" w14:paraId="3A0FA994" w14:textId="77777777">
        <w:trPr>
          <w:trHeight w:hRule="exact" w:val="586"/>
        </w:trPr>
        <w:tc>
          <w:tcPr>
            <w:tcW w:w="2705" w:type="dxa"/>
            <w:tcBorders>
              <w:left w:val="nil"/>
            </w:tcBorders>
          </w:tcPr>
          <w:p w14:paraId="63B3244B" w14:textId="77777777" w:rsidR="000A4C4D" w:rsidRPr="009210FE" w:rsidRDefault="00B42C41">
            <w:pPr>
              <w:pStyle w:val="TableParagraph"/>
              <w:spacing w:before="140"/>
              <w:ind w:left="118" w:right="118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Generation 2, Class 5</w:t>
            </w:r>
          </w:p>
        </w:tc>
        <w:tc>
          <w:tcPr>
            <w:tcW w:w="5386" w:type="dxa"/>
            <w:tcBorders>
              <w:right w:val="nil"/>
            </w:tcBorders>
          </w:tcPr>
          <w:p w14:paraId="6A84387F" w14:textId="77777777" w:rsidR="000A4C4D" w:rsidRPr="009210FE" w:rsidRDefault="00B42C41">
            <w:pPr>
              <w:pStyle w:val="TableParagraph"/>
              <w:spacing w:line="265" w:lineRule="exact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5"/>
                <w:sz w:val="24"/>
              </w:rPr>
              <w:t>Active tags</w:t>
            </w:r>
          </w:p>
          <w:p w14:paraId="6D784583" w14:textId="77777777" w:rsidR="000A4C4D" w:rsidRPr="009210FE" w:rsidRDefault="00B42C41">
            <w:pPr>
              <w:pStyle w:val="TableParagraph"/>
              <w:spacing w:before="19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5"/>
                <w:sz w:val="24"/>
              </w:rPr>
              <w:t>Capability to power on other tags</w:t>
            </w:r>
          </w:p>
        </w:tc>
      </w:tr>
    </w:tbl>
    <w:p w14:paraId="05E95754" w14:textId="77777777" w:rsidR="000A4C4D" w:rsidRPr="009210FE" w:rsidRDefault="000A4C4D">
      <w:pPr>
        <w:pStyle w:val="BodyText"/>
        <w:spacing w:before="6"/>
        <w:rPr>
          <w:rFonts w:asciiTheme="minorHAnsi" w:hAnsiTheme="minorHAnsi" w:cs="Times New Roman"/>
          <w:sz w:val="30"/>
        </w:rPr>
      </w:pPr>
    </w:p>
    <w:p w14:paraId="63C7ECB5" w14:textId="77777777" w:rsidR="000A4C4D" w:rsidRPr="009210FE" w:rsidRDefault="00B42C41">
      <w:pPr>
        <w:pStyle w:val="Heading1"/>
        <w:numPr>
          <w:ilvl w:val="1"/>
          <w:numId w:val="1"/>
        </w:numPr>
        <w:tabs>
          <w:tab w:val="left" w:pos="1363"/>
        </w:tabs>
        <w:ind w:left="1362" w:hanging="882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w w:val="95"/>
        </w:rPr>
        <w:t>Collision</w:t>
      </w:r>
      <w:r w:rsidRPr="009210FE">
        <w:rPr>
          <w:rFonts w:asciiTheme="minorHAnsi" w:hAnsiTheme="minorHAnsi" w:cs="Times New Roman"/>
          <w:spacing w:val="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Problems</w:t>
      </w:r>
    </w:p>
    <w:p w14:paraId="07D0C8A1" w14:textId="77777777" w:rsidR="000A4C4D" w:rsidRPr="009210FE" w:rsidRDefault="00B42C41">
      <w:pPr>
        <w:pStyle w:val="BodyText"/>
        <w:spacing w:before="332" w:line="319" w:lineRule="auto"/>
        <w:ind w:left="480" w:right="185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w w:val="110"/>
        </w:rPr>
        <w:t>In</w:t>
      </w:r>
      <w:r w:rsidRPr="009210FE">
        <w:rPr>
          <w:rFonts w:asciiTheme="minorHAnsi" w:hAnsiTheme="minorHAnsi" w:cs="Times New Roman"/>
          <w:spacing w:val="-21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RFID</w:t>
      </w:r>
      <w:r w:rsidRPr="009210FE">
        <w:rPr>
          <w:rFonts w:asciiTheme="minorHAnsi" w:hAnsiTheme="minorHAnsi" w:cs="Times New Roman"/>
          <w:spacing w:val="-21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systems,</w:t>
      </w:r>
      <w:r w:rsidRPr="009210FE">
        <w:rPr>
          <w:rFonts w:asciiTheme="minorHAnsi" w:hAnsiTheme="minorHAnsi" w:cs="Times New Roman"/>
          <w:spacing w:val="-17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both</w:t>
      </w:r>
      <w:r w:rsidRPr="009210FE">
        <w:rPr>
          <w:rFonts w:asciiTheme="minorHAnsi" w:hAnsiTheme="minorHAnsi" w:cs="Times New Roman"/>
          <w:spacing w:val="-21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readers</w:t>
      </w:r>
      <w:r w:rsidRPr="009210FE">
        <w:rPr>
          <w:rFonts w:asciiTheme="minorHAnsi" w:hAnsiTheme="minorHAnsi" w:cs="Times New Roman"/>
          <w:spacing w:val="-21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and</w:t>
      </w:r>
      <w:r w:rsidRPr="009210FE">
        <w:rPr>
          <w:rFonts w:asciiTheme="minorHAnsi" w:hAnsiTheme="minorHAnsi" w:cs="Times New Roman"/>
          <w:spacing w:val="-21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tags</w:t>
      </w:r>
      <w:r w:rsidRPr="009210FE">
        <w:rPr>
          <w:rFonts w:asciiTheme="minorHAnsi" w:hAnsiTheme="minorHAnsi" w:cs="Times New Roman"/>
          <w:spacing w:val="-21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communicate</w:t>
      </w:r>
      <w:r w:rsidRPr="009210FE">
        <w:rPr>
          <w:rFonts w:asciiTheme="minorHAnsi" w:hAnsiTheme="minorHAnsi" w:cs="Times New Roman"/>
          <w:spacing w:val="-21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using</w:t>
      </w:r>
      <w:r w:rsidRPr="009210FE">
        <w:rPr>
          <w:rFonts w:asciiTheme="minorHAnsi" w:hAnsiTheme="minorHAnsi" w:cs="Times New Roman"/>
          <w:spacing w:val="-21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the</w:t>
      </w:r>
      <w:r w:rsidRPr="009210FE">
        <w:rPr>
          <w:rFonts w:asciiTheme="minorHAnsi" w:hAnsiTheme="minorHAnsi" w:cs="Times New Roman"/>
          <w:spacing w:val="-21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same</w:t>
      </w:r>
      <w:r w:rsidRPr="009210FE">
        <w:rPr>
          <w:rFonts w:asciiTheme="minorHAnsi" w:hAnsiTheme="minorHAnsi" w:cs="Times New Roman"/>
          <w:spacing w:val="-21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frequency. Thus, simultaneous transmission could happen t</w:t>
      </w:r>
      <w:r w:rsidR="009210FE">
        <w:rPr>
          <w:rFonts w:asciiTheme="minorHAnsi" w:hAnsiTheme="minorHAnsi" w:cs="Times New Roman"/>
          <w:w w:val="110"/>
        </w:rPr>
        <w:t>hat leads to collisions. Colli</w:t>
      </w:r>
      <w:r w:rsidRPr="009210FE">
        <w:rPr>
          <w:rFonts w:asciiTheme="minorHAnsi" w:hAnsiTheme="minorHAnsi" w:cs="Times New Roman"/>
          <w:w w:val="110"/>
        </w:rPr>
        <w:t xml:space="preserve">sions destroy the identification number EPC of the tag and </w:t>
      </w:r>
      <w:r w:rsidRPr="009210FE">
        <w:rPr>
          <w:rFonts w:asciiTheme="minorHAnsi" w:hAnsiTheme="minorHAnsi" w:cs="Times New Roman"/>
          <w:spacing w:val="-3"/>
          <w:w w:val="110"/>
        </w:rPr>
        <w:t xml:space="preserve">may </w:t>
      </w:r>
      <w:r w:rsidRPr="009210FE">
        <w:rPr>
          <w:rFonts w:asciiTheme="minorHAnsi" w:hAnsiTheme="minorHAnsi" w:cs="Times New Roman"/>
          <w:w w:val="110"/>
        </w:rPr>
        <w:t xml:space="preserve">also interfere control commands of the readers. </w:t>
      </w:r>
      <w:r w:rsidRPr="009210FE">
        <w:rPr>
          <w:rFonts w:asciiTheme="minorHAnsi" w:hAnsiTheme="minorHAnsi" w:cs="Times New Roman"/>
          <w:spacing w:val="-4"/>
          <w:w w:val="110"/>
        </w:rPr>
        <w:t xml:space="preserve">Thereby, </w:t>
      </w:r>
      <w:r w:rsidRPr="009210FE">
        <w:rPr>
          <w:rFonts w:asciiTheme="minorHAnsi" w:hAnsiTheme="minorHAnsi" w:cs="Times New Roman"/>
          <w:w w:val="110"/>
        </w:rPr>
        <w:t xml:space="preserve">the collision problem is the main source of delays in the identification process. There are </w:t>
      </w:r>
      <w:r w:rsidRPr="009210FE">
        <w:rPr>
          <w:rFonts w:asciiTheme="minorHAnsi" w:hAnsiTheme="minorHAnsi" w:cs="Times New Roman"/>
          <w:spacing w:val="-5"/>
          <w:w w:val="110"/>
        </w:rPr>
        <w:t xml:space="preserve">two </w:t>
      </w:r>
      <w:r w:rsidRPr="009210FE">
        <w:rPr>
          <w:rFonts w:asciiTheme="minorHAnsi" w:hAnsiTheme="minorHAnsi" w:cs="Times New Roman"/>
          <w:w w:val="110"/>
        </w:rPr>
        <w:t>types of collisions: reader collisions and tag collisions. The following sections describe in detail</w:t>
      </w:r>
      <w:del w:id="51" w:author="Raghda Wahdan" w:date="2017-11-05T10:36:00Z">
        <w:r w:rsidRPr="009210FE" w:rsidDel="002C72EB">
          <w:rPr>
            <w:rFonts w:asciiTheme="minorHAnsi" w:hAnsiTheme="minorHAnsi" w:cs="Times New Roman"/>
            <w:w w:val="110"/>
          </w:rPr>
          <w:delText>s</w:delText>
        </w:r>
      </w:del>
      <w:r w:rsidRPr="009210FE">
        <w:rPr>
          <w:rFonts w:asciiTheme="minorHAnsi" w:hAnsiTheme="minorHAnsi" w:cs="Times New Roman"/>
          <w:w w:val="110"/>
        </w:rPr>
        <w:t xml:space="preserve"> both types and </w:t>
      </w:r>
      <w:r w:rsidRPr="009210FE">
        <w:rPr>
          <w:rFonts w:asciiTheme="minorHAnsi" w:hAnsiTheme="minorHAnsi" w:cs="Times New Roman"/>
          <w:spacing w:val="-3"/>
          <w:w w:val="110"/>
        </w:rPr>
        <w:t xml:space="preserve">how </w:t>
      </w:r>
      <w:r w:rsidRPr="009210FE">
        <w:rPr>
          <w:rFonts w:asciiTheme="minorHAnsi" w:hAnsiTheme="minorHAnsi" w:cs="Times New Roman"/>
          <w:w w:val="110"/>
        </w:rPr>
        <w:t>each of them affects the performance of the</w:t>
      </w:r>
      <w:r w:rsidRPr="009210FE">
        <w:rPr>
          <w:rFonts w:asciiTheme="minorHAnsi" w:hAnsiTheme="minorHAnsi" w:cs="Times New Roman"/>
          <w:spacing w:val="-26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system.</w:t>
      </w:r>
    </w:p>
    <w:p w14:paraId="6FAD790A" w14:textId="77777777" w:rsidR="000A4C4D" w:rsidRPr="009210FE" w:rsidRDefault="000A4C4D">
      <w:pPr>
        <w:pStyle w:val="BodyText"/>
        <w:spacing w:before="9"/>
        <w:rPr>
          <w:rFonts w:asciiTheme="minorHAnsi" w:hAnsiTheme="minorHAnsi" w:cs="Times New Roman"/>
          <w:sz w:val="37"/>
        </w:rPr>
      </w:pPr>
    </w:p>
    <w:p w14:paraId="6D096972" w14:textId="77777777" w:rsidR="000A4C4D" w:rsidRPr="009210FE" w:rsidRDefault="00B42C41">
      <w:pPr>
        <w:pStyle w:val="Heading2"/>
        <w:numPr>
          <w:ilvl w:val="2"/>
          <w:numId w:val="1"/>
        </w:numPr>
        <w:tabs>
          <w:tab w:val="left" w:pos="1467"/>
        </w:tabs>
        <w:spacing w:before="1"/>
        <w:ind w:hanging="986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w w:val="95"/>
        </w:rPr>
        <w:t>Readers</w:t>
      </w:r>
      <w:r w:rsidRPr="009210FE">
        <w:rPr>
          <w:rFonts w:asciiTheme="minorHAnsi" w:hAnsiTheme="minorHAnsi" w:cs="Times New Roman"/>
          <w:spacing w:val="2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Collisions</w:t>
      </w:r>
    </w:p>
    <w:p w14:paraId="1D1F1B26" w14:textId="77777777" w:rsidR="000A4C4D" w:rsidRPr="009210FE" w:rsidRDefault="00B42C41">
      <w:pPr>
        <w:pStyle w:val="BodyText"/>
        <w:spacing w:before="263" w:line="319" w:lineRule="auto"/>
        <w:ind w:left="480" w:right="185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w w:val="110"/>
        </w:rPr>
        <w:t>There</w:t>
      </w:r>
      <w:r w:rsidRPr="009210FE">
        <w:rPr>
          <w:rFonts w:asciiTheme="minorHAnsi" w:hAnsiTheme="minorHAnsi" w:cs="Times New Roman"/>
          <w:spacing w:val="-9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are</w:t>
      </w:r>
      <w:r w:rsidRPr="009210FE">
        <w:rPr>
          <w:rFonts w:asciiTheme="minorHAnsi" w:hAnsiTheme="minorHAnsi" w:cs="Times New Roman"/>
          <w:spacing w:val="-9"/>
          <w:w w:val="110"/>
        </w:rPr>
        <w:t xml:space="preserve"> </w:t>
      </w:r>
      <w:r w:rsidRPr="009210FE">
        <w:rPr>
          <w:rFonts w:asciiTheme="minorHAnsi" w:hAnsiTheme="minorHAnsi" w:cs="Times New Roman"/>
          <w:spacing w:val="-5"/>
          <w:w w:val="110"/>
        </w:rPr>
        <w:t>two</w:t>
      </w:r>
      <w:r w:rsidRPr="009210FE">
        <w:rPr>
          <w:rFonts w:asciiTheme="minorHAnsi" w:hAnsiTheme="minorHAnsi" w:cs="Times New Roman"/>
          <w:spacing w:val="-9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main</w:t>
      </w:r>
      <w:r w:rsidRPr="009210FE">
        <w:rPr>
          <w:rFonts w:asciiTheme="minorHAnsi" w:hAnsiTheme="minorHAnsi" w:cs="Times New Roman"/>
          <w:spacing w:val="-9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types</w:t>
      </w:r>
      <w:r w:rsidRPr="009210FE">
        <w:rPr>
          <w:rFonts w:asciiTheme="minorHAnsi" w:hAnsiTheme="minorHAnsi" w:cs="Times New Roman"/>
          <w:spacing w:val="-9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of</w:t>
      </w:r>
      <w:r w:rsidRPr="009210FE">
        <w:rPr>
          <w:rFonts w:asciiTheme="minorHAnsi" w:hAnsiTheme="minorHAnsi" w:cs="Times New Roman"/>
          <w:spacing w:val="-9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readers</w:t>
      </w:r>
      <w:r w:rsidRPr="009210FE">
        <w:rPr>
          <w:rFonts w:asciiTheme="minorHAnsi" w:hAnsiTheme="minorHAnsi" w:cs="Times New Roman"/>
          <w:spacing w:val="-9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collisions</w:t>
      </w:r>
      <w:r w:rsidRPr="009210FE">
        <w:rPr>
          <w:rFonts w:asciiTheme="minorHAnsi" w:hAnsiTheme="minorHAnsi" w:cs="Times New Roman"/>
          <w:spacing w:val="-10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or</w:t>
      </w:r>
      <w:r w:rsidRPr="009210FE">
        <w:rPr>
          <w:rFonts w:asciiTheme="minorHAnsi" w:hAnsiTheme="minorHAnsi" w:cs="Times New Roman"/>
          <w:spacing w:val="-9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interference</w:t>
      </w:r>
      <w:r w:rsidRPr="009210FE">
        <w:rPr>
          <w:rFonts w:asciiTheme="minorHAnsi" w:hAnsiTheme="minorHAnsi" w:cs="Times New Roman"/>
          <w:spacing w:val="-9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in</w:t>
      </w:r>
      <w:r w:rsidRPr="009210FE">
        <w:rPr>
          <w:rFonts w:asciiTheme="minorHAnsi" w:hAnsiTheme="minorHAnsi" w:cs="Times New Roman"/>
          <w:spacing w:val="-9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RFID</w:t>
      </w:r>
      <w:r w:rsidRPr="009210FE">
        <w:rPr>
          <w:rFonts w:asciiTheme="minorHAnsi" w:hAnsiTheme="minorHAnsi" w:cs="Times New Roman"/>
          <w:spacing w:val="-9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systems: multiple readers to tag collision and reader to reader</w:t>
      </w:r>
      <w:r w:rsidRPr="009210FE">
        <w:rPr>
          <w:rFonts w:asciiTheme="minorHAnsi" w:hAnsiTheme="minorHAnsi" w:cs="Times New Roman"/>
          <w:spacing w:val="51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collision.</w:t>
      </w:r>
    </w:p>
    <w:p w14:paraId="4D614776" w14:textId="77777777" w:rsidR="000A4C4D" w:rsidRPr="009210FE" w:rsidRDefault="000A4C4D">
      <w:pPr>
        <w:pStyle w:val="BodyText"/>
        <w:spacing w:before="4"/>
        <w:rPr>
          <w:rFonts w:asciiTheme="minorHAnsi" w:hAnsiTheme="minorHAnsi" w:cs="Times New Roman"/>
          <w:sz w:val="33"/>
        </w:rPr>
      </w:pPr>
    </w:p>
    <w:p w14:paraId="27FF5EB9" w14:textId="47A565EC" w:rsidR="000A4C4D" w:rsidRPr="009210FE" w:rsidRDefault="00B42C41">
      <w:pPr>
        <w:pStyle w:val="BodyText"/>
        <w:spacing w:before="1" w:line="316" w:lineRule="auto"/>
        <w:ind w:left="480" w:right="185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b/>
          <w:w w:val="105"/>
        </w:rPr>
        <w:t>Multiple</w:t>
      </w:r>
      <w:r w:rsidRPr="009210FE">
        <w:rPr>
          <w:rFonts w:asciiTheme="minorHAnsi" w:hAnsiTheme="minorHAnsi" w:cs="Times New Roman"/>
          <w:b/>
          <w:spacing w:val="-27"/>
          <w:w w:val="105"/>
        </w:rPr>
        <w:t xml:space="preserve"> </w:t>
      </w:r>
      <w:r w:rsidRPr="009210FE">
        <w:rPr>
          <w:rFonts w:asciiTheme="minorHAnsi" w:hAnsiTheme="minorHAnsi" w:cs="Times New Roman"/>
          <w:b/>
          <w:w w:val="105"/>
        </w:rPr>
        <w:t>Readers</w:t>
      </w:r>
      <w:r w:rsidRPr="009210FE">
        <w:rPr>
          <w:rFonts w:asciiTheme="minorHAnsi" w:hAnsiTheme="minorHAnsi" w:cs="Times New Roman"/>
          <w:b/>
          <w:spacing w:val="-26"/>
          <w:w w:val="105"/>
        </w:rPr>
        <w:t xml:space="preserve"> </w:t>
      </w:r>
      <w:r w:rsidRPr="009210FE">
        <w:rPr>
          <w:rFonts w:asciiTheme="minorHAnsi" w:hAnsiTheme="minorHAnsi" w:cs="Times New Roman"/>
          <w:b/>
          <w:w w:val="105"/>
        </w:rPr>
        <w:t>to</w:t>
      </w:r>
      <w:r w:rsidRPr="009210FE">
        <w:rPr>
          <w:rFonts w:asciiTheme="minorHAnsi" w:hAnsiTheme="minorHAnsi" w:cs="Times New Roman"/>
          <w:b/>
          <w:spacing w:val="-26"/>
          <w:w w:val="105"/>
        </w:rPr>
        <w:t xml:space="preserve"> </w:t>
      </w:r>
      <w:r w:rsidRPr="009210FE">
        <w:rPr>
          <w:rFonts w:asciiTheme="minorHAnsi" w:hAnsiTheme="minorHAnsi" w:cs="Times New Roman"/>
          <w:b/>
          <w:spacing w:val="-8"/>
          <w:w w:val="105"/>
        </w:rPr>
        <w:t>Tag</w:t>
      </w:r>
      <w:r w:rsidRPr="009210FE">
        <w:rPr>
          <w:rFonts w:asciiTheme="minorHAnsi" w:hAnsiTheme="minorHAnsi" w:cs="Times New Roman"/>
          <w:b/>
          <w:spacing w:val="-26"/>
          <w:w w:val="105"/>
        </w:rPr>
        <w:t xml:space="preserve"> </w:t>
      </w:r>
      <w:r w:rsidRPr="009210FE">
        <w:rPr>
          <w:rFonts w:asciiTheme="minorHAnsi" w:hAnsiTheme="minorHAnsi" w:cs="Times New Roman"/>
          <w:b/>
          <w:w w:val="105"/>
        </w:rPr>
        <w:t>Collisions:</w:t>
      </w:r>
      <w:r w:rsidRPr="009210FE">
        <w:rPr>
          <w:rFonts w:asciiTheme="minorHAnsi" w:hAnsiTheme="minorHAnsi" w:cs="Times New Roman"/>
          <w:b/>
          <w:spacing w:val="63"/>
          <w:w w:val="105"/>
        </w:rPr>
        <w:t xml:space="preserve"> </w:t>
      </w:r>
      <w:r w:rsidRPr="009210FE">
        <w:rPr>
          <w:rFonts w:asciiTheme="minorHAnsi" w:hAnsiTheme="minorHAnsi" w:cs="Times New Roman"/>
          <w:w w:val="105"/>
        </w:rPr>
        <w:t>Multiple</w:t>
      </w:r>
      <w:r w:rsidRPr="009210FE">
        <w:rPr>
          <w:rFonts w:asciiTheme="minorHAnsi" w:hAnsiTheme="minorHAnsi" w:cs="Times New Roman"/>
          <w:spacing w:val="-31"/>
          <w:w w:val="105"/>
        </w:rPr>
        <w:t xml:space="preserve"> </w:t>
      </w:r>
      <w:r w:rsidRPr="009210FE">
        <w:rPr>
          <w:rFonts w:asciiTheme="minorHAnsi" w:hAnsiTheme="minorHAnsi" w:cs="Times New Roman"/>
          <w:w w:val="105"/>
        </w:rPr>
        <w:t>readers-to-tag</w:t>
      </w:r>
      <w:r w:rsidRPr="009210FE">
        <w:rPr>
          <w:rFonts w:asciiTheme="minorHAnsi" w:hAnsiTheme="minorHAnsi" w:cs="Times New Roman"/>
          <w:spacing w:val="-30"/>
          <w:w w:val="105"/>
        </w:rPr>
        <w:t xml:space="preserve"> </w:t>
      </w:r>
      <w:r w:rsidRPr="009210FE">
        <w:rPr>
          <w:rFonts w:asciiTheme="minorHAnsi" w:hAnsiTheme="minorHAnsi" w:cs="Times New Roman"/>
          <w:w w:val="105"/>
        </w:rPr>
        <w:t>collisions</w:t>
      </w:r>
      <w:r w:rsidRPr="009210FE">
        <w:rPr>
          <w:rFonts w:asciiTheme="minorHAnsi" w:hAnsiTheme="minorHAnsi" w:cs="Times New Roman"/>
          <w:spacing w:val="-31"/>
          <w:w w:val="105"/>
        </w:rPr>
        <w:t xml:space="preserve"> </w:t>
      </w:r>
      <w:r w:rsidR="009210FE">
        <w:rPr>
          <w:rFonts w:asciiTheme="minorHAnsi" w:hAnsiTheme="minorHAnsi" w:cs="Times New Roman"/>
          <w:w w:val="105"/>
        </w:rPr>
        <w:t>oc</w:t>
      </w:r>
      <w:r w:rsidRPr="009210FE">
        <w:rPr>
          <w:rFonts w:asciiTheme="minorHAnsi" w:hAnsiTheme="minorHAnsi" w:cs="Times New Roman"/>
          <w:w w:val="110"/>
        </w:rPr>
        <w:t>curs</w:t>
      </w:r>
      <w:r w:rsidRPr="009210FE">
        <w:rPr>
          <w:rFonts w:asciiTheme="minorHAnsi" w:hAnsiTheme="minorHAnsi" w:cs="Times New Roman"/>
          <w:spacing w:val="-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when</w:t>
      </w:r>
      <w:r w:rsidRPr="009210FE">
        <w:rPr>
          <w:rFonts w:asciiTheme="minorHAnsi" w:hAnsiTheme="minorHAnsi" w:cs="Times New Roman"/>
          <w:spacing w:val="-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one</w:t>
      </w:r>
      <w:r w:rsidRPr="009210FE">
        <w:rPr>
          <w:rFonts w:asciiTheme="minorHAnsi" w:hAnsiTheme="minorHAnsi" w:cs="Times New Roman"/>
          <w:spacing w:val="-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tag</w:t>
      </w:r>
      <w:r w:rsidRPr="009210FE">
        <w:rPr>
          <w:rFonts w:asciiTheme="minorHAnsi" w:hAnsiTheme="minorHAnsi" w:cs="Times New Roman"/>
          <w:spacing w:val="-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is</w:t>
      </w:r>
      <w:r w:rsidRPr="009210FE">
        <w:rPr>
          <w:rFonts w:asciiTheme="minorHAnsi" w:hAnsiTheme="minorHAnsi" w:cs="Times New Roman"/>
          <w:spacing w:val="-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simultaneously</w:t>
      </w:r>
      <w:r w:rsidRPr="009210FE">
        <w:rPr>
          <w:rFonts w:asciiTheme="minorHAnsi" w:hAnsiTheme="minorHAnsi" w:cs="Times New Roman"/>
          <w:spacing w:val="-6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located</w:t>
      </w:r>
      <w:r w:rsidRPr="009210FE">
        <w:rPr>
          <w:rFonts w:asciiTheme="minorHAnsi" w:hAnsiTheme="minorHAnsi" w:cs="Times New Roman"/>
          <w:spacing w:val="-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in</w:t>
      </w:r>
      <w:r w:rsidRPr="009210FE">
        <w:rPr>
          <w:rFonts w:asciiTheme="minorHAnsi" w:hAnsiTheme="minorHAnsi" w:cs="Times New Roman"/>
          <w:spacing w:val="-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an</w:t>
      </w:r>
      <w:r w:rsidRPr="009210FE">
        <w:rPr>
          <w:rFonts w:asciiTheme="minorHAnsi" w:hAnsiTheme="minorHAnsi" w:cs="Times New Roman"/>
          <w:spacing w:val="-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overlapped</w:t>
      </w:r>
      <w:r w:rsidRPr="009210FE">
        <w:rPr>
          <w:rFonts w:asciiTheme="minorHAnsi" w:hAnsiTheme="minorHAnsi" w:cs="Times New Roman"/>
          <w:spacing w:val="-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area</w:t>
      </w:r>
      <w:r w:rsidRPr="009210FE">
        <w:rPr>
          <w:rFonts w:asciiTheme="minorHAnsi" w:hAnsiTheme="minorHAnsi" w:cs="Times New Roman"/>
          <w:spacing w:val="-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between</w:t>
      </w:r>
      <w:r w:rsidRPr="009210FE">
        <w:rPr>
          <w:rFonts w:asciiTheme="minorHAnsi" w:hAnsiTheme="minorHAnsi" w:cs="Times New Roman"/>
          <w:spacing w:val="-5"/>
          <w:w w:val="110"/>
        </w:rPr>
        <w:t xml:space="preserve"> two </w:t>
      </w:r>
      <w:r w:rsidRPr="009210FE">
        <w:rPr>
          <w:rFonts w:asciiTheme="minorHAnsi" w:hAnsiTheme="minorHAnsi" w:cs="Times New Roman"/>
          <w:w w:val="110"/>
        </w:rPr>
        <w:t xml:space="preserve">neighbor reading areas [34, 35], and both readers communicate simultaneously with the shared tag as shown in </w:t>
      </w:r>
      <w:ins w:id="52" w:author="Raghda Wahdan" w:date="2017-11-05T10:37:00Z">
        <w:r w:rsidR="000D01A6">
          <w:rPr>
            <w:rFonts w:asciiTheme="minorHAnsi" w:hAnsiTheme="minorHAnsi" w:cs="Times New Roman"/>
            <w:w w:val="110"/>
          </w:rPr>
          <w:t>F</w:t>
        </w:r>
      </w:ins>
      <w:del w:id="53" w:author="Raghda Wahdan" w:date="2017-11-05T10:37:00Z">
        <w:r w:rsidRPr="009210FE" w:rsidDel="000D01A6">
          <w:rPr>
            <w:rFonts w:asciiTheme="minorHAnsi" w:hAnsiTheme="minorHAnsi" w:cs="Times New Roman"/>
            <w:w w:val="110"/>
          </w:rPr>
          <w:delText>f</w:delText>
        </w:r>
      </w:del>
      <w:r w:rsidRPr="009210FE">
        <w:rPr>
          <w:rFonts w:asciiTheme="minorHAnsi" w:hAnsiTheme="minorHAnsi" w:cs="Times New Roman"/>
          <w:w w:val="110"/>
        </w:rPr>
        <w:t xml:space="preserve">igure 2.2. In this situation, the tag will not </w:t>
      </w:r>
      <w:r w:rsidRPr="009210FE">
        <w:rPr>
          <w:rFonts w:asciiTheme="minorHAnsi" w:hAnsiTheme="minorHAnsi" w:cs="Times New Roman"/>
          <w:spacing w:val="3"/>
          <w:w w:val="110"/>
        </w:rPr>
        <w:t xml:space="preserve">be </w:t>
      </w:r>
      <w:r w:rsidRPr="009210FE">
        <w:rPr>
          <w:rFonts w:asciiTheme="minorHAnsi" w:hAnsiTheme="minorHAnsi" w:cs="Times New Roman"/>
          <w:w w:val="110"/>
        </w:rPr>
        <w:t>able</w:t>
      </w:r>
      <w:r w:rsidRPr="009210FE">
        <w:rPr>
          <w:rFonts w:asciiTheme="minorHAnsi" w:hAnsiTheme="minorHAnsi" w:cs="Times New Roman"/>
          <w:spacing w:val="-17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to</w:t>
      </w:r>
      <w:r w:rsidRPr="009210FE">
        <w:rPr>
          <w:rFonts w:asciiTheme="minorHAnsi" w:hAnsiTheme="minorHAnsi" w:cs="Times New Roman"/>
          <w:spacing w:val="-17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determine</w:t>
      </w:r>
      <w:r w:rsidRPr="009210FE">
        <w:rPr>
          <w:rFonts w:asciiTheme="minorHAnsi" w:hAnsiTheme="minorHAnsi" w:cs="Times New Roman"/>
          <w:spacing w:val="-17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such</w:t>
      </w:r>
      <w:r w:rsidRPr="009210FE">
        <w:rPr>
          <w:rFonts w:asciiTheme="minorHAnsi" w:hAnsiTheme="minorHAnsi" w:cs="Times New Roman"/>
          <w:spacing w:val="-17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communication,</w:t>
      </w:r>
      <w:r w:rsidRPr="009210FE">
        <w:rPr>
          <w:rFonts w:asciiTheme="minorHAnsi" w:hAnsiTheme="minorHAnsi" w:cs="Times New Roman"/>
          <w:spacing w:val="-1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due</w:t>
      </w:r>
      <w:r w:rsidRPr="009210FE">
        <w:rPr>
          <w:rFonts w:asciiTheme="minorHAnsi" w:hAnsiTheme="minorHAnsi" w:cs="Times New Roman"/>
          <w:spacing w:val="-17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to</w:t>
      </w:r>
      <w:r w:rsidRPr="009210FE">
        <w:rPr>
          <w:rFonts w:asciiTheme="minorHAnsi" w:hAnsiTheme="minorHAnsi" w:cs="Times New Roman"/>
          <w:spacing w:val="-17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the</w:t>
      </w:r>
      <w:r w:rsidRPr="009210FE">
        <w:rPr>
          <w:rFonts w:asciiTheme="minorHAnsi" w:hAnsiTheme="minorHAnsi" w:cs="Times New Roman"/>
          <w:spacing w:val="-17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interference</w:t>
      </w:r>
      <w:r w:rsidRPr="009210FE">
        <w:rPr>
          <w:rFonts w:asciiTheme="minorHAnsi" w:hAnsiTheme="minorHAnsi" w:cs="Times New Roman"/>
          <w:spacing w:val="-17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between</w:t>
      </w:r>
      <w:r w:rsidRPr="009210FE">
        <w:rPr>
          <w:rFonts w:asciiTheme="minorHAnsi" w:hAnsiTheme="minorHAnsi" w:cs="Times New Roman"/>
          <w:spacing w:val="-17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the</w:t>
      </w:r>
      <w:r w:rsidRPr="009210FE">
        <w:rPr>
          <w:rFonts w:asciiTheme="minorHAnsi" w:hAnsiTheme="minorHAnsi" w:cs="Times New Roman"/>
          <w:spacing w:val="-17"/>
          <w:w w:val="110"/>
        </w:rPr>
        <w:t xml:space="preserve"> </w:t>
      </w:r>
      <w:r w:rsidRPr="009210FE">
        <w:rPr>
          <w:rFonts w:asciiTheme="minorHAnsi" w:hAnsiTheme="minorHAnsi" w:cs="Times New Roman"/>
          <w:spacing w:val="-5"/>
          <w:w w:val="110"/>
        </w:rPr>
        <w:t>two</w:t>
      </w:r>
      <w:r w:rsidR="009210FE">
        <w:rPr>
          <w:rFonts w:asciiTheme="minorHAnsi" w:hAnsiTheme="minorHAnsi" w:cs="Times New Roman"/>
          <w:spacing w:val="-5"/>
          <w:w w:val="110"/>
        </w:rPr>
        <w:t xml:space="preserve"> </w:t>
      </w:r>
      <w:r w:rsidR="009210FE" w:rsidRPr="009210FE">
        <w:rPr>
          <w:rFonts w:asciiTheme="minorHAnsi" w:hAnsiTheme="minorHAnsi" w:cs="Times New Roman"/>
        </w:rPr>
        <w:t>readers</w:t>
      </w:r>
      <w:r w:rsidR="009210FE">
        <w:rPr>
          <w:rFonts w:asciiTheme="minorHAnsi" w:hAnsiTheme="minorHAnsi" w:cs="Times New Roman"/>
        </w:rPr>
        <w:t xml:space="preserve"> </w:t>
      </w:r>
      <w:r w:rsidR="009210FE" w:rsidRPr="009210FE">
        <w:rPr>
          <w:rFonts w:asciiTheme="minorHAnsi" w:hAnsiTheme="minorHAnsi" w:cs="Times New Roman"/>
          <w:spacing w:val="-28"/>
        </w:rPr>
        <w:t xml:space="preserve"> </w:t>
      </w:r>
      <w:r w:rsidR="009210FE" w:rsidRPr="009210FE">
        <w:rPr>
          <w:rFonts w:asciiTheme="minorHAnsi" w:hAnsiTheme="minorHAnsi" w:cs="Times New Roman"/>
        </w:rPr>
        <w:t>commands.</w:t>
      </w:r>
    </w:p>
    <w:p w14:paraId="0AE1A56B" w14:textId="77777777" w:rsidR="000A4C4D" w:rsidRPr="009210FE" w:rsidRDefault="000A4C4D">
      <w:pPr>
        <w:spacing w:line="316" w:lineRule="auto"/>
        <w:jc w:val="both"/>
        <w:rPr>
          <w:rFonts w:asciiTheme="minorHAnsi" w:hAnsiTheme="minorHAnsi" w:cs="Times New Roman"/>
        </w:rPr>
        <w:sectPr w:rsidR="000A4C4D" w:rsidRPr="009210FE">
          <w:pgSz w:w="11910" w:h="16840"/>
          <w:pgMar w:top="1920" w:right="1540" w:bottom="280" w:left="1680" w:header="1603" w:footer="0" w:gutter="0"/>
          <w:cols w:space="720"/>
        </w:sectPr>
      </w:pPr>
    </w:p>
    <w:p w14:paraId="0D93B4EB" w14:textId="77777777" w:rsidR="000A4C4D" w:rsidRPr="009210FE" w:rsidRDefault="000A4C4D">
      <w:pPr>
        <w:pStyle w:val="BodyText"/>
        <w:rPr>
          <w:rFonts w:asciiTheme="minorHAnsi" w:hAnsiTheme="minorHAnsi" w:cs="Times New Roman"/>
          <w:sz w:val="20"/>
        </w:rPr>
      </w:pPr>
    </w:p>
    <w:p w14:paraId="769053F0" w14:textId="77777777" w:rsidR="000A4C4D" w:rsidRPr="009210FE" w:rsidRDefault="000A4C4D">
      <w:pPr>
        <w:pStyle w:val="BodyText"/>
        <w:spacing w:before="1"/>
        <w:rPr>
          <w:rFonts w:asciiTheme="minorHAnsi" w:hAnsiTheme="minorHAnsi" w:cs="Times New Roman"/>
          <w:sz w:val="21"/>
        </w:rPr>
      </w:pPr>
    </w:p>
    <w:p w14:paraId="19F123B6" w14:textId="77777777" w:rsidR="000A4C4D" w:rsidRPr="009210FE" w:rsidRDefault="00E76E90">
      <w:pPr>
        <w:pStyle w:val="BodyText"/>
        <w:ind w:left="1161"/>
        <w:rPr>
          <w:rFonts w:asciiTheme="minorHAnsi" w:hAnsiTheme="minorHAnsi" w:cs="Times New Roman"/>
          <w:sz w:val="20"/>
        </w:rPr>
      </w:pPr>
      <w:r>
        <w:rPr>
          <w:rFonts w:asciiTheme="minorHAnsi" w:hAnsiTheme="minorHAnsi" w:cs="Times New Roman"/>
          <w:sz w:val="20"/>
        </w:rPr>
      </w:r>
      <w:r>
        <w:rPr>
          <w:rFonts w:asciiTheme="minorHAnsi" w:hAnsiTheme="minorHAnsi" w:cs="Times New Roman"/>
          <w:sz w:val="20"/>
        </w:rPr>
        <w:pict w14:anchorId="317732AB">
          <v:group id="_x0000_s1053" style="width:295.1pt;height:195.65pt;mso-position-horizontal-relative:char;mso-position-vertical-relative:line" coordsize="5902,3913">
            <v:shape id="_x0000_s1055" type="#_x0000_t75" style="position:absolute;width:5902;height:3913">
              <v:imagedata r:id="rId19" o:title=""/>
            </v:shape>
            <v:shape id="_x0000_s1054" type="#_x0000_t75" style="position:absolute;left:2749;top:2630;width:329;height:192">
              <v:imagedata r:id="rId20" o:title=""/>
            </v:shape>
            <w10:anchorlock/>
          </v:group>
        </w:pict>
      </w:r>
    </w:p>
    <w:p w14:paraId="52F3CAF8" w14:textId="77777777" w:rsidR="000A4C4D" w:rsidRPr="009210FE" w:rsidRDefault="00B42C41">
      <w:pPr>
        <w:pStyle w:val="BodyText"/>
        <w:spacing w:before="160"/>
        <w:ind w:left="1420"/>
        <w:rPr>
          <w:rFonts w:asciiTheme="minorHAnsi" w:hAnsiTheme="minorHAnsi" w:cs="Times New Roman"/>
        </w:rPr>
      </w:pPr>
      <w:bookmarkStart w:id="54" w:name="Hazem_Thesis6_10_20"/>
      <w:bookmarkEnd w:id="54"/>
      <w:r w:rsidRPr="009210FE">
        <w:rPr>
          <w:rFonts w:asciiTheme="minorHAnsi" w:hAnsiTheme="minorHAnsi" w:cs="Times New Roman"/>
        </w:rPr>
        <w:t>Figure 2.2: Multiple readers to a single tag collision</w:t>
      </w:r>
    </w:p>
    <w:p w14:paraId="6DBE5B5E" w14:textId="77777777" w:rsidR="000A4C4D" w:rsidRPr="009210FE" w:rsidRDefault="000A4C4D">
      <w:pPr>
        <w:pStyle w:val="BodyText"/>
        <w:spacing w:before="3"/>
        <w:rPr>
          <w:rFonts w:asciiTheme="minorHAnsi" w:hAnsiTheme="minorHAnsi" w:cs="Times New Roman"/>
          <w:sz w:val="30"/>
        </w:rPr>
      </w:pPr>
    </w:p>
    <w:p w14:paraId="3AC405BB" w14:textId="77777777" w:rsidR="000A4C4D" w:rsidRPr="009210FE" w:rsidRDefault="00B42C41">
      <w:pPr>
        <w:pStyle w:val="BodyText"/>
        <w:spacing w:line="266" w:lineRule="auto"/>
        <w:ind w:left="108" w:right="478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</w:rPr>
        <w:t>Therefore,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tag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will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not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respond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to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any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readers.</w:t>
      </w:r>
      <w:r w:rsidRPr="009210FE">
        <w:rPr>
          <w:rFonts w:asciiTheme="minorHAnsi" w:hAnsiTheme="minorHAnsi" w:cs="Times New Roman"/>
          <w:spacing w:val="-12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 xml:space="preserve">Finally, </w:t>
      </w:r>
      <w:r w:rsidRPr="009210FE">
        <w:rPr>
          <w:rFonts w:asciiTheme="minorHAnsi" w:hAnsiTheme="minorHAnsi" w:cs="Times New Roman"/>
        </w:rPr>
        <w:t xml:space="preserve">this slot would </w:t>
      </w:r>
      <w:r w:rsidRPr="009210FE">
        <w:rPr>
          <w:rFonts w:asciiTheme="minorHAnsi" w:hAnsiTheme="minorHAnsi" w:cs="Times New Roman"/>
          <w:spacing w:val="3"/>
        </w:rPr>
        <w:t xml:space="preserve">be </w:t>
      </w:r>
      <w:r w:rsidRPr="009210FE">
        <w:rPr>
          <w:rFonts w:asciiTheme="minorHAnsi" w:hAnsiTheme="minorHAnsi" w:cs="Times New Roman"/>
        </w:rPr>
        <w:t>an empty one leading to losses in the total identification time.</w:t>
      </w:r>
    </w:p>
    <w:p w14:paraId="0D1CB605" w14:textId="77777777" w:rsidR="000A4C4D" w:rsidRPr="009210FE" w:rsidRDefault="000A4C4D">
      <w:pPr>
        <w:pStyle w:val="BodyText"/>
        <w:spacing w:before="7"/>
        <w:rPr>
          <w:rFonts w:asciiTheme="minorHAnsi" w:hAnsiTheme="minorHAnsi" w:cs="Times New Roman"/>
          <w:sz w:val="26"/>
        </w:rPr>
      </w:pPr>
    </w:p>
    <w:p w14:paraId="217FA48D" w14:textId="77777777" w:rsidR="000A4C4D" w:rsidRPr="009210FE" w:rsidRDefault="00B42C41">
      <w:pPr>
        <w:pStyle w:val="BodyText"/>
        <w:spacing w:line="266" w:lineRule="auto"/>
        <w:ind w:left="108" w:right="477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b/>
        </w:rPr>
        <w:t>Reader</w:t>
      </w:r>
      <w:r w:rsidRPr="009210FE">
        <w:rPr>
          <w:rFonts w:asciiTheme="minorHAnsi" w:hAnsiTheme="minorHAnsi" w:cs="Times New Roman"/>
          <w:b/>
          <w:spacing w:val="-30"/>
        </w:rPr>
        <w:t xml:space="preserve"> </w:t>
      </w:r>
      <w:r w:rsidRPr="009210FE">
        <w:rPr>
          <w:rFonts w:asciiTheme="minorHAnsi" w:hAnsiTheme="minorHAnsi" w:cs="Times New Roman"/>
          <w:b/>
        </w:rPr>
        <w:t>to</w:t>
      </w:r>
      <w:r w:rsidRPr="009210FE">
        <w:rPr>
          <w:rFonts w:asciiTheme="minorHAnsi" w:hAnsiTheme="minorHAnsi" w:cs="Times New Roman"/>
          <w:b/>
          <w:spacing w:val="-30"/>
        </w:rPr>
        <w:t xml:space="preserve"> </w:t>
      </w:r>
      <w:r w:rsidRPr="009210FE">
        <w:rPr>
          <w:rFonts w:asciiTheme="minorHAnsi" w:hAnsiTheme="minorHAnsi" w:cs="Times New Roman"/>
          <w:b/>
        </w:rPr>
        <w:t>Reader</w:t>
      </w:r>
      <w:r w:rsidRPr="009210FE">
        <w:rPr>
          <w:rFonts w:asciiTheme="minorHAnsi" w:hAnsiTheme="minorHAnsi" w:cs="Times New Roman"/>
          <w:b/>
          <w:spacing w:val="-30"/>
        </w:rPr>
        <w:t xml:space="preserve"> </w:t>
      </w:r>
      <w:r w:rsidRPr="009210FE">
        <w:rPr>
          <w:rFonts w:asciiTheme="minorHAnsi" w:hAnsiTheme="minorHAnsi" w:cs="Times New Roman"/>
          <w:b/>
        </w:rPr>
        <w:t>Collisions:</w:t>
      </w:r>
      <w:r w:rsidRPr="009210FE">
        <w:rPr>
          <w:rFonts w:asciiTheme="minorHAnsi" w:hAnsiTheme="minorHAnsi" w:cs="Times New Roman"/>
          <w:b/>
          <w:spacing w:val="19"/>
        </w:rPr>
        <w:t xml:space="preserve"> </w:t>
      </w:r>
      <w:r w:rsidRPr="009210FE">
        <w:rPr>
          <w:rFonts w:asciiTheme="minorHAnsi" w:hAnsiTheme="minorHAnsi" w:cs="Times New Roman"/>
        </w:rPr>
        <w:t>Reader-to-reader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collisions,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or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 xml:space="preserve">interference, occurs when the signal generated </w:t>
      </w:r>
      <w:r w:rsidRPr="009210FE">
        <w:rPr>
          <w:rFonts w:asciiTheme="minorHAnsi" w:hAnsiTheme="minorHAnsi" w:cs="Times New Roman"/>
          <w:spacing w:val="-4"/>
        </w:rPr>
        <w:t xml:space="preserve">by </w:t>
      </w:r>
      <w:r w:rsidRPr="009210FE">
        <w:rPr>
          <w:rFonts w:asciiTheme="minorHAnsi" w:hAnsiTheme="minorHAnsi" w:cs="Times New Roman"/>
        </w:rPr>
        <w:t>a reader acts as a jamming signal for a neighbor</w:t>
      </w:r>
      <w:r w:rsidRPr="009210FE">
        <w:rPr>
          <w:rFonts w:asciiTheme="minorHAnsi" w:hAnsiTheme="minorHAnsi" w:cs="Times New Roman"/>
          <w:spacing w:val="-12"/>
        </w:rPr>
        <w:t xml:space="preserve"> </w:t>
      </w:r>
      <w:r w:rsidRPr="009210FE">
        <w:rPr>
          <w:rFonts w:asciiTheme="minorHAnsi" w:hAnsiTheme="minorHAnsi" w:cs="Times New Roman"/>
        </w:rPr>
        <w:t>reader</w:t>
      </w:r>
      <w:r w:rsidRPr="009210FE">
        <w:rPr>
          <w:rFonts w:asciiTheme="minorHAnsi" w:hAnsiTheme="minorHAnsi" w:cs="Times New Roman"/>
          <w:spacing w:val="-12"/>
        </w:rPr>
        <w:t xml:space="preserve"> </w:t>
      </w:r>
      <w:r w:rsidRPr="009210FE">
        <w:rPr>
          <w:rFonts w:asciiTheme="minorHAnsi" w:hAnsiTheme="minorHAnsi" w:cs="Times New Roman"/>
        </w:rPr>
        <w:t>as</w:t>
      </w:r>
      <w:r w:rsidRPr="009210FE">
        <w:rPr>
          <w:rFonts w:asciiTheme="minorHAnsi" w:hAnsiTheme="minorHAnsi" w:cs="Times New Roman"/>
          <w:spacing w:val="-12"/>
        </w:rPr>
        <w:t xml:space="preserve"> </w:t>
      </w:r>
      <w:r w:rsidRPr="009210FE">
        <w:rPr>
          <w:rFonts w:asciiTheme="minorHAnsi" w:hAnsiTheme="minorHAnsi" w:cs="Times New Roman"/>
        </w:rPr>
        <w:t>shown</w:t>
      </w:r>
      <w:r w:rsidRPr="009210FE">
        <w:rPr>
          <w:rFonts w:asciiTheme="minorHAnsi" w:hAnsiTheme="minorHAnsi" w:cs="Times New Roman"/>
          <w:spacing w:val="-12"/>
        </w:rPr>
        <w:t xml:space="preserve"> </w:t>
      </w:r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-12"/>
        </w:rPr>
        <w:t xml:space="preserve"> </w:t>
      </w:r>
      <w:r w:rsidRPr="009210FE">
        <w:rPr>
          <w:rFonts w:asciiTheme="minorHAnsi" w:hAnsiTheme="minorHAnsi" w:cs="Times New Roman"/>
        </w:rPr>
        <w:t>figure</w:t>
      </w:r>
      <w:r w:rsidRPr="009210FE">
        <w:rPr>
          <w:rFonts w:asciiTheme="minorHAnsi" w:hAnsiTheme="minorHAnsi" w:cs="Times New Roman"/>
          <w:spacing w:val="-12"/>
        </w:rPr>
        <w:t xml:space="preserve"> </w:t>
      </w:r>
      <w:r w:rsidRPr="009210FE">
        <w:rPr>
          <w:rFonts w:asciiTheme="minorHAnsi" w:hAnsiTheme="minorHAnsi" w:cs="Times New Roman"/>
        </w:rPr>
        <w:t>2.3.</w:t>
      </w:r>
      <w:r w:rsidRPr="009210FE">
        <w:rPr>
          <w:rFonts w:asciiTheme="minorHAnsi" w:hAnsiTheme="minorHAnsi" w:cs="Times New Roman"/>
          <w:spacing w:val="14"/>
        </w:rPr>
        <w:t xml:space="preserve"> </w:t>
      </w:r>
      <w:r w:rsidRPr="009210FE">
        <w:rPr>
          <w:rFonts w:asciiTheme="minorHAnsi" w:hAnsiTheme="minorHAnsi" w:cs="Times New Roman"/>
        </w:rPr>
        <w:t>This</w:t>
      </w:r>
      <w:r w:rsidRPr="009210FE">
        <w:rPr>
          <w:rFonts w:asciiTheme="minorHAnsi" w:hAnsiTheme="minorHAnsi" w:cs="Times New Roman"/>
          <w:spacing w:val="-12"/>
        </w:rPr>
        <w:t xml:space="preserve"> </w:t>
      </w:r>
      <w:r w:rsidRPr="009210FE">
        <w:rPr>
          <w:rFonts w:asciiTheme="minorHAnsi" w:hAnsiTheme="minorHAnsi" w:cs="Times New Roman"/>
        </w:rPr>
        <w:t>signal</w:t>
      </w:r>
      <w:r w:rsidRPr="009210FE">
        <w:rPr>
          <w:rFonts w:asciiTheme="minorHAnsi" w:hAnsiTheme="minorHAnsi" w:cs="Times New Roman"/>
          <w:spacing w:val="-12"/>
        </w:rPr>
        <w:t xml:space="preserve"> </w:t>
      </w:r>
      <w:r w:rsidRPr="009210FE">
        <w:rPr>
          <w:rFonts w:asciiTheme="minorHAnsi" w:hAnsiTheme="minorHAnsi" w:cs="Times New Roman"/>
        </w:rPr>
        <w:t>might</w:t>
      </w:r>
      <w:r w:rsidRPr="009210FE">
        <w:rPr>
          <w:rFonts w:asciiTheme="minorHAnsi" w:hAnsiTheme="minorHAnsi" w:cs="Times New Roman"/>
          <w:spacing w:val="-12"/>
        </w:rPr>
        <w:t xml:space="preserve"> </w:t>
      </w:r>
      <w:r w:rsidRPr="009210FE">
        <w:rPr>
          <w:rFonts w:asciiTheme="minorHAnsi" w:hAnsiTheme="minorHAnsi" w:cs="Times New Roman"/>
        </w:rPr>
        <w:t>prevent</w:t>
      </w:r>
      <w:r w:rsidRPr="009210FE">
        <w:rPr>
          <w:rFonts w:asciiTheme="minorHAnsi" w:hAnsiTheme="minorHAnsi" w:cs="Times New Roman"/>
          <w:spacing w:val="-12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12"/>
        </w:rPr>
        <w:t xml:space="preserve"> </w:t>
      </w:r>
      <w:r w:rsidRPr="009210FE">
        <w:rPr>
          <w:rFonts w:asciiTheme="minorHAnsi" w:hAnsiTheme="minorHAnsi" w:cs="Times New Roman"/>
        </w:rPr>
        <w:t>second reader from communicating with its tags in its reading area [36, 37]. Such interference</w:t>
      </w:r>
      <w:r w:rsidRPr="009210FE">
        <w:rPr>
          <w:rFonts w:asciiTheme="minorHAnsi" w:hAnsiTheme="minorHAnsi" w:cs="Times New Roman"/>
          <w:spacing w:val="-30"/>
        </w:rPr>
        <w:t xml:space="preserve"> </w:t>
      </w:r>
      <w:r w:rsidRPr="009210FE">
        <w:rPr>
          <w:rFonts w:asciiTheme="minorHAnsi" w:hAnsiTheme="minorHAnsi" w:cs="Times New Roman"/>
        </w:rPr>
        <w:t>can</w:t>
      </w:r>
      <w:r w:rsidRPr="009210FE">
        <w:rPr>
          <w:rFonts w:asciiTheme="minorHAnsi" w:hAnsiTheme="minorHAnsi" w:cs="Times New Roman"/>
          <w:spacing w:val="-31"/>
        </w:rPr>
        <w:t xml:space="preserve"> </w:t>
      </w:r>
      <w:r w:rsidRPr="009210FE">
        <w:rPr>
          <w:rFonts w:asciiTheme="minorHAnsi" w:hAnsiTheme="minorHAnsi" w:cs="Times New Roman"/>
        </w:rPr>
        <w:t>occur</w:t>
      </w:r>
      <w:r w:rsidRPr="009210FE">
        <w:rPr>
          <w:rFonts w:asciiTheme="minorHAnsi" w:hAnsiTheme="minorHAnsi" w:cs="Times New Roman"/>
          <w:spacing w:val="-30"/>
        </w:rPr>
        <w:t xml:space="preserve"> </w:t>
      </w:r>
      <w:r w:rsidRPr="009210FE">
        <w:rPr>
          <w:rFonts w:asciiTheme="minorHAnsi" w:hAnsiTheme="minorHAnsi" w:cs="Times New Roman"/>
        </w:rPr>
        <w:t>even</w:t>
      </w:r>
      <w:r w:rsidRPr="009210FE">
        <w:rPr>
          <w:rFonts w:asciiTheme="minorHAnsi" w:hAnsiTheme="minorHAnsi" w:cs="Times New Roman"/>
          <w:spacing w:val="-30"/>
        </w:rPr>
        <w:t xml:space="preserve"> </w:t>
      </w:r>
      <w:r w:rsidRPr="009210FE">
        <w:rPr>
          <w:rFonts w:asciiTheme="minorHAnsi" w:hAnsiTheme="minorHAnsi" w:cs="Times New Roman"/>
        </w:rPr>
        <w:t>if</w:t>
      </w:r>
      <w:r w:rsidRPr="009210FE">
        <w:rPr>
          <w:rFonts w:asciiTheme="minorHAnsi" w:hAnsiTheme="minorHAnsi" w:cs="Times New Roman"/>
          <w:spacing w:val="-30"/>
        </w:rPr>
        <w:t xml:space="preserve"> </w:t>
      </w:r>
      <w:r w:rsidRPr="009210FE">
        <w:rPr>
          <w:rFonts w:asciiTheme="minorHAnsi" w:hAnsiTheme="minorHAnsi" w:cs="Times New Roman"/>
        </w:rPr>
        <w:t>there</w:t>
      </w:r>
      <w:r w:rsidRPr="009210FE">
        <w:rPr>
          <w:rFonts w:asciiTheme="minorHAnsi" w:hAnsiTheme="minorHAnsi" w:cs="Times New Roman"/>
          <w:spacing w:val="-30"/>
        </w:rPr>
        <w:t xml:space="preserve"> </w:t>
      </w:r>
      <w:r w:rsidRPr="009210FE">
        <w:rPr>
          <w:rFonts w:asciiTheme="minorHAnsi" w:hAnsiTheme="minorHAnsi" w:cs="Times New Roman"/>
        </w:rPr>
        <w:t>is</w:t>
      </w:r>
      <w:r w:rsidRPr="009210FE">
        <w:rPr>
          <w:rFonts w:asciiTheme="minorHAnsi" w:hAnsiTheme="minorHAnsi" w:cs="Times New Roman"/>
          <w:spacing w:val="-30"/>
        </w:rPr>
        <w:t xml:space="preserve"> </w:t>
      </w:r>
      <w:r w:rsidRPr="009210FE">
        <w:rPr>
          <w:rFonts w:asciiTheme="minorHAnsi" w:hAnsiTheme="minorHAnsi" w:cs="Times New Roman"/>
        </w:rPr>
        <w:t>no</w:t>
      </w:r>
      <w:r w:rsidRPr="009210FE">
        <w:rPr>
          <w:rFonts w:asciiTheme="minorHAnsi" w:hAnsiTheme="minorHAnsi" w:cs="Times New Roman"/>
          <w:spacing w:val="-30"/>
        </w:rPr>
        <w:t xml:space="preserve"> </w:t>
      </w:r>
      <w:r w:rsidRPr="009210FE">
        <w:rPr>
          <w:rFonts w:asciiTheme="minorHAnsi" w:hAnsiTheme="minorHAnsi" w:cs="Times New Roman"/>
        </w:rPr>
        <w:t>overlapping</w:t>
      </w:r>
      <w:r w:rsidRPr="009210FE">
        <w:rPr>
          <w:rFonts w:asciiTheme="minorHAnsi" w:hAnsiTheme="minorHAnsi" w:cs="Times New Roman"/>
          <w:spacing w:val="-31"/>
        </w:rPr>
        <w:t xml:space="preserve"> </w:t>
      </w:r>
      <w:r w:rsidRPr="009210FE">
        <w:rPr>
          <w:rFonts w:asciiTheme="minorHAnsi" w:hAnsiTheme="minorHAnsi" w:cs="Times New Roman"/>
        </w:rPr>
        <w:t>area</w:t>
      </w:r>
      <w:r w:rsidRPr="009210FE">
        <w:rPr>
          <w:rFonts w:asciiTheme="minorHAnsi" w:hAnsiTheme="minorHAnsi" w:cs="Times New Roman"/>
          <w:spacing w:val="-30"/>
        </w:rPr>
        <w:t xml:space="preserve"> </w:t>
      </w:r>
      <w:r w:rsidRPr="009210FE">
        <w:rPr>
          <w:rFonts w:asciiTheme="minorHAnsi" w:hAnsiTheme="minorHAnsi" w:cs="Times New Roman"/>
        </w:rPr>
        <w:t>between</w:t>
      </w:r>
      <w:r w:rsidRPr="009210FE">
        <w:rPr>
          <w:rFonts w:asciiTheme="minorHAnsi" w:hAnsiTheme="minorHAnsi" w:cs="Times New Roman"/>
          <w:spacing w:val="-30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30"/>
        </w:rPr>
        <w:t xml:space="preserve"> </w:t>
      </w:r>
      <w:r w:rsidRPr="009210FE">
        <w:rPr>
          <w:rFonts w:asciiTheme="minorHAnsi" w:hAnsiTheme="minorHAnsi" w:cs="Times New Roman"/>
        </w:rPr>
        <w:t>reading areas. This interference affects the total identification time of the interfered system.</w:t>
      </w:r>
    </w:p>
    <w:p w14:paraId="38D87AAF" w14:textId="77777777" w:rsidR="000A4C4D" w:rsidRPr="009210FE" w:rsidRDefault="000A4C4D">
      <w:pPr>
        <w:pStyle w:val="BodyText"/>
        <w:spacing w:before="8"/>
        <w:rPr>
          <w:rFonts w:asciiTheme="minorHAnsi" w:hAnsiTheme="minorHAnsi" w:cs="Times New Roman"/>
          <w:sz w:val="32"/>
        </w:rPr>
      </w:pPr>
    </w:p>
    <w:p w14:paraId="63E74DA9" w14:textId="77777777" w:rsidR="000A4C4D" w:rsidRPr="009210FE" w:rsidRDefault="00B42C41">
      <w:pPr>
        <w:pStyle w:val="Heading2"/>
        <w:numPr>
          <w:ilvl w:val="2"/>
          <w:numId w:val="1"/>
        </w:numPr>
        <w:tabs>
          <w:tab w:val="left" w:pos="1095"/>
        </w:tabs>
        <w:ind w:left="1094" w:hanging="986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spacing w:val="-10"/>
        </w:rPr>
        <w:t>Tag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Collisions</w:t>
      </w:r>
    </w:p>
    <w:p w14:paraId="3B9B2E2D" w14:textId="2C4F2B9E" w:rsidR="000A4C4D" w:rsidRPr="009210FE" w:rsidRDefault="00B42C41">
      <w:pPr>
        <w:pStyle w:val="BodyText"/>
        <w:spacing w:before="207" w:line="266" w:lineRule="auto"/>
        <w:ind w:left="108" w:right="477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</w:rPr>
        <w:t>This</w:t>
      </w:r>
      <w:r w:rsidRPr="009210FE">
        <w:rPr>
          <w:rFonts w:asciiTheme="minorHAnsi" w:hAnsiTheme="minorHAnsi" w:cs="Times New Roman"/>
          <w:spacing w:val="-15"/>
        </w:rPr>
        <w:t xml:space="preserve"> </w:t>
      </w:r>
      <w:r w:rsidRPr="009210FE">
        <w:rPr>
          <w:rFonts w:asciiTheme="minorHAnsi" w:hAnsiTheme="minorHAnsi" w:cs="Times New Roman"/>
        </w:rPr>
        <w:t>type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of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collision</w:t>
      </w:r>
      <w:r w:rsidRPr="009210FE">
        <w:rPr>
          <w:rFonts w:asciiTheme="minorHAnsi" w:hAnsiTheme="minorHAnsi" w:cs="Times New Roman"/>
          <w:spacing w:val="-15"/>
        </w:rPr>
        <w:t xml:space="preserve"> </w:t>
      </w:r>
      <w:r w:rsidRPr="009210FE">
        <w:rPr>
          <w:rFonts w:asciiTheme="minorHAnsi" w:hAnsiTheme="minorHAnsi" w:cs="Times New Roman"/>
        </w:rPr>
        <w:t>is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most</w:t>
      </w:r>
      <w:r w:rsidRPr="009210FE">
        <w:rPr>
          <w:rFonts w:asciiTheme="minorHAnsi" w:hAnsiTheme="minorHAnsi" w:cs="Times New Roman"/>
          <w:spacing w:val="-15"/>
        </w:rPr>
        <w:t xml:space="preserve"> </w:t>
      </w:r>
      <w:r w:rsidRPr="009210FE">
        <w:rPr>
          <w:rFonts w:asciiTheme="minorHAnsi" w:hAnsiTheme="minorHAnsi" w:cs="Times New Roman"/>
        </w:rPr>
        <w:t>common</w:t>
      </w:r>
      <w:r w:rsidRPr="009210FE">
        <w:rPr>
          <w:rFonts w:asciiTheme="minorHAnsi" w:hAnsiTheme="minorHAnsi" w:cs="Times New Roman"/>
          <w:spacing w:val="-15"/>
        </w:rPr>
        <w:t xml:space="preserve"> </w:t>
      </w:r>
      <w:r w:rsidRPr="009210FE">
        <w:rPr>
          <w:rFonts w:asciiTheme="minorHAnsi" w:hAnsiTheme="minorHAnsi" w:cs="Times New Roman"/>
        </w:rPr>
        <w:t>type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of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collision</w:t>
      </w:r>
      <w:r w:rsidRPr="009210FE">
        <w:rPr>
          <w:rFonts w:asciiTheme="minorHAnsi" w:hAnsiTheme="minorHAnsi" w:cs="Times New Roman"/>
          <w:spacing w:val="-15"/>
        </w:rPr>
        <w:t xml:space="preserve"> </w:t>
      </w:r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dense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RFID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="00CA3A11">
        <w:rPr>
          <w:rFonts w:asciiTheme="minorHAnsi" w:hAnsiTheme="minorHAnsi" w:cs="Times New Roman"/>
        </w:rPr>
        <w:t>sys</w:t>
      </w:r>
      <w:r w:rsidRPr="009210FE">
        <w:rPr>
          <w:rFonts w:asciiTheme="minorHAnsi" w:hAnsiTheme="minorHAnsi" w:cs="Times New Roman"/>
        </w:rPr>
        <w:t>tems</w:t>
      </w:r>
      <w:r w:rsidRPr="009210FE">
        <w:rPr>
          <w:rFonts w:asciiTheme="minorHAnsi" w:hAnsiTheme="minorHAnsi" w:cs="Times New Roman"/>
          <w:spacing w:val="-21"/>
        </w:rPr>
        <w:t xml:space="preserve"> </w:t>
      </w:r>
      <w:r w:rsidRPr="009210FE">
        <w:rPr>
          <w:rFonts w:asciiTheme="minorHAnsi" w:hAnsiTheme="minorHAnsi" w:cs="Times New Roman"/>
        </w:rPr>
        <w:t>[38–41].</w:t>
      </w:r>
      <w:r w:rsidRPr="009210FE">
        <w:rPr>
          <w:rFonts w:asciiTheme="minorHAnsi" w:hAnsiTheme="minorHAnsi" w:cs="Times New Roman"/>
          <w:spacing w:val="-5"/>
        </w:rPr>
        <w:t xml:space="preserve"> </w:t>
      </w:r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-21"/>
        </w:rPr>
        <w:t xml:space="preserve"> </w:t>
      </w:r>
      <w:r w:rsidRPr="009210FE">
        <w:rPr>
          <w:rFonts w:asciiTheme="minorHAnsi" w:hAnsiTheme="minorHAnsi" w:cs="Times New Roman"/>
        </w:rPr>
        <w:t>such</w:t>
      </w:r>
      <w:r w:rsidRPr="009210FE">
        <w:rPr>
          <w:rFonts w:asciiTheme="minorHAnsi" w:hAnsiTheme="minorHAnsi" w:cs="Times New Roman"/>
          <w:spacing w:val="-21"/>
        </w:rPr>
        <w:t xml:space="preserve"> </w:t>
      </w:r>
      <w:r w:rsidRPr="009210FE">
        <w:rPr>
          <w:rFonts w:asciiTheme="minorHAnsi" w:hAnsiTheme="minorHAnsi" w:cs="Times New Roman"/>
        </w:rPr>
        <w:t>systems,</w:t>
      </w:r>
      <w:r w:rsidRPr="009210FE">
        <w:rPr>
          <w:rFonts w:asciiTheme="minorHAnsi" w:hAnsiTheme="minorHAnsi" w:cs="Times New Roman"/>
          <w:spacing w:val="-21"/>
        </w:rPr>
        <w:t xml:space="preserve"> </w:t>
      </w:r>
      <w:r w:rsidRPr="009210FE">
        <w:rPr>
          <w:rFonts w:asciiTheme="minorHAnsi" w:hAnsiTheme="minorHAnsi" w:cs="Times New Roman"/>
          <w:spacing w:val="-4"/>
        </w:rPr>
        <w:t>we</w:t>
      </w:r>
      <w:r w:rsidRPr="009210FE">
        <w:rPr>
          <w:rFonts w:asciiTheme="minorHAnsi" w:hAnsiTheme="minorHAnsi" w:cs="Times New Roman"/>
          <w:spacing w:val="-21"/>
        </w:rPr>
        <w:t xml:space="preserve"> </w:t>
      </w:r>
      <w:r w:rsidRPr="009210FE">
        <w:rPr>
          <w:rFonts w:asciiTheme="minorHAnsi" w:hAnsiTheme="minorHAnsi" w:cs="Times New Roman"/>
          <w:spacing w:val="-4"/>
        </w:rPr>
        <w:t>have</w:t>
      </w:r>
      <w:r w:rsidRPr="009210FE">
        <w:rPr>
          <w:rFonts w:asciiTheme="minorHAnsi" w:hAnsiTheme="minorHAnsi" w:cs="Times New Roman"/>
          <w:spacing w:val="-21"/>
        </w:rPr>
        <w:t xml:space="preserve"> </w:t>
      </w:r>
      <w:r w:rsidRPr="009210FE">
        <w:rPr>
          <w:rFonts w:asciiTheme="minorHAnsi" w:hAnsiTheme="minorHAnsi" w:cs="Times New Roman"/>
        </w:rPr>
        <w:t>a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single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RFID</w:t>
      </w:r>
      <w:r w:rsidRPr="009210FE">
        <w:rPr>
          <w:rFonts w:asciiTheme="minorHAnsi" w:hAnsiTheme="minorHAnsi" w:cs="Times New Roman"/>
          <w:spacing w:val="-21"/>
        </w:rPr>
        <w:t xml:space="preserve"> </w:t>
      </w:r>
      <w:r w:rsidRPr="009210FE">
        <w:rPr>
          <w:rFonts w:asciiTheme="minorHAnsi" w:hAnsiTheme="minorHAnsi" w:cs="Times New Roman"/>
        </w:rPr>
        <w:t>reader</w:t>
      </w:r>
      <w:r w:rsidRPr="009210FE">
        <w:rPr>
          <w:rFonts w:asciiTheme="minorHAnsi" w:hAnsiTheme="minorHAnsi" w:cs="Times New Roman"/>
          <w:spacing w:val="-21"/>
        </w:rPr>
        <w:t xml:space="preserve"> </w:t>
      </w:r>
      <w:r w:rsidRPr="009210FE">
        <w:rPr>
          <w:rFonts w:asciiTheme="minorHAnsi" w:hAnsiTheme="minorHAnsi" w:cs="Times New Roman"/>
        </w:rPr>
        <w:t>and</w:t>
      </w:r>
      <w:r w:rsidRPr="009210FE">
        <w:rPr>
          <w:rFonts w:asciiTheme="minorHAnsi" w:hAnsiTheme="minorHAnsi" w:cs="Times New Roman"/>
          <w:spacing w:val="-21"/>
        </w:rPr>
        <w:t xml:space="preserve"> </w:t>
      </w:r>
      <w:r w:rsidRPr="009210FE">
        <w:rPr>
          <w:rFonts w:asciiTheme="minorHAnsi" w:hAnsiTheme="minorHAnsi" w:cs="Times New Roman"/>
        </w:rPr>
        <w:t>multiple</w:t>
      </w:r>
      <w:r w:rsidRPr="009210FE">
        <w:rPr>
          <w:rFonts w:asciiTheme="minorHAnsi" w:hAnsiTheme="minorHAnsi" w:cs="Times New Roman"/>
          <w:spacing w:val="-21"/>
        </w:rPr>
        <w:t xml:space="preserve"> </w:t>
      </w:r>
      <w:r w:rsidRPr="009210FE">
        <w:rPr>
          <w:rFonts w:asciiTheme="minorHAnsi" w:hAnsiTheme="minorHAnsi" w:cs="Times New Roman"/>
        </w:rPr>
        <w:t>tags as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shown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ins w:id="55" w:author="Raghda Wahdan" w:date="2017-11-05T10:39:00Z">
        <w:r w:rsidR="00BC5CD0">
          <w:rPr>
            <w:rFonts w:asciiTheme="minorHAnsi" w:hAnsiTheme="minorHAnsi" w:cs="Times New Roman"/>
          </w:rPr>
          <w:t>F</w:t>
        </w:r>
      </w:ins>
      <w:del w:id="56" w:author="Raghda Wahdan" w:date="2017-11-05T10:39:00Z">
        <w:r w:rsidRPr="009210FE" w:rsidDel="00BC5CD0">
          <w:rPr>
            <w:rFonts w:asciiTheme="minorHAnsi" w:hAnsiTheme="minorHAnsi" w:cs="Times New Roman"/>
          </w:rPr>
          <w:delText>f</w:delText>
        </w:r>
      </w:del>
      <w:r w:rsidRPr="009210FE">
        <w:rPr>
          <w:rFonts w:asciiTheme="minorHAnsi" w:hAnsiTheme="minorHAnsi" w:cs="Times New Roman"/>
        </w:rPr>
        <w:t>igure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2.4.</w:t>
      </w:r>
      <w:r w:rsidRPr="009210FE">
        <w:rPr>
          <w:rFonts w:asciiTheme="minorHAnsi" w:hAnsiTheme="minorHAnsi" w:cs="Times New Roman"/>
          <w:spacing w:val="3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main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objective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is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to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identify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all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tags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reading area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minimum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possible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time.</w:t>
      </w:r>
      <w:r w:rsidRPr="009210FE">
        <w:rPr>
          <w:rFonts w:asciiTheme="minorHAnsi" w:hAnsiTheme="minorHAnsi" w:cs="Times New Roman"/>
          <w:spacing w:val="2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However,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dense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networks,</w:t>
      </w:r>
      <w:r w:rsidRPr="009210FE">
        <w:rPr>
          <w:rFonts w:asciiTheme="minorHAnsi" w:hAnsiTheme="minorHAnsi" w:cs="Times New Roman"/>
          <w:spacing w:val="-18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number of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tag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collisions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increases,</w:t>
      </w:r>
      <w:r w:rsidRPr="009210FE">
        <w:rPr>
          <w:rFonts w:asciiTheme="minorHAnsi" w:hAnsiTheme="minorHAnsi" w:cs="Times New Roman"/>
          <w:spacing w:val="-4"/>
        </w:rPr>
        <w:t xml:space="preserve"> </w:t>
      </w:r>
      <w:r w:rsidRPr="009210FE">
        <w:rPr>
          <w:rFonts w:asciiTheme="minorHAnsi" w:hAnsiTheme="minorHAnsi" w:cs="Times New Roman"/>
        </w:rPr>
        <w:t>which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decreases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reading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efficiency,</w:t>
      </w:r>
      <w:r w:rsidRPr="009210FE">
        <w:rPr>
          <w:rFonts w:asciiTheme="minorHAnsi" w:hAnsiTheme="minorHAnsi" w:cs="Times New Roman"/>
          <w:spacing w:val="-4"/>
        </w:rPr>
        <w:t xml:space="preserve"> </w:t>
      </w:r>
      <w:r w:rsidRPr="009210FE">
        <w:rPr>
          <w:rFonts w:asciiTheme="minorHAnsi" w:hAnsiTheme="minorHAnsi" w:cs="Times New Roman"/>
        </w:rPr>
        <w:t>and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hence increases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reading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time.</w:t>
      </w:r>
      <w:r w:rsidRPr="009210FE">
        <w:rPr>
          <w:rFonts w:asciiTheme="minorHAnsi" w:hAnsiTheme="minorHAnsi" w:cs="Times New Roman"/>
          <w:spacing w:val="-2"/>
        </w:rPr>
        <w:t xml:space="preserve"> </w:t>
      </w:r>
      <w:r w:rsidRPr="009210FE">
        <w:rPr>
          <w:rFonts w:asciiTheme="minorHAnsi" w:hAnsiTheme="minorHAnsi" w:cs="Times New Roman"/>
        </w:rPr>
        <w:t>Different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research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groups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are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currently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 xml:space="preserve">associated </w:t>
      </w:r>
      <w:r w:rsidRPr="009210FE">
        <w:rPr>
          <w:rFonts w:asciiTheme="minorHAnsi" w:hAnsiTheme="minorHAnsi" w:cs="Times New Roman"/>
          <w:w w:val="95"/>
        </w:rPr>
        <w:t xml:space="preserve">with </w:t>
      </w:r>
      <w:r w:rsidRPr="009210FE">
        <w:rPr>
          <w:rFonts w:asciiTheme="minorHAnsi" w:hAnsiTheme="minorHAnsi" w:cs="Times New Roman"/>
          <w:spacing w:val="-3"/>
          <w:w w:val="95"/>
        </w:rPr>
        <w:t xml:space="preserve">how </w:t>
      </w:r>
      <w:r w:rsidRPr="009210FE">
        <w:rPr>
          <w:rFonts w:asciiTheme="minorHAnsi" w:hAnsiTheme="minorHAnsi" w:cs="Times New Roman"/>
          <w:w w:val="95"/>
        </w:rPr>
        <w:t>efficiently develop an anti-collision protocol for such</w:t>
      </w:r>
      <w:r w:rsidRPr="009210FE">
        <w:rPr>
          <w:rFonts w:asciiTheme="minorHAnsi" w:hAnsiTheme="minorHAnsi" w:cs="Times New Roman"/>
          <w:spacing w:val="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systems.</w:t>
      </w:r>
    </w:p>
    <w:p w14:paraId="4B474FC3" w14:textId="77777777" w:rsidR="000A4C4D" w:rsidRPr="009210FE" w:rsidRDefault="000A4C4D">
      <w:pPr>
        <w:spacing w:line="266" w:lineRule="auto"/>
        <w:jc w:val="both"/>
        <w:rPr>
          <w:rFonts w:asciiTheme="minorHAnsi" w:hAnsiTheme="minorHAnsi" w:cs="Times New Roman"/>
        </w:rPr>
        <w:sectPr w:rsidR="000A4C4D" w:rsidRPr="009210FE">
          <w:pgSz w:w="11910" w:h="16840"/>
          <w:pgMar w:top="1920" w:right="1680" w:bottom="280" w:left="1620" w:header="1603" w:footer="0" w:gutter="0"/>
          <w:cols w:space="720"/>
        </w:sectPr>
      </w:pPr>
    </w:p>
    <w:p w14:paraId="09CBB666" w14:textId="77777777" w:rsidR="000A4C4D" w:rsidRPr="009210FE" w:rsidRDefault="000A4C4D">
      <w:pPr>
        <w:pStyle w:val="BodyText"/>
        <w:rPr>
          <w:rFonts w:asciiTheme="minorHAnsi" w:hAnsiTheme="minorHAnsi" w:cs="Times New Roman"/>
          <w:sz w:val="20"/>
        </w:rPr>
      </w:pPr>
    </w:p>
    <w:p w14:paraId="67211043" w14:textId="77777777" w:rsidR="000A4C4D" w:rsidRPr="009210FE" w:rsidRDefault="000A4C4D">
      <w:pPr>
        <w:pStyle w:val="BodyText"/>
        <w:rPr>
          <w:rFonts w:asciiTheme="minorHAnsi" w:hAnsiTheme="minorHAnsi" w:cs="Times New Roman"/>
          <w:sz w:val="20"/>
        </w:rPr>
      </w:pPr>
    </w:p>
    <w:p w14:paraId="7A79D6CB" w14:textId="77777777" w:rsidR="000A4C4D" w:rsidRPr="009210FE" w:rsidRDefault="000A4C4D">
      <w:pPr>
        <w:pStyle w:val="BodyText"/>
        <w:rPr>
          <w:rFonts w:asciiTheme="minorHAnsi" w:hAnsiTheme="minorHAnsi" w:cs="Times New Roman"/>
          <w:sz w:val="20"/>
        </w:rPr>
      </w:pPr>
    </w:p>
    <w:p w14:paraId="2F321EA3" w14:textId="77777777" w:rsidR="000A4C4D" w:rsidRPr="009210FE" w:rsidRDefault="000A4C4D">
      <w:pPr>
        <w:pStyle w:val="BodyText"/>
        <w:spacing w:before="9"/>
        <w:rPr>
          <w:rFonts w:asciiTheme="minorHAnsi" w:hAnsiTheme="minorHAnsi" w:cs="Times New Roman"/>
          <w:sz w:val="16"/>
        </w:rPr>
      </w:pPr>
    </w:p>
    <w:p w14:paraId="30CE147B" w14:textId="77777777" w:rsidR="000A4C4D" w:rsidRPr="009210FE" w:rsidRDefault="00E76E90">
      <w:pPr>
        <w:pStyle w:val="BodyText"/>
        <w:ind w:left="1532"/>
        <w:rPr>
          <w:rFonts w:asciiTheme="minorHAnsi" w:hAnsiTheme="minorHAnsi" w:cs="Times New Roman"/>
          <w:sz w:val="20"/>
        </w:rPr>
      </w:pPr>
      <w:r>
        <w:rPr>
          <w:rFonts w:asciiTheme="minorHAnsi" w:hAnsiTheme="minorHAnsi" w:cs="Times New Roman"/>
          <w:sz w:val="20"/>
        </w:rPr>
      </w:r>
      <w:r>
        <w:rPr>
          <w:rFonts w:asciiTheme="minorHAnsi" w:hAnsiTheme="minorHAnsi" w:cs="Times New Roman"/>
          <w:sz w:val="20"/>
        </w:rPr>
        <w:pict w14:anchorId="4FA26892">
          <v:group id="_x0000_s1038" style="width:295.15pt;height:207.75pt;mso-position-horizontal-relative:char;mso-position-vertical-relative:line" coordsize="5903,4155">
            <v:shape id="_x0000_s1052" type="#_x0000_t75" style="position:absolute;width:5764;height:3674">
              <v:imagedata r:id="rId21" o:title=""/>
            </v:shape>
            <v:shape id="_x0000_s1051" type="#_x0000_t75" style="position:absolute;left:4451;top:1216;width:159;height:143">
              <v:imagedata r:id="rId22" o:title=""/>
            </v:shape>
            <v:shape id="_x0000_s1050" type="#_x0000_t75" style="position:absolute;left:3967;top:1540;width:159;height:143">
              <v:imagedata r:id="rId23" o:title=""/>
            </v:shape>
            <v:shape id="_x0000_s1049" type="#_x0000_t75" style="position:absolute;left:3334;top:2154;width:758;height:152">
              <v:imagedata r:id="rId24" o:title=""/>
            </v:shape>
            <v:shape id="_x0000_s1048" type="#_x0000_t75" style="position:absolute;left:4625;top:127;width:1277;height:196">
              <v:imagedata r:id="rId25" o:title=""/>
            </v:shape>
            <v:line id="_x0000_s1047" style="position:absolute" from="921,264" to="1190,534" strokeweight=".47436mm"/>
            <v:shape id="_x0000_s1046" style="position:absolute;left:1127;top:470;width:204;height:205" coordorigin="1127,470" coordsize="204,205" path="m1229,470l1127,572r204,102l1229,470xe" fillcolor="black" stroked="f">
              <v:path arrowok="t"/>
            </v:shape>
            <v:shape id="_x0000_s1045" type="#_x0000_t75" style="position:absolute;left:4693;top:1502;width:324;height:189">
              <v:imagedata r:id="rId26" o:title=""/>
            </v:shape>
            <v:shape id="_x0000_s1044" style="position:absolute;left:467;top:674;width:2290;height:2291" coordorigin="467,674" coordsize="2290,2291" path="m2757,1819r-3,-75l2747,1670r-12,-73l2719,1526r-21,-69l2673,1390r-28,-65l2612,1262r-36,-61l2536,1143r-44,-56l2446,1035r-50,-50l2343,938r-55,-43l2230,855r-61,-36l2106,786r-65,-29l1974,732r-69,-20l1834,695r-73,-11l1687,676r-75,-2l1537,676r-74,8l1390,695r-71,17l1250,732r-67,25l1118,786r-63,33l994,855r-58,40l880,938r-52,47l778,1035r-47,52l688,1143r-40,58l612,1262r-33,63l550,1390r-24,67l505,1526r-16,71l477,1670r-7,74l467,1819r3,75l477,1968r12,73l505,2112r21,69l550,2248r29,66l612,2377r36,60l688,2496r43,55l778,2604r50,49l880,2700r56,43l994,2783r61,37l1118,2852r65,29l1250,2906r69,21l1390,2943r73,12l1537,2962r75,2l1687,2962r74,-7l1834,2943r71,-16l1974,2906r67,-25l2106,2852r63,-32l2230,2783r58,-40l2343,2700r53,-47l2446,2604r46,-53l2536,2496r40,-59l2612,2377r33,-63l2673,2248r25,-67l2719,2112r16,-71l2747,1968r7,-74l2757,1819xe" filled="f" strokeweight=".47436mm">
              <v:path arrowok="t"/>
            </v:shape>
            <v:rect id="_x0000_s1043" style="position:absolute;left:1708;top:835;width:322;height:404" fillcolor="#d8d8d8" stroked="f"/>
            <v:rect id="_x0000_s1042" style="position:absolute;left:1708;top:835;width:322;height:404" filled="f" strokeweight=".47436mm"/>
            <v:shape id="_x0000_s1041" type="#_x0000_t75" style="position:absolute;left:1233;top:1279;width:412;height:282">
              <v:imagedata r:id="rId27" o:title=""/>
            </v:shape>
            <v:shape id="_x0000_s1040" type="#_x0000_t75" style="position:absolute;left:1749;top:1381;width:324;height:189">
              <v:imagedata r:id="rId28" o:title=""/>
            </v:shape>
            <v:shape id="_x0000_s1039" type="#_x0000_t75" style="position:absolute;left:2958;top:3580;width:1783;height:574">
              <v:imagedata r:id="rId29" o:title=""/>
            </v:shape>
            <w10:anchorlock/>
          </v:group>
        </w:pict>
      </w:r>
    </w:p>
    <w:p w14:paraId="6CF46E2D" w14:textId="77777777" w:rsidR="000A4C4D" w:rsidRPr="009210FE" w:rsidRDefault="000A4C4D">
      <w:pPr>
        <w:pStyle w:val="BodyText"/>
        <w:spacing w:before="3"/>
        <w:rPr>
          <w:rFonts w:asciiTheme="minorHAnsi" w:hAnsiTheme="minorHAnsi" w:cs="Times New Roman"/>
          <w:sz w:val="7"/>
        </w:rPr>
      </w:pPr>
    </w:p>
    <w:p w14:paraId="783396BA" w14:textId="77777777" w:rsidR="000A4C4D" w:rsidRPr="009210FE" w:rsidRDefault="00B42C41">
      <w:pPr>
        <w:pStyle w:val="BodyText"/>
        <w:spacing w:before="118"/>
        <w:ind w:left="2379"/>
        <w:rPr>
          <w:rFonts w:asciiTheme="minorHAnsi" w:hAnsiTheme="minorHAnsi" w:cs="Times New Roman"/>
        </w:rPr>
      </w:pPr>
      <w:bookmarkStart w:id="57" w:name="Hazem_Thesis6_10_21"/>
      <w:bookmarkEnd w:id="57"/>
      <w:r w:rsidRPr="009210FE">
        <w:rPr>
          <w:rFonts w:asciiTheme="minorHAnsi" w:hAnsiTheme="minorHAnsi" w:cs="Times New Roman"/>
          <w:w w:val="95"/>
        </w:rPr>
        <w:t>Figure 2.3:  Multiple readers interference</w:t>
      </w:r>
    </w:p>
    <w:p w14:paraId="6E2A4A70" w14:textId="77777777" w:rsidR="000A4C4D" w:rsidRPr="009210FE" w:rsidRDefault="000A4C4D">
      <w:pPr>
        <w:pStyle w:val="BodyText"/>
        <w:rPr>
          <w:rFonts w:asciiTheme="minorHAnsi" w:hAnsiTheme="minorHAnsi" w:cs="Times New Roman"/>
          <w:sz w:val="20"/>
        </w:rPr>
      </w:pPr>
    </w:p>
    <w:p w14:paraId="6776A80A" w14:textId="77777777" w:rsidR="000A4C4D" w:rsidRPr="009210FE" w:rsidRDefault="000A4C4D">
      <w:pPr>
        <w:pStyle w:val="BodyText"/>
        <w:rPr>
          <w:rFonts w:asciiTheme="minorHAnsi" w:hAnsiTheme="minorHAnsi" w:cs="Times New Roman"/>
          <w:sz w:val="20"/>
        </w:rPr>
      </w:pPr>
    </w:p>
    <w:p w14:paraId="4E19837D" w14:textId="77777777" w:rsidR="000A4C4D" w:rsidRPr="009210FE" w:rsidRDefault="000A4C4D">
      <w:pPr>
        <w:pStyle w:val="BodyText"/>
        <w:rPr>
          <w:rFonts w:asciiTheme="minorHAnsi" w:hAnsiTheme="minorHAnsi" w:cs="Times New Roman"/>
          <w:sz w:val="20"/>
        </w:rPr>
      </w:pPr>
    </w:p>
    <w:p w14:paraId="43D635EA" w14:textId="77777777" w:rsidR="000A4C4D" w:rsidRPr="009210FE" w:rsidRDefault="000A4C4D">
      <w:pPr>
        <w:pStyle w:val="BodyText"/>
        <w:rPr>
          <w:rFonts w:asciiTheme="minorHAnsi" w:hAnsiTheme="minorHAnsi" w:cs="Times New Roman"/>
          <w:sz w:val="20"/>
        </w:rPr>
      </w:pPr>
    </w:p>
    <w:p w14:paraId="0BDF343E" w14:textId="77777777" w:rsidR="000A4C4D" w:rsidRPr="009210FE" w:rsidRDefault="00E76E90">
      <w:pPr>
        <w:pStyle w:val="BodyText"/>
        <w:spacing w:before="1"/>
        <w:rPr>
          <w:rFonts w:asciiTheme="minorHAnsi" w:hAnsiTheme="minorHAnsi" w:cs="Times New Roman"/>
          <w:sz w:val="25"/>
        </w:rPr>
      </w:pPr>
      <w:r>
        <w:rPr>
          <w:rFonts w:asciiTheme="minorHAnsi" w:hAnsiTheme="minorHAnsi" w:cs="Times New Roman"/>
        </w:rPr>
        <w:pict w14:anchorId="24927638">
          <v:group id="_x0000_s1026" style="position:absolute;margin-left:175.55pt;margin-top:18.9pt;width:265.8pt;height:215.65pt;z-index:251658240;mso-wrap-distance-left:0;mso-wrap-distance-right:0;mso-position-horizontal-relative:page" coordorigin="3511,378" coordsize="5316,4313">
            <v:shape id="_x0000_s1037" type="#_x0000_t75" style="position:absolute;left:3511;top:378;width:5315;height:4313">
              <v:imagedata r:id="rId30" o:title=""/>
            </v:shape>
            <v:shape id="_x0000_s1036" type="#_x0000_t75" style="position:absolute;left:6405;top:4232;width:327;height:190">
              <v:imagedata r:id="rId31" o:title=""/>
            </v:shape>
            <v:shape id="_x0000_s1035" style="position:absolute;left:6816;top:4229;width:57;height:147" coordorigin="6816,4229" coordsize="57,147" o:spt="100" adj="0,,0" path="m6854,4246r-24,l6831,4246r2,1l6834,4248r1,2l6836,4252r,3l6837,4262r,97l6836,4364r-1,1l6835,4367r-2,1l6831,4370r-2,1l6825,4371r-7,l6818,4375r54,l6872,4371r-6,l6862,4371r-3,-1l6857,4368r-1,-1l6855,4365r-1,-2l6854,4358r,-112xm6854,4229r-3,l6816,4246r1,3l6822,4247r4,-1l6854,4246r,-17xe" fillcolor="black" stroked="f">
              <v:stroke joinstyle="round"/>
              <v:formulas/>
              <v:path arrowok="t" o:connecttype="segments"/>
            </v:shape>
            <v:rect id="_x0000_s1034" style="position:absolute;left:6620;top:2314;width:489;height:489" fillcolor="#d8d8d8" stroked="f"/>
            <v:rect id="_x0000_s1033" style="position:absolute;left:6620;top:2314;width:489;height:489" filled="f" strokeweight=".47894mm"/>
            <v:rect id="_x0000_s1032" style="position:absolute;left:6131;top:3536;width:489;height:489" fillcolor="#d8d8d8" stroked="f"/>
            <v:rect id="_x0000_s1031" style="position:absolute;left:6131;top:3536;width:489;height:489" filled="f" strokeweight=".47894mm"/>
            <v:shape id="_x0000_s1030" type="#_x0000_t75" style="position:absolute;left:6751;top:2951;width:327;height:190">
              <v:imagedata r:id="rId32" o:title=""/>
            </v:shape>
            <v:shape id="_x0000_s1029" style="position:absolute;left:7141;top:2948;width:95;height:147" coordorigin="7141,2948" coordsize="95,147" o:spt="100" adj="0,,0" path="m7220,2964r-32,l7195,2967r6,6l7206,2979r3,7l7209,2995r-1,9l7205,3014r-5,10l7194,3035r-9,11l7173,3060r-15,14l7141,3091r,4l7226,3095r6,-16l7164,3079r4,-5l7175,3067r10,-10l7197,3044r8,-10l7212,3025r5,-9l7222,3007r4,-7l7227,2993r,-18l7223,2967r-3,-3xm7236,3067r-4,l7230,3070r-2,3l7226,3074r-3,2l7220,3077r-3,1l7214,3078r-5,1l7232,3079r4,-12xm7198,2948r-23,l7166,2951r-7,7l7151,2965r-4,10l7145,2988r4,l7152,2980r4,-6l7167,2966r6,-2l7220,2964r-5,-5l7208,2951r-10,-3xe" fillcolor="black" stroked="f">
              <v:stroke joinstyle="round"/>
              <v:formulas/>
              <v:path arrowok="t" o:connecttype="segments"/>
            </v:shape>
            <v:shape id="_x0000_s1028" type="#_x0000_t75" style="position:absolute;left:6360;top:1684;width:327;height:191">
              <v:imagedata r:id="rId33" o:title=""/>
            </v:shape>
            <v:shape id="_x0000_s1027" style="position:absolute;left:6754;top:1681;width:82;height:150" coordorigin="6754,1681" coordsize="82,150" o:spt="100" adj="0,,0" path="m6764,1811r-4,l6758,1812r-2,1l6755,1815r-1,2l6754,1821r2,3l6763,1829r6,1l6779,1830r14,-1l6805,1826r9,-5l6790,1821r-5,-1l6780,1818r-4,-2l6772,1813r-3,-1l6768,1812r-4,-1xm6824,1695r-30,l6800,1697r4,5l6809,1706r2,6l6811,1725r-1,5l6807,1735r-2,5l6801,1743r-6,4l6789,1750r-5,2l6778,1753r,3l6787,1756r5,1l6803,1762r4,2l6812,1769r2,3l6816,1776r3,6l6820,1787r,13l6817,1807r-5,5l6807,1818r-6,3l6814,1821r1,-1l6824,1812r8,-9l6836,1792r,-21l6834,1764r-5,-7l6824,1751r-6,-5l6809,1742r13,-11l6828,1720r,-16l6826,1698r-2,-3xm6807,1681r-21,l6778,1683r-6,6l6765,1694r-5,7l6756,1711r4,2l6767,1701r9,-6l6824,1695r-9,-11l6807,1681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0CE3E706" w14:textId="77777777" w:rsidR="000A4C4D" w:rsidRPr="009210FE" w:rsidRDefault="00B42C41">
      <w:pPr>
        <w:pStyle w:val="BodyText"/>
        <w:spacing w:before="141"/>
        <w:ind w:left="1792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</w:rPr>
        <w:t>Figure 2.4: Multiple tags to a single reader collision</w:t>
      </w:r>
    </w:p>
    <w:p w14:paraId="1E228302" w14:textId="77777777" w:rsidR="000A4C4D" w:rsidRPr="009210FE" w:rsidRDefault="000A4C4D">
      <w:pPr>
        <w:rPr>
          <w:rFonts w:asciiTheme="minorHAnsi" w:hAnsiTheme="minorHAnsi" w:cs="Times New Roman"/>
        </w:rPr>
        <w:sectPr w:rsidR="000A4C4D" w:rsidRPr="009210FE">
          <w:pgSz w:w="11910" w:h="16840"/>
          <w:pgMar w:top="1920" w:right="1620" w:bottom="280" w:left="1680" w:header="1603" w:footer="0" w:gutter="0"/>
          <w:cols w:space="720"/>
        </w:sectPr>
      </w:pPr>
    </w:p>
    <w:p w14:paraId="2D08B58D" w14:textId="77777777" w:rsidR="000A4C4D" w:rsidRPr="009210FE" w:rsidRDefault="000A4C4D">
      <w:pPr>
        <w:pStyle w:val="BodyText"/>
        <w:spacing w:before="8"/>
        <w:rPr>
          <w:rFonts w:asciiTheme="minorHAnsi" w:hAnsiTheme="minorHAnsi" w:cs="Times New Roman"/>
          <w:sz w:val="14"/>
        </w:rPr>
      </w:pPr>
    </w:p>
    <w:p w14:paraId="4229A330" w14:textId="77777777" w:rsidR="000A4C4D" w:rsidRPr="009210FE" w:rsidRDefault="00B42C41">
      <w:pPr>
        <w:pStyle w:val="BodyText"/>
        <w:spacing w:before="163"/>
        <w:ind w:left="1787"/>
        <w:rPr>
          <w:rFonts w:asciiTheme="minorHAnsi" w:hAnsiTheme="minorHAnsi" w:cs="Times New Roman"/>
        </w:rPr>
      </w:pPr>
      <w:bookmarkStart w:id="58" w:name="Hazem_Thesis6_10_22"/>
      <w:bookmarkEnd w:id="58"/>
      <w:r w:rsidRPr="009210FE">
        <w:rPr>
          <w:rFonts w:asciiTheme="minorHAnsi" w:hAnsiTheme="minorHAnsi" w:cs="Times New Roman"/>
          <w:spacing w:val="-5"/>
          <w:w w:val="110"/>
        </w:rPr>
        <w:t xml:space="preserve">Table </w:t>
      </w:r>
      <w:r w:rsidRPr="009210FE">
        <w:rPr>
          <w:rFonts w:asciiTheme="minorHAnsi" w:hAnsiTheme="minorHAnsi" w:cs="Times New Roman"/>
          <w:w w:val="110"/>
        </w:rPr>
        <w:t>2.3: RFID standards classification</w:t>
      </w:r>
      <w:r w:rsidRPr="009210FE">
        <w:rPr>
          <w:rFonts w:asciiTheme="minorHAnsi" w:hAnsiTheme="minorHAnsi" w:cs="Times New Roman"/>
          <w:spacing w:val="59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[11]</w:t>
      </w:r>
    </w:p>
    <w:p w14:paraId="52662E6B" w14:textId="77777777" w:rsidR="000A4C4D" w:rsidRPr="009210FE" w:rsidRDefault="000A4C4D">
      <w:pPr>
        <w:pStyle w:val="BodyText"/>
        <w:spacing w:before="8"/>
        <w:rPr>
          <w:rFonts w:asciiTheme="minorHAnsi" w:hAnsiTheme="minorHAnsi" w:cs="Times New Roman"/>
          <w:sz w:val="19"/>
        </w:rPr>
      </w:pPr>
    </w:p>
    <w:tbl>
      <w:tblPr>
        <w:tblW w:w="0" w:type="auto"/>
        <w:tblInd w:w="10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5386"/>
      </w:tblGrid>
      <w:tr w:rsidR="000A4C4D" w:rsidRPr="009210FE" w14:paraId="6079F941" w14:textId="77777777">
        <w:trPr>
          <w:trHeight w:hRule="exact" w:val="297"/>
        </w:trPr>
        <w:tc>
          <w:tcPr>
            <w:tcW w:w="2705" w:type="dxa"/>
            <w:tcBorders>
              <w:left w:val="nil"/>
            </w:tcBorders>
          </w:tcPr>
          <w:p w14:paraId="350FB1BD" w14:textId="77777777" w:rsidR="000A4C4D" w:rsidRPr="009210FE" w:rsidRDefault="00B42C41">
            <w:pPr>
              <w:pStyle w:val="TableParagraph"/>
              <w:spacing w:line="265" w:lineRule="exact"/>
              <w:ind w:left="118" w:right="118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Standards Classification</w:t>
            </w:r>
          </w:p>
        </w:tc>
        <w:tc>
          <w:tcPr>
            <w:tcW w:w="5386" w:type="dxa"/>
            <w:tcBorders>
              <w:right w:val="nil"/>
            </w:tcBorders>
          </w:tcPr>
          <w:p w14:paraId="36226498" w14:textId="77777777" w:rsidR="000A4C4D" w:rsidRPr="009210FE" w:rsidRDefault="00B42C41">
            <w:pPr>
              <w:pStyle w:val="TableParagraph"/>
              <w:spacing w:line="265" w:lineRule="exact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05"/>
                <w:sz w:val="24"/>
              </w:rPr>
              <w:t>Description</w:t>
            </w:r>
          </w:p>
        </w:tc>
      </w:tr>
      <w:tr w:rsidR="000A4C4D" w:rsidRPr="009210FE" w14:paraId="7A0D859B" w14:textId="77777777">
        <w:trPr>
          <w:trHeight w:hRule="exact" w:val="586"/>
        </w:trPr>
        <w:tc>
          <w:tcPr>
            <w:tcW w:w="2705" w:type="dxa"/>
            <w:tcBorders>
              <w:left w:val="nil"/>
            </w:tcBorders>
          </w:tcPr>
          <w:p w14:paraId="425C0AE1" w14:textId="77777777" w:rsidR="000A4C4D" w:rsidRPr="009210FE" w:rsidRDefault="00B42C41">
            <w:pPr>
              <w:pStyle w:val="TableParagraph"/>
              <w:spacing w:before="140"/>
              <w:ind w:left="118" w:right="118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Generation 1, Class 0</w:t>
            </w:r>
          </w:p>
        </w:tc>
        <w:tc>
          <w:tcPr>
            <w:tcW w:w="5386" w:type="dxa"/>
            <w:tcBorders>
              <w:right w:val="nil"/>
            </w:tcBorders>
          </w:tcPr>
          <w:p w14:paraId="601A3287" w14:textId="77777777" w:rsidR="000A4C4D" w:rsidRPr="009210FE" w:rsidRDefault="00B42C41">
            <w:pPr>
              <w:pStyle w:val="TableParagraph"/>
              <w:spacing w:line="265" w:lineRule="exact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Read only passive tags</w:t>
            </w:r>
          </w:p>
          <w:p w14:paraId="6811483F" w14:textId="77777777" w:rsidR="000A4C4D" w:rsidRPr="009210FE" w:rsidRDefault="00B42C41">
            <w:pPr>
              <w:pStyle w:val="TableParagraph"/>
              <w:spacing w:before="19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Unique EPC programmed in the factory</w:t>
            </w:r>
          </w:p>
        </w:tc>
      </w:tr>
      <w:tr w:rsidR="000A4C4D" w:rsidRPr="009210FE" w14:paraId="40847C26" w14:textId="77777777">
        <w:trPr>
          <w:trHeight w:hRule="exact" w:val="586"/>
        </w:trPr>
        <w:tc>
          <w:tcPr>
            <w:tcW w:w="2705" w:type="dxa"/>
            <w:tcBorders>
              <w:left w:val="nil"/>
            </w:tcBorders>
          </w:tcPr>
          <w:p w14:paraId="73CB7AA6" w14:textId="77777777" w:rsidR="000A4C4D" w:rsidRPr="009210FE" w:rsidRDefault="00B42C41">
            <w:pPr>
              <w:pStyle w:val="TableParagraph"/>
              <w:spacing w:before="140"/>
              <w:ind w:left="118" w:right="118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Generation 1, Class 0+</w:t>
            </w:r>
          </w:p>
        </w:tc>
        <w:tc>
          <w:tcPr>
            <w:tcW w:w="5386" w:type="dxa"/>
            <w:tcBorders>
              <w:right w:val="nil"/>
            </w:tcBorders>
          </w:tcPr>
          <w:p w14:paraId="602D2F82" w14:textId="77777777" w:rsidR="000A4C4D" w:rsidRPr="009210FE" w:rsidRDefault="00B42C41">
            <w:pPr>
              <w:pStyle w:val="TableParagraph"/>
              <w:spacing w:line="256" w:lineRule="auto"/>
              <w:ind w:left="939" w:right="0" w:hanging="821"/>
              <w:jc w:val="left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Identical to the normal Generation 1, Class 0 tags Tags can be programmed by users</w:t>
            </w:r>
          </w:p>
        </w:tc>
      </w:tr>
      <w:tr w:rsidR="000A4C4D" w:rsidRPr="009210FE" w14:paraId="0FF78247" w14:textId="77777777">
        <w:trPr>
          <w:trHeight w:hRule="exact" w:val="586"/>
        </w:trPr>
        <w:tc>
          <w:tcPr>
            <w:tcW w:w="2705" w:type="dxa"/>
            <w:tcBorders>
              <w:left w:val="nil"/>
            </w:tcBorders>
          </w:tcPr>
          <w:p w14:paraId="359B8330" w14:textId="77777777" w:rsidR="000A4C4D" w:rsidRPr="009210FE" w:rsidRDefault="00B42C41">
            <w:pPr>
              <w:pStyle w:val="TableParagraph"/>
              <w:spacing w:before="140"/>
              <w:ind w:left="118" w:right="118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Generation 1, Class 1</w:t>
            </w:r>
          </w:p>
        </w:tc>
        <w:tc>
          <w:tcPr>
            <w:tcW w:w="5386" w:type="dxa"/>
            <w:tcBorders>
              <w:right w:val="nil"/>
            </w:tcBorders>
          </w:tcPr>
          <w:p w14:paraId="2A04A9EC" w14:textId="77777777" w:rsidR="000A4C4D" w:rsidRPr="009210FE" w:rsidRDefault="00B42C41">
            <w:pPr>
              <w:pStyle w:val="TableParagraph"/>
              <w:spacing w:line="256" w:lineRule="auto"/>
              <w:ind w:left="338" w:right="237" w:firstLine="125"/>
              <w:jc w:val="left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Similar to Generation 1, Class 0 or 0+ tags Identified by readers from different companies</w:t>
            </w:r>
          </w:p>
        </w:tc>
      </w:tr>
      <w:tr w:rsidR="000A4C4D" w:rsidRPr="009210FE" w14:paraId="03DD2B4E" w14:textId="77777777">
        <w:trPr>
          <w:trHeight w:hRule="exact" w:val="586"/>
        </w:trPr>
        <w:tc>
          <w:tcPr>
            <w:tcW w:w="2705" w:type="dxa"/>
            <w:tcBorders>
              <w:left w:val="nil"/>
            </w:tcBorders>
          </w:tcPr>
          <w:p w14:paraId="254D9278" w14:textId="77777777" w:rsidR="000A4C4D" w:rsidRPr="009210FE" w:rsidRDefault="00B42C41">
            <w:pPr>
              <w:pStyle w:val="TableParagraph"/>
              <w:spacing w:before="140"/>
              <w:ind w:left="118" w:right="118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Generation 2, Class 1</w:t>
            </w:r>
          </w:p>
        </w:tc>
        <w:tc>
          <w:tcPr>
            <w:tcW w:w="5386" w:type="dxa"/>
            <w:tcBorders>
              <w:right w:val="nil"/>
            </w:tcBorders>
          </w:tcPr>
          <w:p w14:paraId="2BF8D3AC" w14:textId="77777777" w:rsidR="000A4C4D" w:rsidRPr="009210FE" w:rsidRDefault="00B42C41">
            <w:pPr>
              <w:pStyle w:val="TableParagraph"/>
              <w:spacing w:line="256" w:lineRule="auto"/>
              <w:ind w:left="1615" w:right="0" w:hanging="1011"/>
              <w:jc w:val="left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Faster data rates then Generation 1 tags Rewritable memories</w:t>
            </w:r>
          </w:p>
        </w:tc>
      </w:tr>
      <w:tr w:rsidR="000A4C4D" w:rsidRPr="009210FE" w14:paraId="25244C63" w14:textId="77777777">
        <w:trPr>
          <w:trHeight w:hRule="exact" w:val="297"/>
        </w:trPr>
        <w:tc>
          <w:tcPr>
            <w:tcW w:w="2705" w:type="dxa"/>
            <w:vMerge w:val="restart"/>
            <w:tcBorders>
              <w:left w:val="nil"/>
            </w:tcBorders>
          </w:tcPr>
          <w:p w14:paraId="56D2FD31" w14:textId="77777777" w:rsidR="000A4C4D" w:rsidRPr="009210FE" w:rsidRDefault="00B42C41">
            <w:pPr>
              <w:pStyle w:val="TableParagraph"/>
              <w:spacing w:before="140"/>
              <w:ind w:left="249" w:right="0"/>
              <w:jc w:val="left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Generation 2, Class 2</w:t>
            </w:r>
          </w:p>
        </w:tc>
        <w:tc>
          <w:tcPr>
            <w:tcW w:w="5386" w:type="dxa"/>
            <w:tcBorders>
              <w:right w:val="nil"/>
            </w:tcBorders>
          </w:tcPr>
          <w:p w14:paraId="774820EE" w14:textId="77777777" w:rsidR="000A4C4D" w:rsidRPr="009210FE" w:rsidRDefault="00B42C41">
            <w:pPr>
              <w:pStyle w:val="TableParagraph"/>
              <w:spacing w:line="265" w:lineRule="exact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Similar to Generation 2, Class 1  tags</w:t>
            </w:r>
          </w:p>
        </w:tc>
      </w:tr>
      <w:tr w:rsidR="000A4C4D" w:rsidRPr="009210FE" w14:paraId="14BD8985" w14:textId="77777777">
        <w:trPr>
          <w:trHeight w:hRule="exact" w:val="289"/>
        </w:trPr>
        <w:tc>
          <w:tcPr>
            <w:tcW w:w="2705" w:type="dxa"/>
            <w:vMerge/>
            <w:tcBorders>
              <w:left w:val="nil"/>
            </w:tcBorders>
          </w:tcPr>
          <w:p w14:paraId="7C934A9A" w14:textId="77777777" w:rsidR="000A4C4D" w:rsidRPr="009210FE" w:rsidRDefault="000A4C4D">
            <w:pPr>
              <w:rPr>
                <w:rFonts w:asciiTheme="minorHAnsi" w:hAnsiTheme="minorHAnsi" w:cs="Times New Roman"/>
              </w:rPr>
            </w:pPr>
          </w:p>
        </w:tc>
        <w:tc>
          <w:tcPr>
            <w:tcW w:w="5386" w:type="dxa"/>
            <w:tcBorders>
              <w:right w:val="nil"/>
            </w:tcBorders>
          </w:tcPr>
          <w:p w14:paraId="39A1F194" w14:textId="77777777" w:rsidR="000A4C4D" w:rsidRPr="009210FE" w:rsidRDefault="00B42C41">
            <w:pPr>
              <w:pStyle w:val="TableParagraph"/>
              <w:spacing w:line="257" w:lineRule="exact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More noise immunity</w:t>
            </w:r>
          </w:p>
        </w:tc>
      </w:tr>
      <w:tr w:rsidR="000A4C4D" w:rsidRPr="009210FE" w14:paraId="319CDC9F" w14:textId="77777777">
        <w:trPr>
          <w:trHeight w:hRule="exact" w:val="297"/>
        </w:trPr>
        <w:tc>
          <w:tcPr>
            <w:tcW w:w="2705" w:type="dxa"/>
            <w:tcBorders>
              <w:left w:val="nil"/>
            </w:tcBorders>
          </w:tcPr>
          <w:p w14:paraId="4651631F" w14:textId="77777777" w:rsidR="000A4C4D" w:rsidRPr="009210FE" w:rsidRDefault="00B42C41">
            <w:pPr>
              <w:pStyle w:val="TableParagraph"/>
              <w:spacing w:line="265" w:lineRule="exact"/>
              <w:ind w:left="118" w:right="118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Generation 2, Class 3</w:t>
            </w:r>
          </w:p>
        </w:tc>
        <w:tc>
          <w:tcPr>
            <w:tcW w:w="5386" w:type="dxa"/>
            <w:tcBorders>
              <w:right w:val="nil"/>
            </w:tcBorders>
          </w:tcPr>
          <w:p w14:paraId="3B5471C1" w14:textId="77777777" w:rsidR="000A4C4D" w:rsidRPr="009210FE" w:rsidRDefault="00B42C41">
            <w:pPr>
              <w:pStyle w:val="TableParagraph"/>
              <w:spacing w:line="265" w:lineRule="exact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Semi-passive or battery assisted  tags</w:t>
            </w:r>
          </w:p>
        </w:tc>
      </w:tr>
      <w:tr w:rsidR="000A4C4D" w:rsidRPr="009210FE" w14:paraId="4B9C6486" w14:textId="77777777">
        <w:trPr>
          <w:trHeight w:hRule="exact" w:val="297"/>
        </w:trPr>
        <w:tc>
          <w:tcPr>
            <w:tcW w:w="2705" w:type="dxa"/>
            <w:tcBorders>
              <w:left w:val="nil"/>
            </w:tcBorders>
          </w:tcPr>
          <w:p w14:paraId="69C87BA1" w14:textId="77777777" w:rsidR="000A4C4D" w:rsidRPr="009210FE" w:rsidRDefault="00B42C41">
            <w:pPr>
              <w:pStyle w:val="TableParagraph"/>
              <w:spacing w:line="265" w:lineRule="exact"/>
              <w:ind w:left="118" w:right="118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Generation 2, Class 4</w:t>
            </w:r>
          </w:p>
        </w:tc>
        <w:tc>
          <w:tcPr>
            <w:tcW w:w="5386" w:type="dxa"/>
            <w:tcBorders>
              <w:right w:val="nil"/>
            </w:tcBorders>
          </w:tcPr>
          <w:p w14:paraId="4B3BAE59" w14:textId="77777777" w:rsidR="000A4C4D" w:rsidRPr="009210FE" w:rsidRDefault="00B42C41">
            <w:pPr>
              <w:pStyle w:val="TableParagraph"/>
              <w:spacing w:line="265" w:lineRule="exact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5"/>
                <w:sz w:val="24"/>
              </w:rPr>
              <w:t>Active tags</w:t>
            </w:r>
          </w:p>
        </w:tc>
      </w:tr>
      <w:tr w:rsidR="000A4C4D" w:rsidRPr="009210FE" w14:paraId="31CCEA81" w14:textId="77777777">
        <w:trPr>
          <w:trHeight w:hRule="exact" w:val="586"/>
        </w:trPr>
        <w:tc>
          <w:tcPr>
            <w:tcW w:w="2705" w:type="dxa"/>
            <w:tcBorders>
              <w:left w:val="nil"/>
            </w:tcBorders>
          </w:tcPr>
          <w:p w14:paraId="49C93A80" w14:textId="77777777" w:rsidR="000A4C4D" w:rsidRPr="009210FE" w:rsidRDefault="00B42C41">
            <w:pPr>
              <w:pStyle w:val="TableParagraph"/>
              <w:spacing w:before="140"/>
              <w:ind w:left="118" w:right="118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Generation 2, Class 5</w:t>
            </w:r>
          </w:p>
        </w:tc>
        <w:tc>
          <w:tcPr>
            <w:tcW w:w="5386" w:type="dxa"/>
            <w:tcBorders>
              <w:right w:val="nil"/>
            </w:tcBorders>
          </w:tcPr>
          <w:p w14:paraId="47D627D3" w14:textId="77777777" w:rsidR="000A4C4D" w:rsidRPr="009210FE" w:rsidRDefault="00B42C41">
            <w:pPr>
              <w:pStyle w:val="TableParagraph"/>
              <w:spacing w:line="265" w:lineRule="exact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5"/>
                <w:sz w:val="24"/>
              </w:rPr>
              <w:t>Active tags</w:t>
            </w:r>
          </w:p>
          <w:p w14:paraId="7DC2B5FF" w14:textId="77777777" w:rsidR="000A4C4D" w:rsidRPr="009210FE" w:rsidRDefault="00B42C41">
            <w:pPr>
              <w:pStyle w:val="TableParagraph"/>
              <w:spacing w:before="19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5"/>
                <w:sz w:val="24"/>
              </w:rPr>
              <w:t>Capability to power on other tags</w:t>
            </w:r>
          </w:p>
        </w:tc>
      </w:tr>
    </w:tbl>
    <w:p w14:paraId="1D4D1BE0" w14:textId="77777777" w:rsidR="000A4C4D" w:rsidRPr="009210FE" w:rsidRDefault="000A4C4D">
      <w:pPr>
        <w:pStyle w:val="BodyText"/>
        <w:spacing w:before="3"/>
        <w:rPr>
          <w:rFonts w:asciiTheme="minorHAnsi" w:hAnsiTheme="minorHAnsi" w:cs="Times New Roman"/>
          <w:sz w:val="38"/>
        </w:rPr>
      </w:pPr>
    </w:p>
    <w:p w14:paraId="32331F04" w14:textId="76938A94" w:rsidR="000A4C4D" w:rsidRPr="009210FE" w:rsidRDefault="00B42C41">
      <w:pPr>
        <w:pStyle w:val="BodyText"/>
        <w:spacing w:line="319" w:lineRule="auto"/>
        <w:ind w:left="108" w:right="477" w:firstLine="351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w w:val="110"/>
        </w:rPr>
        <w:t>Anti-collision</w:t>
      </w:r>
      <w:r w:rsidRPr="009210FE">
        <w:rPr>
          <w:rFonts w:asciiTheme="minorHAnsi" w:hAnsiTheme="minorHAnsi" w:cs="Times New Roman"/>
          <w:spacing w:val="-9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protocols</w:t>
      </w:r>
      <w:r w:rsidRPr="009210FE">
        <w:rPr>
          <w:rFonts w:asciiTheme="minorHAnsi" w:hAnsiTheme="minorHAnsi" w:cs="Times New Roman"/>
          <w:spacing w:val="-9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can</w:t>
      </w:r>
      <w:r w:rsidRPr="009210FE">
        <w:rPr>
          <w:rFonts w:asciiTheme="minorHAnsi" w:hAnsiTheme="minorHAnsi" w:cs="Times New Roman"/>
          <w:spacing w:val="-9"/>
          <w:w w:val="110"/>
        </w:rPr>
        <w:t xml:space="preserve"> </w:t>
      </w:r>
      <w:r w:rsidRPr="009210FE">
        <w:rPr>
          <w:rFonts w:asciiTheme="minorHAnsi" w:hAnsiTheme="minorHAnsi" w:cs="Times New Roman"/>
          <w:spacing w:val="3"/>
          <w:w w:val="110"/>
        </w:rPr>
        <w:t>be</w:t>
      </w:r>
      <w:r w:rsidRPr="009210FE">
        <w:rPr>
          <w:rFonts w:asciiTheme="minorHAnsi" w:hAnsiTheme="minorHAnsi" w:cs="Times New Roman"/>
          <w:spacing w:val="-9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classified</w:t>
      </w:r>
      <w:r w:rsidRPr="009210FE">
        <w:rPr>
          <w:rFonts w:asciiTheme="minorHAnsi" w:hAnsiTheme="minorHAnsi" w:cs="Times New Roman"/>
          <w:spacing w:val="-9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into</w:t>
      </w:r>
      <w:r w:rsidRPr="009210FE">
        <w:rPr>
          <w:rFonts w:asciiTheme="minorHAnsi" w:hAnsiTheme="minorHAnsi" w:cs="Times New Roman"/>
          <w:spacing w:val="-9"/>
          <w:w w:val="110"/>
        </w:rPr>
        <w:t xml:space="preserve"> </w:t>
      </w:r>
      <w:r w:rsidRPr="009210FE">
        <w:rPr>
          <w:rFonts w:asciiTheme="minorHAnsi" w:hAnsiTheme="minorHAnsi" w:cs="Times New Roman"/>
          <w:spacing w:val="-5"/>
          <w:w w:val="110"/>
        </w:rPr>
        <w:t>two</w:t>
      </w:r>
      <w:r w:rsidRPr="009210FE">
        <w:rPr>
          <w:rFonts w:asciiTheme="minorHAnsi" w:hAnsiTheme="minorHAnsi" w:cs="Times New Roman"/>
          <w:spacing w:val="-9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main</w:t>
      </w:r>
      <w:r w:rsidRPr="009210FE">
        <w:rPr>
          <w:rFonts w:asciiTheme="minorHAnsi" w:hAnsiTheme="minorHAnsi" w:cs="Times New Roman"/>
          <w:spacing w:val="-9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types:</w:t>
      </w:r>
      <w:r w:rsidRPr="009210FE">
        <w:rPr>
          <w:rFonts w:asciiTheme="minorHAnsi" w:hAnsiTheme="minorHAnsi" w:cs="Times New Roman"/>
          <w:spacing w:val="21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Physical</w:t>
      </w:r>
      <w:r w:rsidRPr="009210FE">
        <w:rPr>
          <w:rFonts w:asciiTheme="minorHAnsi" w:hAnsiTheme="minorHAnsi" w:cs="Times New Roman"/>
          <w:spacing w:val="-9"/>
          <w:w w:val="110"/>
        </w:rPr>
        <w:t xml:space="preserve"> </w:t>
      </w:r>
      <w:r w:rsidRPr="009210FE">
        <w:rPr>
          <w:rFonts w:asciiTheme="minorHAnsi" w:hAnsiTheme="minorHAnsi" w:cs="Times New Roman"/>
          <w:spacing w:val="-3"/>
          <w:w w:val="110"/>
        </w:rPr>
        <w:t xml:space="preserve">layer </w:t>
      </w:r>
      <w:r w:rsidRPr="009210FE">
        <w:rPr>
          <w:rFonts w:asciiTheme="minorHAnsi" w:hAnsiTheme="minorHAnsi" w:cs="Times New Roman"/>
          <w:w w:val="110"/>
        </w:rPr>
        <w:t>protocols</w:t>
      </w:r>
      <w:r w:rsidRPr="009210FE">
        <w:rPr>
          <w:rFonts w:asciiTheme="minorHAnsi" w:hAnsiTheme="minorHAnsi" w:cs="Times New Roman"/>
          <w:spacing w:val="-23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and</w:t>
      </w:r>
      <w:r w:rsidRPr="009210FE">
        <w:rPr>
          <w:rFonts w:asciiTheme="minorHAnsi" w:hAnsiTheme="minorHAnsi" w:cs="Times New Roman"/>
          <w:spacing w:val="-22"/>
          <w:w w:val="110"/>
        </w:rPr>
        <w:t xml:space="preserve"> </w:t>
      </w:r>
      <w:r w:rsidRPr="009210FE">
        <w:rPr>
          <w:rFonts w:asciiTheme="minorHAnsi" w:hAnsiTheme="minorHAnsi" w:cs="Times New Roman"/>
          <w:spacing w:val="-3"/>
          <w:w w:val="110"/>
        </w:rPr>
        <w:t>MAC</w:t>
      </w:r>
      <w:r w:rsidRPr="009210FE">
        <w:rPr>
          <w:rFonts w:asciiTheme="minorHAnsi" w:hAnsiTheme="minorHAnsi" w:cs="Times New Roman"/>
          <w:spacing w:val="-22"/>
          <w:w w:val="110"/>
        </w:rPr>
        <w:t xml:space="preserve"> </w:t>
      </w:r>
      <w:r w:rsidRPr="009210FE">
        <w:rPr>
          <w:rFonts w:asciiTheme="minorHAnsi" w:hAnsiTheme="minorHAnsi" w:cs="Times New Roman"/>
          <w:spacing w:val="-3"/>
          <w:w w:val="110"/>
        </w:rPr>
        <w:t>layers</w:t>
      </w:r>
      <w:r w:rsidRPr="009210FE">
        <w:rPr>
          <w:rFonts w:asciiTheme="minorHAnsi" w:hAnsiTheme="minorHAnsi" w:cs="Times New Roman"/>
          <w:spacing w:val="-22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protocols.</w:t>
      </w:r>
      <w:r w:rsidRPr="009210FE">
        <w:rPr>
          <w:rFonts w:asciiTheme="minorHAnsi" w:hAnsiTheme="minorHAnsi" w:cs="Times New Roman"/>
          <w:spacing w:val="14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In</w:t>
      </w:r>
      <w:r w:rsidRPr="009210FE">
        <w:rPr>
          <w:rFonts w:asciiTheme="minorHAnsi" w:hAnsiTheme="minorHAnsi" w:cs="Times New Roman"/>
          <w:spacing w:val="-22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this</w:t>
      </w:r>
      <w:r w:rsidRPr="009210FE">
        <w:rPr>
          <w:rFonts w:asciiTheme="minorHAnsi" w:hAnsiTheme="minorHAnsi" w:cs="Times New Roman"/>
          <w:spacing w:val="-22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thesis,</w:t>
      </w:r>
      <w:r w:rsidRPr="009210FE">
        <w:rPr>
          <w:rFonts w:asciiTheme="minorHAnsi" w:hAnsiTheme="minorHAnsi" w:cs="Times New Roman"/>
          <w:spacing w:val="-18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I</w:t>
      </w:r>
      <w:r w:rsidRPr="009210FE">
        <w:rPr>
          <w:rFonts w:asciiTheme="minorHAnsi" w:hAnsiTheme="minorHAnsi" w:cs="Times New Roman"/>
          <w:spacing w:val="-22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am</w:t>
      </w:r>
      <w:r w:rsidRPr="009210FE">
        <w:rPr>
          <w:rFonts w:asciiTheme="minorHAnsi" w:hAnsiTheme="minorHAnsi" w:cs="Times New Roman"/>
          <w:spacing w:val="-22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focusing</w:t>
      </w:r>
      <w:r w:rsidRPr="009210FE">
        <w:rPr>
          <w:rFonts w:asciiTheme="minorHAnsi" w:hAnsiTheme="minorHAnsi" w:cs="Times New Roman"/>
          <w:spacing w:val="-23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on</w:t>
      </w:r>
      <w:r w:rsidRPr="009210FE">
        <w:rPr>
          <w:rFonts w:asciiTheme="minorHAnsi" w:hAnsiTheme="minorHAnsi" w:cs="Times New Roman"/>
          <w:spacing w:val="-22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the</w:t>
      </w:r>
      <w:r w:rsidRPr="009210FE">
        <w:rPr>
          <w:rFonts w:asciiTheme="minorHAnsi" w:hAnsiTheme="minorHAnsi" w:cs="Times New Roman"/>
          <w:spacing w:val="-22"/>
          <w:w w:val="110"/>
        </w:rPr>
        <w:t xml:space="preserve"> </w:t>
      </w:r>
      <w:r w:rsidR="00CA3A11">
        <w:rPr>
          <w:rFonts w:asciiTheme="minorHAnsi" w:hAnsiTheme="minorHAnsi" w:cs="Times New Roman"/>
          <w:w w:val="110"/>
        </w:rPr>
        <w:t>applica</w:t>
      </w:r>
      <w:r w:rsidRPr="009210FE">
        <w:rPr>
          <w:rFonts w:asciiTheme="minorHAnsi" w:hAnsiTheme="minorHAnsi" w:cs="Times New Roman"/>
          <w:w w:val="110"/>
        </w:rPr>
        <w:t>tions</w:t>
      </w:r>
      <w:r w:rsidRPr="009210FE">
        <w:rPr>
          <w:rFonts w:asciiTheme="minorHAnsi" w:hAnsiTheme="minorHAnsi" w:cs="Times New Roman"/>
          <w:spacing w:val="-14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which</w:t>
      </w:r>
      <w:r w:rsidRPr="009210FE">
        <w:rPr>
          <w:rFonts w:asciiTheme="minorHAnsi" w:hAnsiTheme="minorHAnsi" w:cs="Times New Roman"/>
          <w:spacing w:val="-1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include</w:t>
      </w:r>
      <w:r w:rsidRPr="009210FE">
        <w:rPr>
          <w:rFonts w:asciiTheme="minorHAnsi" w:hAnsiTheme="minorHAnsi" w:cs="Times New Roman"/>
          <w:spacing w:val="-1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only</w:t>
      </w:r>
      <w:r w:rsidRPr="009210FE">
        <w:rPr>
          <w:rFonts w:asciiTheme="minorHAnsi" w:hAnsiTheme="minorHAnsi" w:cs="Times New Roman"/>
          <w:spacing w:val="-14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a</w:t>
      </w:r>
      <w:r w:rsidRPr="009210FE">
        <w:rPr>
          <w:rFonts w:asciiTheme="minorHAnsi" w:hAnsiTheme="minorHAnsi" w:cs="Times New Roman"/>
          <w:spacing w:val="-1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single</w:t>
      </w:r>
      <w:r w:rsidRPr="009210FE">
        <w:rPr>
          <w:rFonts w:asciiTheme="minorHAnsi" w:hAnsiTheme="minorHAnsi" w:cs="Times New Roman"/>
          <w:spacing w:val="-1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RFID</w:t>
      </w:r>
      <w:r w:rsidRPr="009210FE">
        <w:rPr>
          <w:rFonts w:asciiTheme="minorHAnsi" w:hAnsiTheme="minorHAnsi" w:cs="Times New Roman"/>
          <w:spacing w:val="-14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reader</w:t>
      </w:r>
      <w:r w:rsidRPr="009210FE">
        <w:rPr>
          <w:rFonts w:asciiTheme="minorHAnsi" w:hAnsiTheme="minorHAnsi" w:cs="Times New Roman"/>
          <w:spacing w:val="-14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and</w:t>
      </w:r>
      <w:r w:rsidRPr="009210FE">
        <w:rPr>
          <w:rFonts w:asciiTheme="minorHAnsi" w:hAnsiTheme="minorHAnsi" w:cs="Times New Roman"/>
          <w:spacing w:val="-14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dense</w:t>
      </w:r>
      <w:r w:rsidRPr="009210FE">
        <w:rPr>
          <w:rFonts w:asciiTheme="minorHAnsi" w:hAnsiTheme="minorHAnsi" w:cs="Times New Roman"/>
          <w:spacing w:val="-1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RFID</w:t>
      </w:r>
      <w:r w:rsidRPr="009210FE">
        <w:rPr>
          <w:rFonts w:asciiTheme="minorHAnsi" w:hAnsiTheme="minorHAnsi" w:cs="Times New Roman"/>
          <w:spacing w:val="-14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tag</w:t>
      </w:r>
      <w:r w:rsidRPr="009210FE">
        <w:rPr>
          <w:rFonts w:asciiTheme="minorHAnsi" w:hAnsiTheme="minorHAnsi" w:cs="Times New Roman"/>
          <w:spacing w:val="-1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populations. The main motivation of this thesis is to minimize the total identification time for a dense and passive RFID networks. Therefore</w:t>
      </w:r>
      <w:del w:id="59" w:author="Raghda Wahdan" w:date="2017-11-05T10:41:00Z">
        <w:r w:rsidRPr="009210FE" w:rsidDel="00DB251F">
          <w:rPr>
            <w:rFonts w:asciiTheme="minorHAnsi" w:hAnsiTheme="minorHAnsi" w:cs="Times New Roman"/>
            <w:w w:val="110"/>
          </w:rPr>
          <w:delText>, in this thesis,</w:delText>
        </w:r>
      </w:del>
      <w:r w:rsidRPr="009210FE">
        <w:rPr>
          <w:rFonts w:asciiTheme="minorHAnsi" w:hAnsiTheme="minorHAnsi" w:cs="Times New Roman"/>
          <w:w w:val="110"/>
        </w:rPr>
        <w:t xml:space="preserve"> there are different</w:t>
      </w:r>
      <w:r w:rsidRPr="009210FE">
        <w:rPr>
          <w:rFonts w:asciiTheme="minorHAnsi" w:hAnsiTheme="minorHAnsi" w:cs="Times New Roman"/>
          <w:spacing w:val="-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proposals</w:t>
      </w:r>
      <w:r w:rsidRPr="009210FE">
        <w:rPr>
          <w:rFonts w:asciiTheme="minorHAnsi" w:hAnsiTheme="minorHAnsi" w:cs="Times New Roman"/>
          <w:spacing w:val="-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to</w:t>
      </w:r>
      <w:r w:rsidRPr="009210FE">
        <w:rPr>
          <w:rFonts w:asciiTheme="minorHAnsi" w:hAnsiTheme="minorHAnsi" w:cs="Times New Roman"/>
          <w:spacing w:val="-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solve</w:t>
      </w:r>
      <w:r w:rsidRPr="009210FE">
        <w:rPr>
          <w:rFonts w:asciiTheme="minorHAnsi" w:hAnsiTheme="minorHAnsi" w:cs="Times New Roman"/>
          <w:spacing w:val="-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the</w:t>
      </w:r>
      <w:r w:rsidRPr="009210FE">
        <w:rPr>
          <w:rFonts w:asciiTheme="minorHAnsi" w:hAnsiTheme="minorHAnsi" w:cs="Times New Roman"/>
          <w:spacing w:val="-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tag</w:t>
      </w:r>
      <w:r w:rsidRPr="009210FE">
        <w:rPr>
          <w:rFonts w:asciiTheme="minorHAnsi" w:hAnsiTheme="minorHAnsi" w:cs="Times New Roman"/>
          <w:spacing w:val="-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collision</w:t>
      </w:r>
      <w:r w:rsidRPr="009210FE">
        <w:rPr>
          <w:rFonts w:asciiTheme="minorHAnsi" w:hAnsiTheme="minorHAnsi" w:cs="Times New Roman"/>
          <w:spacing w:val="-6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problem</w:t>
      </w:r>
      <w:r w:rsidRPr="009210FE">
        <w:rPr>
          <w:rFonts w:asciiTheme="minorHAnsi" w:hAnsiTheme="minorHAnsi" w:cs="Times New Roman"/>
          <w:spacing w:val="-5"/>
          <w:w w:val="110"/>
        </w:rPr>
        <w:t xml:space="preserve"> </w:t>
      </w:r>
      <w:r w:rsidRPr="009210FE">
        <w:rPr>
          <w:rFonts w:asciiTheme="minorHAnsi" w:hAnsiTheme="minorHAnsi" w:cs="Times New Roman"/>
          <w:spacing w:val="-4"/>
          <w:w w:val="110"/>
        </w:rPr>
        <w:t>by</w:t>
      </w:r>
      <w:r w:rsidRPr="009210FE">
        <w:rPr>
          <w:rFonts w:asciiTheme="minorHAnsi" w:hAnsiTheme="minorHAnsi" w:cs="Times New Roman"/>
          <w:spacing w:val="-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enhancing</w:t>
      </w:r>
      <w:r w:rsidRPr="009210FE">
        <w:rPr>
          <w:rFonts w:asciiTheme="minorHAnsi" w:hAnsiTheme="minorHAnsi" w:cs="Times New Roman"/>
          <w:spacing w:val="-6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the</w:t>
      </w:r>
      <w:r w:rsidRPr="009210FE">
        <w:rPr>
          <w:rFonts w:asciiTheme="minorHAnsi" w:hAnsiTheme="minorHAnsi" w:cs="Times New Roman"/>
          <w:spacing w:val="-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 xml:space="preserve">existing anti-collision protocols taking into consideration the physical </w:t>
      </w:r>
      <w:r w:rsidRPr="009210FE">
        <w:rPr>
          <w:rFonts w:asciiTheme="minorHAnsi" w:hAnsiTheme="minorHAnsi" w:cs="Times New Roman"/>
          <w:spacing w:val="-3"/>
          <w:w w:val="110"/>
        </w:rPr>
        <w:t xml:space="preserve">layer </w:t>
      </w:r>
      <w:r w:rsidRPr="009210FE">
        <w:rPr>
          <w:rFonts w:asciiTheme="minorHAnsi" w:hAnsiTheme="minorHAnsi" w:cs="Times New Roman"/>
          <w:w w:val="110"/>
        </w:rPr>
        <w:t>parameters. Moreover,</w:t>
      </w:r>
      <w:r w:rsidRPr="009210FE">
        <w:rPr>
          <w:rFonts w:asciiTheme="minorHAnsi" w:hAnsiTheme="minorHAnsi" w:cs="Times New Roman"/>
          <w:spacing w:val="-14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the</w:t>
      </w:r>
      <w:r w:rsidRPr="009210FE">
        <w:rPr>
          <w:rFonts w:asciiTheme="minorHAnsi" w:hAnsiTheme="minorHAnsi" w:cs="Times New Roman"/>
          <w:spacing w:val="-14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applications</w:t>
      </w:r>
      <w:r w:rsidRPr="009210FE">
        <w:rPr>
          <w:rFonts w:asciiTheme="minorHAnsi" w:hAnsiTheme="minorHAnsi" w:cs="Times New Roman"/>
          <w:spacing w:val="-14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of</w:t>
      </w:r>
      <w:r w:rsidRPr="009210FE">
        <w:rPr>
          <w:rFonts w:asciiTheme="minorHAnsi" w:hAnsiTheme="minorHAnsi" w:cs="Times New Roman"/>
          <w:spacing w:val="-14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the</w:t>
      </w:r>
      <w:r w:rsidRPr="009210FE">
        <w:rPr>
          <w:rFonts w:asciiTheme="minorHAnsi" w:hAnsiTheme="minorHAnsi" w:cs="Times New Roman"/>
          <w:spacing w:val="-14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dense</w:t>
      </w:r>
      <w:r w:rsidRPr="009210FE">
        <w:rPr>
          <w:rFonts w:asciiTheme="minorHAnsi" w:hAnsiTheme="minorHAnsi" w:cs="Times New Roman"/>
          <w:spacing w:val="-14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RFID</w:t>
      </w:r>
      <w:r w:rsidRPr="009210FE">
        <w:rPr>
          <w:rFonts w:asciiTheme="minorHAnsi" w:hAnsiTheme="minorHAnsi" w:cs="Times New Roman"/>
          <w:spacing w:val="-14"/>
          <w:w w:val="110"/>
        </w:rPr>
        <w:t xml:space="preserve"> </w:t>
      </w:r>
      <w:r w:rsidRPr="009210FE">
        <w:rPr>
          <w:rFonts w:asciiTheme="minorHAnsi" w:hAnsiTheme="minorHAnsi" w:cs="Times New Roman"/>
          <w:spacing w:val="-3"/>
          <w:w w:val="110"/>
        </w:rPr>
        <w:t>networks</w:t>
      </w:r>
      <w:r w:rsidRPr="009210FE">
        <w:rPr>
          <w:rFonts w:asciiTheme="minorHAnsi" w:hAnsiTheme="minorHAnsi" w:cs="Times New Roman"/>
          <w:spacing w:val="-14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are</w:t>
      </w:r>
      <w:r w:rsidRPr="009210FE">
        <w:rPr>
          <w:rFonts w:asciiTheme="minorHAnsi" w:hAnsiTheme="minorHAnsi" w:cs="Times New Roman"/>
          <w:spacing w:val="-14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following</w:t>
      </w:r>
      <w:r w:rsidRPr="009210FE">
        <w:rPr>
          <w:rFonts w:asciiTheme="minorHAnsi" w:hAnsiTheme="minorHAnsi" w:cs="Times New Roman"/>
          <w:spacing w:val="-1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the</w:t>
      </w:r>
      <w:r w:rsidRPr="009210FE">
        <w:rPr>
          <w:rFonts w:asciiTheme="minorHAnsi" w:hAnsiTheme="minorHAnsi" w:cs="Times New Roman"/>
          <w:spacing w:val="-14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 xml:space="preserve">EPC- global C1 G2 standards [11]. Thus, the proposed improvements in this thesis are done only on the reader side. </w:t>
      </w:r>
      <w:r w:rsidRPr="009210FE">
        <w:rPr>
          <w:rFonts w:asciiTheme="minorHAnsi" w:hAnsiTheme="minorHAnsi" w:cs="Times New Roman"/>
          <w:spacing w:val="-3"/>
          <w:w w:val="110"/>
        </w:rPr>
        <w:t xml:space="preserve">Finally, </w:t>
      </w:r>
      <w:r w:rsidRPr="009210FE">
        <w:rPr>
          <w:rFonts w:asciiTheme="minorHAnsi" w:hAnsiTheme="minorHAnsi" w:cs="Times New Roman"/>
          <w:w w:val="110"/>
        </w:rPr>
        <w:t>cha</w:t>
      </w:r>
      <w:r w:rsidR="00CA3A11">
        <w:rPr>
          <w:rFonts w:asciiTheme="minorHAnsi" w:hAnsiTheme="minorHAnsi" w:cs="Times New Roman"/>
          <w:w w:val="110"/>
        </w:rPr>
        <w:t>pter 6 will propose slight modi</w:t>
      </w:r>
      <w:r w:rsidRPr="009210FE">
        <w:rPr>
          <w:rFonts w:asciiTheme="minorHAnsi" w:hAnsiTheme="minorHAnsi" w:cs="Times New Roman"/>
          <w:w w:val="110"/>
        </w:rPr>
        <w:t xml:space="preserve">fications in the standard to </w:t>
      </w:r>
      <w:r w:rsidRPr="009210FE">
        <w:rPr>
          <w:rFonts w:asciiTheme="minorHAnsi" w:hAnsiTheme="minorHAnsi" w:cs="Times New Roman"/>
          <w:spacing w:val="-4"/>
          <w:w w:val="110"/>
        </w:rPr>
        <w:t xml:space="preserve">have </w:t>
      </w:r>
      <w:r w:rsidRPr="009210FE">
        <w:rPr>
          <w:rFonts w:asciiTheme="minorHAnsi" w:hAnsiTheme="minorHAnsi" w:cs="Times New Roman"/>
          <w:w w:val="110"/>
        </w:rPr>
        <w:t>further improvements and, at last, compare the results against each</w:t>
      </w:r>
      <w:r w:rsidRPr="009210FE">
        <w:rPr>
          <w:rFonts w:asciiTheme="minorHAnsi" w:hAnsiTheme="minorHAnsi" w:cs="Times New Roman"/>
          <w:spacing w:val="50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other.</w:t>
      </w:r>
      <w:bookmarkStart w:id="60" w:name="_GoBack"/>
      <w:bookmarkEnd w:id="60"/>
    </w:p>
    <w:sectPr w:rsidR="000A4C4D" w:rsidRPr="009210FE">
      <w:pgSz w:w="11910" w:h="16840"/>
      <w:pgMar w:top="1920" w:right="1680" w:bottom="280" w:left="1620" w:header="1603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Raghda Wahdan" w:date="2017-11-05T09:30:00Z" w:initials="RW">
    <w:p w14:paraId="288CB412" w14:textId="15EB40DC" w:rsidR="003F2CAD" w:rsidRDefault="003F2CAD">
      <w:pPr>
        <w:pStyle w:val="CommentText"/>
      </w:pPr>
      <w:r>
        <w:rPr>
          <w:rStyle w:val="CommentReference"/>
        </w:rPr>
        <w:annotationRef/>
      </w:r>
      <w:r w:rsidR="00E76E90">
        <w:rPr>
          <w:noProof/>
        </w:rPr>
        <w:t>In section 1 an overview is given about the historic</w:t>
      </w:r>
      <w:r w:rsidR="00E76E90">
        <w:rPr>
          <w:noProof/>
        </w:rPr>
        <w:t>al developme</w:t>
      </w:r>
      <w:r w:rsidR="00E76E90">
        <w:rPr>
          <w:noProof/>
        </w:rPr>
        <w:t xml:space="preserve">nt of RFID. </w:t>
      </w:r>
      <w:r w:rsidR="00E76E90">
        <w:rPr>
          <w:noProof/>
        </w:rPr>
        <w:t>Secondly, section 2 will present the main components of the s</w:t>
      </w:r>
      <w:r w:rsidR="00E76E90">
        <w:rPr>
          <w:noProof/>
        </w:rPr>
        <w:t>ystem followed by section 3 in which the op</w:t>
      </w:r>
      <w:r w:rsidR="00E76E90">
        <w:rPr>
          <w:noProof/>
        </w:rPr>
        <w:t>erating frequency bands in R</w:t>
      </w:r>
      <w:r w:rsidR="00E76E90">
        <w:rPr>
          <w:noProof/>
        </w:rPr>
        <w:t>FID will be shown.</w:t>
      </w:r>
    </w:p>
  </w:comment>
  <w:comment w:id="5" w:author="Raghda Wahdan" w:date="2017-11-03T12:21:00Z" w:initials="RW">
    <w:p w14:paraId="75E08502" w14:textId="77777777" w:rsidR="00AA1CA8" w:rsidRDefault="00AA1CA8">
      <w:pPr>
        <w:pStyle w:val="CommentText"/>
        <w:rPr>
          <w:noProof/>
        </w:rPr>
      </w:pPr>
      <w:r>
        <w:rPr>
          <w:rStyle w:val="CommentReference"/>
        </w:rPr>
        <w:annotationRef/>
      </w:r>
      <w:r w:rsidR="004308FE">
        <w:rPr>
          <w:noProof/>
        </w:rPr>
        <w:t>needs modifications</w:t>
      </w:r>
    </w:p>
    <w:p w14:paraId="415B9FBA" w14:textId="77777777" w:rsidR="00AA1CA8" w:rsidRDefault="00AA1CA8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88CB412" w15:done="0"/>
  <w15:commentEx w15:paraId="415B9FB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794BA8" w14:textId="77777777" w:rsidR="00E76E90" w:rsidRDefault="00E76E90">
      <w:r>
        <w:separator/>
      </w:r>
    </w:p>
  </w:endnote>
  <w:endnote w:type="continuationSeparator" w:id="0">
    <w:p w14:paraId="06AA9D94" w14:textId="77777777" w:rsidR="00E76E90" w:rsidRDefault="00E76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970BB8" w14:textId="77777777" w:rsidR="00E76E90" w:rsidRDefault="00E76E90">
      <w:r>
        <w:separator/>
      </w:r>
    </w:p>
  </w:footnote>
  <w:footnote w:type="continuationSeparator" w:id="0">
    <w:p w14:paraId="09FEC2EF" w14:textId="77777777" w:rsidR="00E76E90" w:rsidRDefault="00E76E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C514A" w14:textId="77777777" w:rsidR="000A4C4D" w:rsidRDefault="00E76E90">
    <w:pPr>
      <w:pStyle w:val="BodyText"/>
      <w:spacing w:line="14" w:lineRule="auto"/>
      <w:rPr>
        <w:sz w:val="20"/>
      </w:rPr>
    </w:pPr>
    <w:r>
      <w:pict w14:anchorId="0AE21A31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85.4pt;margin-top:79.15pt;width:7.9pt;height:18.85pt;z-index:-12160;mso-position-horizontal-relative:page;mso-position-vertical-relative:page" filled="f" stroked="f">
          <v:textbox inset="0,0,0,0">
            <w:txbxContent>
              <w:p w14:paraId="3D44BC01" w14:textId="77777777" w:rsidR="000A4C4D" w:rsidRDefault="00B42C41">
                <w:pPr>
                  <w:pStyle w:val="BodyText"/>
                  <w:spacing w:before="52"/>
                  <w:ind w:left="20"/>
                  <w:rPr>
                    <w:rFonts w:ascii="Century"/>
                  </w:rPr>
                </w:pPr>
                <w:r>
                  <w:rPr>
                    <w:rFonts w:ascii="Century"/>
                    <w:w w:val="87"/>
                  </w:rPr>
                  <w:t>8</w:t>
                </w:r>
              </w:p>
            </w:txbxContent>
          </v:textbox>
          <w10:wrap anchorx="page" anchory="page"/>
        </v:shape>
      </w:pict>
    </w:r>
    <w:r>
      <w:pict w14:anchorId="1F13806D">
        <v:shape id="_x0000_s2055" type="#_x0000_t202" style="position:absolute;margin-left:254.8pt;margin-top:79.15pt;width:233.45pt;height:18.85pt;z-index:-12136;mso-position-horizontal-relative:page;mso-position-vertical-relative:page" filled="f" stroked="f">
          <v:textbox inset="0,0,0,0">
            <w:txbxContent>
              <w:p w14:paraId="77190085" w14:textId="77777777" w:rsidR="000A4C4D" w:rsidRDefault="00B42C41">
                <w:pPr>
                  <w:spacing w:before="37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w w:val="105"/>
                    <w:sz w:val="24"/>
                  </w:rPr>
                  <w:t>CHAPTER 2.  INTRODUCTION TO RFID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2E86BE" w14:textId="77777777" w:rsidR="000A4C4D" w:rsidRDefault="000A4C4D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1CEEC" w14:textId="77777777" w:rsidR="000A4C4D" w:rsidRDefault="00E76E90">
    <w:pPr>
      <w:pStyle w:val="BodyText"/>
      <w:spacing w:line="14" w:lineRule="auto"/>
      <w:rPr>
        <w:sz w:val="20"/>
      </w:rPr>
    </w:pPr>
    <w:r>
      <w:pict w14:anchorId="4A329908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5.4pt;margin-top:79.15pt;width:13.75pt;height:18.85pt;z-index:-12112;mso-position-horizontal-relative:page;mso-position-vertical-relative:page" filled="f" stroked="f">
          <v:textbox inset="0,0,0,0">
            <w:txbxContent>
              <w:p w14:paraId="521789F6" w14:textId="77777777" w:rsidR="000A4C4D" w:rsidRDefault="00B42C41">
                <w:pPr>
                  <w:pStyle w:val="BodyText"/>
                  <w:spacing w:before="37"/>
                  <w:ind w:left="20"/>
                </w:pPr>
                <w:r>
                  <w:t>10</w:t>
                </w:r>
              </w:p>
            </w:txbxContent>
          </v:textbox>
          <w10:wrap anchorx="page" anchory="page"/>
        </v:shape>
      </w:pict>
    </w:r>
    <w:r>
      <w:pict w14:anchorId="1225B408">
        <v:shape id="_x0000_s2053" type="#_x0000_t202" style="position:absolute;margin-left:254.8pt;margin-top:79.15pt;width:233.45pt;height:18.85pt;z-index:-12088;mso-position-horizontal-relative:page;mso-position-vertical-relative:page" filled="f" stroked="f">
          <v:textbox inset="0,0,0,0">
            <w:txbxContent>
              <w:p w14:paraId="68EAEF0E" w14:textId="77777777" w:rsidR="000A4C4D" w:rsidRDefault="00B42C41">
                <w:pPr>
                  <w:spacing w:before="37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w w:val="105"/>
                    <w:sz w:val="24"/>
                  </w:rPr>
                  <w:t>CHAPTER 2.  INTRODUCTION TO RFID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B85DD" w14:textId="77777777" w:rsidR="000A4C4D" w:rsidRDefault="000A4C4D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9A0F4" w14:textId="77777777" w:rsidR="000A4C4D" w:rsidRDefault="00E76E90">
    <w:pPr>
      <w:pStyle w:val="BodyText"/>
      <w:spacing w:line="14" w:lineRule="auto"/>
      <w:rPr>
        <w:sz w:val="20"/>
      </w:rPr>
    </w:pPr>
    <w:r>
      <w:pict w14:anchorId="4B784E81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.4pt;margin-top:79.15pt;width:15.7pt;height:18.85pt;z-index:-12064;mso-position-horizontal-relative:page;mso-position-vertical-relative:page" filled="f" stroked="f">
          <v:textbox inset="0,0,0,0">
            <w:txbxContent>
              <w:p w14:paraId="4C02A04E" w14:textId="5E7E9F96" w:rsidR="000A4C4D" w:rsidRDefault="00B42C41">
                <w:pPr>
                  <w:pStyle w:val="BodyText"/>
                  <w:spacing w:before="37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447CC0">
                  <w:rPr>
                    <w:noProof/>
                  </w:rP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1687C29">
        <v:shape id="_x0000_s2051" type="#_x0000_t202" style="position:absolute;margin-left:254.8pt;margin-top:79.15pt;width:233.45pt;height:18.85pt;z-index:-12040;mso-position-horizontal-relative:page;mso-position-vertical-relative:page" filled="f" stroked="f">
          <v:textbox inset="0,0,0,0">
            <w:txbxContent>
              <w:p w14:paraId="1375EB5F" w14:textId="77777777" w:rsidR="000A4C4D" w:rsidRDefault="00B42C41">
                <w:pPr>
                  <w:spacing w:before="37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w w:val="105"/>
                    <w:sz w:val="24"/>
                  </w:rPr>
                  <w:t>CHAPTER 2.  INTRODUCTION TO RFID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48A186" w14:textId="77777777" w:rsidR="000A4C4D" w:rsidRDefault="00E76E90">
    <w:pPr>
      <w:pStyle w:val="BodyText"/>
      <w:spacing w:line="14" w:lineRule="auto"/>
      <w:rPr>
        <w:sz w:val="20"/>
      </w:rPr>
    </w:pPr>
    <w:r>
      <w:pict w14:anchorId="00700DCF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7pt;margin-top:79.15pt;width:164.4pt;height:18.85pt;z-index:-12016;mso-position-horizontal-relative:page;mso-position-vertical-relative:page" filled="f" stroked="f">
          <v:textbox inset="0,0,0,0">
            <w:txbxContent>
              <w:p w14:paraId="1EC94EBD" w14:textId="77777777" w:rsidR="000A4C4D" w:rsidRDefault="00B42C41">
                <w:pPr>
                  <w:spacing w:before="37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2.5.    COLLISION PROBLEMS</w:t>
                </w:r>
              </w:p>
            </w:txbxContent>
          </v:textbox>
          <w10:wrap anchorx="page" anchory="page"/>
        </v:shape>
      </w:pict>
    </w:r>
    <w:r>
      <w:pict w14:anchorId="65CE7AAA">
        <v:shape id="_x0000_s2049" type="#_x0000_t202" style="position:absolute;margin-left:495.15pt;margin-top:79.15pt;width:15.7pt;height:18.85pt;z-index:-11992;mso-position-horizontal-relative:page;mso-position-vertical-relative:page" filled="f" stroked="f">
          <v:textbox inset="0,0,0,0">
            <w:txbxContent>
              <w:p w14:paraId="10195301" w14:textId="459D50B4" w:rsidR="000A4C4D" w:rsidRDefault="00B42C41">
                <w:pPr>
                  <w:pStyle w:val="BodyText"/>
                  <w:spacing w:before="82"/>
                  <w:ind w:left="40"/>
                  <w:rPr>
                    <w:rFonts w:ascii="Garamond"/>
                  </w:rPr>
                </w:pPr>
                <w:r>
                  <w:fldChar w:fldCharType="begin"/>
                </w:r>
                <w:r>
                  <w:rPr>
                    <w:rFonts w:ascii="Garamond"/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 w:rsidR="00447CC0">
                  <w:rPr>
                    <w:rFonts w:ascii="Garamond"/>
                    <w:noProof/>
                    <w:w w:val="105"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A04D1"/>
    <w:multiLevelType w:val="multilevel"/>
    <w:tmpl w:val="8BDC2330"/>
    <w:lvl w:ilvl="0">
      <w:start w:val="2"/>
      <w:numFmt w:val="decimal"/>
      <w:lvlText w:val="%1"/>
      <w:lvlJc w:val="left"/>
      <w:pPr>
        <w:ind w:left="1362" w:hanging="88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2" w:hanging="883"/>
        <w:jc w:val="right"/>
      </w:pPr>
      <w:rPr>
        <w:rFonts w:ascii="Georgia" w:eastAsia="Georgia" w:hAnsi="Georgia" w:cs="Georgia" w:hint="default"/>
        <w:b/>
        <w:bCs/>
        <w:spacing w:val="-1"/>
        <w:w w:val="100"/>
        <w:sz w:val="34"/>
        <w:szCs w:val="34"/>
      </w:rPr>
    </w:lvl>
    <w:lvl w:ilvl="2">
      <w:start w:val="1"/>
      <w:numFmt w:val="decimal"/>
      <w:lvlText w:val="%1.%2.%3"/>
      <w:lvlJc w:val="left"/>
      <w:pPr>
        <w:ind w:left="1094" w:hanging="987"/>
        <w:jc w:val="right"/>
      </w:pPr>
      <w:rPr>
        <w:rFonts w:ascii="Georgia" w:eastAsia="Georgia" w:hAnsi="Georgia" w:cs="Georgia" w:hint="default"/>
        <w:b/>
        <w:bCs/>
        <w:spacing w:val="-1"/>
        <w:w w:val="98"/>
        <w:sz w:val="28"/>
        <w:szCs w:val="28"/>
      </w:rPr>
    </w:lvl>
    <w:lvl w:ilvl="3">
      <w:numFmt w:val="bullet"/>
      <w:lvlText w:val="•"/>
      <w:lvlJc w:val="left"/>
      <w:pPr>
        <w:ind w:left="2956" w:hanging="987"/>
      </w:pPr>
      <w:rPr>
        <w:rFonts w:hint="default"/>
      </w:rPr>
    </w:lvl>
    <w:lvl w:ilvl="4">
      <w:numFmt w:val="bullet"/>
      <w:lvlText w:val="•"/>
      <w:lvlJc w:val="left"/>
      <w:pPr>
        <w:ind w:left="3755" w:hanging="987"/>
      </w:pPr>
      <w:rPr>
        <w:rFonts w:hint="default"/>
      </w:rPr>
    </w:lvl>
    <w:lvl w:ilvl="5">
      <w:numFmt w:val="bullet"/>
      <w:lvlText w:val="•"/>
      <w:lvlJc w:val="left"/>
      <w:pPr>
        <w:ind w:left="4553" w:hanging="987"/>
      </w:pPr>
      <w:rPr>
        <w:rFonts w:hint="default"/>
      </w:rPr>
    </w:lvl>
    <w:lvl w:ilvl="6">
      <w:numFmt w:val="bullet"/>
      <w:lvlText w:val="•"/>
      <w:lvlJc w:val="left"/>
      <w:pPr>
        <w:ind w:left="5351" w:hanging="987"/>
      </w:pPr>
      <w:rPr>
        <w:rFonts w:hint="default"/>
      </w:rPr>
    </w:lvl>
    <w:lvl w:ilvl="7">
      <w:numFmt w:val="bullet"/>
      <w:lvlText w:val="•"/>
      <w:lvlJc w:val="left"/>
      <w:pPr>
        <w:ind w:left="6150" w:hanging="987"/>
      </w:pPr>
      <w:rPr>
        <w:rFonts w:hint="default"/>
      </w:rPr>
    </w:lvl>
    <w:lvl w:ilvl="8">
      <w:numFmt w:val="bullet"/>
      <w:lvlText w:val="•"/>
      <w:lvlJc w:val="left"/>
      <w:pPr>
        <w:ind w:left="6948" w:hanging="987"/>
      </w:pPr>
      <w:rPr>
        <w:rFonts w:hint="default"/>
      </w:rPr>
    </w:lvl>
  </w:abstractNum>
  <w:abstractNum w:abstractNumId="1" w15:restartNumberingAfterBreak="0">
    <w:nsid w:val="35CB6CDC"/>
    <w:multiLevelType w:val="multilevel"/>
    <w:tmpl w:val="4A4A64A4"/>
    <w:lvl w:ilvl="0">
      <w:start w:val="2"/>
      <w:numFmt w:val="decimal"/>
      <w:lvlText w:val="%1"/>
      <w:lvlJc w:val="left"/>
      <w:pPr>
        <w:ind w:left="1362" w:hanging="883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62" w:hanging="883"/>
        <w:jc w:val="left"/>
      </w:pPr>
      <w:rPr>
        <w:rFonts w:ascii="Georgia" w:eastAsia="Georgia" w:hAnsi="Georgia" w:cs="Georgia" w:hint="default"/>
        <w:b/>
        <w:bCs/>
        <w:spacing w:val="-1"/>
        <w:w w:val="92"/>
        <w:sz w:val="34"/>
        <w:szCs w:val="34"/>
      </w:rPr>
    </w:lvl>
    <w:lvl w:ilvl="2">
      <w:numFmt w:val="bullet"/>
      <w:lvlText w:val="•"/>
      <w:lvlJc w:val="left"/>
      <w:pPr>
        <w:ind w:left="1065" w:hanging="300"/>
      </w:pPr>
      <w:rPr>
        <w:rFonts w:ascii="Arial Unicode MS" w:eastAsia="Arial Unicode MS" w:hAnsi="Arial Unicode MS" w:cs="Arial Unicode MS" w:hint="default"/>
        <w:w w:val="216"/>
        <w:sz w:val="24"/>
        <w:szCs w:val="24"/>
      </w:rPr>
    </w:lvl>
    <w:lvl w:ilvl="3">
      <w:numFmt w:val="bullet"/>
      <w:lvlText w:val="•"/>
      <w:lvlJc w:val="left"/>
      <w:pPr>
        <w:ind w:left="2970" w:hanging="300"/>
      </w:pPr>
      <w:rPr>
        <w:rFonts w:hint="default"/>
      </w:rPr>
    </w:lvl>
    <w:lvl w:ilvl="4">
      <w:numFmt w:val="bullet"/>
      <w:lvlText w:val="•"/>
      <w:lvlJc w:val="left"/>
      <w:pPr>
        <w:ind w:left="3775" w:hanging="300"/>
      </w:pPr>
      <w:rPr>
        <w:rFonts w:hint="default"/>
      </w:rPr>
    </w:lvl>
    <w:lvl w:ilvl="5">
      <w:numFmt w:val="bullet"/>
      <w:lvlText w:val="•"/>
      <w:lvlJc w:val="left"/>
      <w:pPr>
        <w:ind w:left="4580" w:hanging="300"/>
      </w:pPr>
      <w:rPr>
        <w:rFonts w:hint="default"/>
      </w:rPr>
    </w:lvl>
    <w:lvl w:ilvl="6">
      <w:numFmt w:val="bullet"/>
      <w:lvlText w:val="•"/>
      <w:lvlJc w:val="left"/>
      <w:pPr>
        <w:ind w:left="5385" w:hanging="300"/>
      </w:pPr>
      <w:rPr>
        <w:rFonts w:hint="default"/>
      </w:rPr>
    </w:lvl>
    <w:lvl w:ilvl="7">
      <w:numFmt w:val="bullet"/>
      <w:lvlText w:val="•"/>
      <w:lvlJc w:val="left"/>
      <w:pPr>
        <w:ind w:left="6190" w:hanging="300"/>
      </w:pPr>
      <w:rPr>
        <w:rFonts w:hint="default"/>
      </w:rPr>
    </w:lvl>
    <w:lvl w:ilvl="8">
      <w:numFmt w:val="bullet"/>
      <w:lvlText w:val="•"/>
      <w:lvlJc w:val="left"/>
      <w:pPr>
        <w:ind w:left="6995" w:hanging="300"/>
      </w:pPr>
      <w:rPr>
        <w:rFonts w:hint="default"/>
      </w:rPr>
    </w:lvl>
  </w:abstractNum>
  <w:abstractNum w:abstractNumId="2" w15:restartNumberingAfterBreak="0">
    <w:nsid w:val="3BC4048B"/>
    <w:multiLevelType w:val="multilevel"/>
    <w:tmpl w:val="7A464A1E"/>
    <w:lvl w:ilvl="0">
      <w:start w:val="2"/>
      <w:numFmt w:val="decimal"/>
      <w:lvlText w:val="%1"/>
      <w:lvlJc w:val="left"/>
      <w:pPr>
        <w:ind w:left="1026" w:hanging="547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6" w:hanging="547"/>
        <w:jc w:val="left"/>
      </w:pPr>
      <w:rPr>
        <w:rFonts w:ascii="Palatino Linotype" w:eastAsia="Palatino Linotype" w:hAnsi="Palatino Linotype" w:cs="Palatino Linotype" w:hint="default"/>
        <w:i/>
        <w:spacing w:val="-1"/>
        <w:w w:val="101"/>
        <w:sz w:val="24"/>
        <w:szCs w:val="24"/>
      </w:rPr>
    </w:lvl>
    <w:lvl w:ilvl="2">
      <w:numFmt w:val="bullet"/>
      <w:lvlText w:val="•"/>
      <w:lvlJc w:val="left"/>
      <w:pPr>
        <w:ind w:left="2537" w:hanging="547"/>
      </w:pPr>
      <w:rPr>
        <w:rFonts w:hint="default"/>
      </w:rPr>
    </w:lvl>
    <w:lvl w:ilvl="3">
      <w:numFmt w:val="bullet"/>
      <w:lvlText w:val="•"/>
      <w:lvlJc w:val="left"/>
      <w:pPr>
        <w:ind w:left="3295" w:hanging="547"/>
      </w:pPr>
      <w:rPr>
        <w:rFonts w:hint="default"/>
      </w:rPr>
    </w:lvl>
    <w:lvl w:ilvl="4">
      <w:numFmt w:val="bullet"/>
      <w:lvlText w:val="•"/>
      <w:lvlJc w:val="left"/>
      <w:pPr>
        <w:ind w:left="4054" w:hanging="547"/>
      </w:pPr>
      <w:rPr>
        <w:rFonts w:hint="default"/>
      </w:rPr>
    </w:lvl>
    <w:lvl w:ilvl="5">
      <w:numFmt w:val="bullet"/>
      <w:lvlText w:val="•"/>
      <w:lvlJc w:val="left"/>
      <w:pPr>
        <w:ind w:left="4812" w:hanging="547"/>
      </w:pPr>
      <w:rPr>
        <w:rFonts w:hint="default"/>
      </w:rPr>
    </w:lvl>
    <w:lvl w:ilvl="6">
      <w:numFmt w:val="bullet"/>
      <w:lvlText w:val="•"/>
      <w:lvlJc w:val="left"/>
      <w:pPr>
        <w:ind w:left="5571" w:hanging="547"/>
      </w:pPr>
      <w:rPr>
        <w:rFonts w:hint="default"/>
      </w:rPr>
    </w:lvl>
    <w:lvl w:ilvl="7">
      <w:numFmt w:val="bullet"/>
      <w:lvlText w:val="•"/>
      <w:lvlJc w:val="left"/>
      <w:pPr>
        <w:ind w:left="6329" w:hanging="547"/>
      </w:pPr>
      <w:rPr>
        <w:rFonts w:hint="default"/>
      </w:rPr>
    </w:lvl>
    <w:lvl w:ilvl="8">
      <w:numFmt w:val="bullet"/>
      <w:lvlText w:val="•"/>
      <w:lvlJc w:val="left"/>
      <w:pPr>
        <w:ind w:left="7088" w:hanging="547"/>
      </w:pPr>
      <w:rPr>
        <w:rFonts w:hint="default"/>
      </w:rPr>
    </w:lvl>
  </w:abstractNum>
  <w:abstractNum w:abstractNumId="3" w15:restartNumberingAfterBreak="0">
    <w:nsid w:val="67A61A99"/>
    <w:multiLevelType w:val="multilevel"/>
    <w:tmpl w:val="CC94D7AC"/>
    <w:lvl w:ilvl="0">
      <w:start w:val="2"/>
      <w:numFmt w:val="decimal"/>
      <w:lvlText w:val="%1"/>
      <w:lvlJc w:val="left"/>
      <w:pPr>
        <w:ind w:left="990" w:hanging="883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90" w:hanging="883"/>
        <w:jc w:val="right"/>
      </w:pPr>
      <w:rPr>
        <w:rFonts w:ascii="Georgia" w:eastAsia="Georgia" w:hAnsi="Georgia" w:cs="Georgia" w:hint="default"/>
        <w:b/>
        <w:bCs/>
        <w:spacing w:val="-1"/>
        <w:w w:val="90"/>
        <w:sz w:val="34"/>
        <w:szCs w:val="34"/>
      </w:rPr>
    </w:lvl>
    <w:lvl w:ilvl="2">
      <w:start w:val="1"/>
      <w:numFmt w:val="decimal"/>
      <w:lvlText w:val="%1.%2.%3"/>
      <w:lvlJc w:val="left"/>
      <w:pPr>
        <w:ind w:left="1466" w:hanging="987"/>
        <w:jc w:val="right"/>
      </w:pPr>
      <w:rPr>
        <w:rFonts w:ascii="Georgia" w:eastAsia="Georgia" w:hAnsi="Georgia" w:cs="Georgia" w:hint="default"/>
        <w:b/>
        <w:bCs/>
        <w:spacing w:val="-1"/>
        <w:w w:val="100"/>
        <w:sz w:val="28"/>
        <w:szCs w:val="28"/>
      </w:rPr>
    </w:lvl>
    <w:lvl w:ilvl="3">
      <w:numFmt w:val="bullet"/>
      <w:lvlText w:val="•"/>
      <w:lvlJc w:val="left"/>
      <w:pPr>
        <w:ind w:left="3034" w:hanging="987"/>
      </w:pPr>
      <w:rPr>
        <w:rFonts w:hint="default"/>
      </w:rPr>
    </w:lvl>
    <w:lvl w:ilvl="4">
      <w:numFmt w:val="bullet"/>
      <w:lvlText w:val="•"/>
      <w:lvlJc w:val="left"/>
      <w:pPr>
        <w:ind w:left="3821" w:hanging="987"/>
      </w:pPr>
      <w:rPr>
        <w:rFonts w:hint="default"/>
      </w:rPr>
    </w:lvl>
    <w:lvl w:ilvl="5">
      <w:numFmt w:val="bullet"/>
      <w:lvlText w:val="•"/>
      <w:lvlJc w:val="left"/>
      <w:pPr>
        <w:ind w:left="4609" w:hanging="987"/>
      </w:pPr>
      <w:rPr>
        <w:rFonts w:hint="default"/>
      </w:rPr>
    </w:lvl>
    <w:lvl w:ilvl="6">
      <w:numFmt w:val="bullet"/>
      <w:lvlText w:val="•"/>
      <w:lvlJc w:val="left"/>
      <w:pPr>
        <w:ind w:left="5396" w:hanging="987"/>
      </w:pPr>
      <w:rPr>
        <w:rFonts w:hint="default"/>
      </w:rPr>
    </w:lvl>
    <w:lvl w:ilvl="7">
      <w:numFmt w:val="bullet"/>
      <w:lvlText w:val="•"/>
      <w:lvlJc w:val="left"/>
      <w:pPr>
        <w:ind w:left="6183" w:hanging="987"/>
      </w:pPr>
      <w:rPr>
        <w:rFonts w:hint="default"/>
      </w:rPr>
    </w:lvl>
    <w:lvl w:ilvl="8">
      <w:numFmt w:val="bullet"/>
      <w:lvlText w:val="•"/>
      <w:lvlJc w:val="left"/>
      <w:pPr>
        <w:ind w:left="6970" w:hanging="987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ghda Wahdan">
    <w15:presenceInfo w15:providerId="AD" w15:userId="S-1-5-21-1965074499-3761001645-2549423578-13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A4C4D"/>
    <w:rsid w:val="00067BCB"/>
    <w:rsid w:val="000A4C4D"/>
    <w:rsid w:val="000D01A6"/>
    <w:rsid w:val="002C72EB"/>
    <w:rsid w:val="003F2CAD"/>
    <w:rsid w:val="00401EEF"/>
    <w:rsid w:val="004308FE"/>
    <w:rsid w:val="00447CC0"/>
    <w:rsid w:val="00502C4C"/>
    <w:rsid w:val="00557B5D"/>
    <w:rsid w:val="00657108"/>
    <w:rsid w:val="0074161C"/>
    <w:rsid w:val="009210FE"/>
    <w:rsid w:val="00AA1CA8"/>
    <w:rsid w:val="00B42C41"/>
    <w:rsid w:val="00BC5CD0"/>
    <w:rsid w:val="00C00B8B"/>
    <w:rsid w:val="00C52560"/>
    <w:rsid w:val="00CA3A11"/>
    <w:rsid w:val="00CF42FF"/>
    <w:rsid w:val="00D23D9D"/>
    <w:rsid w:val="00D430CC"/>
    <w:rsid w:val="00DB251F"/>
    <w:rsid w:val="00E76E90"/>
    <w:rsid w:val="00F1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487E9778"/>
  <w15:docId w15:val="{60C93FA6-4810-460D-A2D5-710E41AF7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1"/>
    <w:qFormat/>
    <w:pPr>
      <w:ind w:left="1362" w:hanging="882"/>
      <w:jc w:val="both"/>
      <w:outlineLvl w:val="0"/>
    </w:pPr>
    <w:rPr>
      <w:rFonts w:ascii="Georgia" w:eastAsia="Georgia" w:hAnsi="Georgia" w:cs="Georgia"/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ind w:left="1094" w:hanging="986"/>
      <w:jc w:val="both"/>
      <w:outlineLvl w:val="1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65" w:hanging="986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611" w:right="611"/>
      <w:jc w:val="center"/>
    </w:pPr>
    <w:rPr>
      <w:rFonts w:ascii="Garamond" w:eastAsia="Garamond" w:hAnsi="Garamond" w:cs="Garamond"/>
    </w:rPr>
  </w:style>
  <w:style w:type="character" w:styleId="CommentReference">
    <w:name w:val="annotation reference"/>
    <w:basedOn w:val="DefaultParagraphFont"/>
    <w:uiPriority w:val="99"/>
    <w:semiHidden/>
    <w:unhideWhenUsed/>
    <w:rsid w:val="00AA1C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CA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CA8"/>
    <w:rPr>
      <w:rFonts w:ascii="Palatino Linotype" w:eastAsia="Palatino Linotype" w:hAnsi="Palatino Linotype" w:cs="Palatino Linotype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C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CA8"/>
    <w:rPr>
      <w:rFonts w:ascii="Palatino Linotype" w:eastAsia="Palatino Linotype" w:hAnsi="Palatino Linotype" w:cs="Palatino Linotyp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CA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CA8"/>
    <w:rPr>
      <w:rFonts w:ascii="Segoe UI" w:eastAsia="Palatino Linotype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AA1CA8"/>
    <w:pPr>
      <w:widowControl/>
      <w:autoSpaceDE/>
      <w:autoSpaceDN/>
    </w:pPr>
    <w:rPr>
      <w:rFonts w:ascii="Palatino Linotype" w:eastAsia="Palatino Linotype" w:hAnsi="Palatino Linotype" w:cs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eader" Target="header6.xm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header" Target="header5.xm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microsoft.com/office/2011/relationships/people" Target="people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2338</Words>
  <Characters>13333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 Technischen Fakultät der Universität Erlangen-Nürnberg, , zur Erlangung des Grades, , , DOKTOR-INGENIEUR, , , vorgelegt von, , Hazem Abdelaal Ahmed Elsaid Ibrahim , , Supervisor, , Prof. Dr.-Ing. Albert Heuberger</dc:creator>
  <cp:lastModifiedBy>Raghda Wahdan</cp:lastModifiedBy>
  <cp:revision>15</cp:revision>
  <dcterms:created xsi:type="dcterms:W3CDTF">2017-10-06T19:02:00Z</dcterms:created>
  <dcterms:modified xsi:type="dcterms:W3CDTF">2017-11-05T08:42:00Z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2017-10-06T00:00:00Z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2017-10-06T00:00:00Z</vt:filetime>
  </property>
</Properties>
</file>