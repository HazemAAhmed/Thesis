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8"/>
        <w:rPr>
          <w:rFonts w:asciiTheme="minorHAnsi" w:hAnsiTheme="minorHAnsi"/>
          <w:sz w:val="15"/>
        </w:rPr>
      </w:pPr>
    </w:p>
    <w:p w:rsidR="00A7539C" w:rsidRPr="00743E88" w:rsidRDefault="00743E88">
      <w:pPr>
        <w:spacing w:before="215"/>
        <w:ind w:left="480"/>
        <w:jc w:val="both"/>
        <w:rPr>
          <w:rFonts w:asciiTheme="minorHAnsi" w:hAnsiTheme="minorHAnsi"/>
          <w:b/>
          <w:sz w:val="49"/>
        </w:rPr>
      </w:pPr>
      <w:bookmarkStart w:id="0" w:name="Hazem_Thesis6_10_23"/>
      <w:bookmarkEnd w:id="0"/>
      <w:r w:rsidRPr="00743E88">
        <w:rPr>
          <w:rFonts w:asciiTheme="minorHAnsi" w:hAnsiTheme="minorHAnsi"/>
          <w:b/>
          <w:sz w:val="49"/>
        </w:rPr>
        <w:t>Chapter 3</w:t>
      </w:r>
    </w:p>
    <w:p w:rsidR="00A7539C" w:rsidRPr="00743E88" w:rsidRDefault="00743E88">
      <w:pPr>
        <w:spacing w:before="585"/>
        <w:ind w:left="480"/>
        <w:jc w:val="both"/>
        <w:rPr>
          <w:rFonts w:asciiTheme="minorHAnsi" w:hAnsiTheme="minorHAnsi"/>
          <w:b/>
          <w:sz w:val="49"/>
        </w:rPr>
      </w:pPr>
      <w:proofErr w:type="gramStart"/>
      <w:r w:rsidRPr="00743E88">
        <w:rPr>
          <w:rFonts w:asciiTheme="minorHAnsi" w:hAnsiTheme="minorHAnsi"/>
          <w:b/>
          <w:w w:val="95"/>
          <w:sz w:val="49"/>
        </w:rPr>
        <w:t>RFID  Anti</w:t>
      </w:r>
      <w:proofErr w:type="gramEnd"/>
      <w:r w:rsidRPr="00743E88">
        <w:rPr>
          <w:rFonts w:asciiTheme="minorHAnsi" w:hAnsiTheme="minorHAnsi"/>
          <w:b/>
          <w:w w:val="95"/>
          <w:sz w:val="49"/>
        </w:rPr>
        <w:t>-collision  Protocols</w:t>
      </w:r>
    </w:p>
    <w:p w:rsidR="00A7539C" w:rsidRPr="00743E88" w:rsidRDefault="00A7539C">
      <w:pPr>
        <w:pStyle w:val="BodyText"/>
        <w:spacing w:before="2"/>
        <w:rPr>
          <w:rFonts w:asciiTheme="minorHAnsi" w:hAnsiTheme="minorHAnsi"/>
          <w:b/>
          <w:sz w:val="70"/>
        </w:rPr>
      </w:pPr>
    </w:p>
    <w:p w:rsidR="00A7539C" w:rsidRPr="00743E88" w:rsidRDefault="00743E88" w:rsidP="007349BA">
      <w:pPr>
        <w:pStyle w:val="BodyText"/>
        <w:spacing w:line="266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chapter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presents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most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common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anti-collisions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algorithms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 xml:space="preserve">passive RFID systems, either </w:t>
      </w:r>
      <w:r w:rsidRPr="00743E88">
        <w:rPr>
          <w:rFonts w:asciiTheme="minorHAnsi" w:hAnsiTheme="minorHAnsi"/>
          <w:spacing w:val="-4"/>
        </w:rPr>
        <w:t xml:space="preserve">by </w:t>
      </w:r>
      <w:r w:rsidRPr="00743E88">
        <w:rPr>
          <w:rFonts w:asciiTheme="minorHAnsi" w:hAnsiTheme="minorHAnsi"/>
        </w:rPr>
        <w:t xml:space="preserve">using the physical </w:t>
      </w:r>
      <w:r w:rsidRPr="00743E88">
        <w:rPr>
          <w:rFonts w:asciiTheme="minorHAnsi" w:hAnsiTheme="minorHAnsi"/>
          <w:spacing w:val="-3"/>
        </w:rPr>
        <w:t xml:space="preserve">layer </w:t>
      </w:r>
      <w:r w:rsidRPr="00743E88">
        <w:rPr>
          <w:rFonts w:asciiTheme="minorHAnsi" w:hAnsiTheme="minorHAnsi"/>
        </w:rPr>
        <w:t xml:space="preserve">or the </w:t>
      </w:r>
      <w:r w:rsidRPr="00743E88">
        <w:rPr>
          <w:rFonts w:asciiTheme="minorHAnsi" w:hAnsiTheme="minorHAnsi"/>
          <w:spacing w:val="-3"/>
        </w:rPr>
        <w:t xml:space="preserve">MAC layer. </w:t>
      </w:r>
      <w:del w:id="1" w:author="Raghda Wahdan" w:date="2017-11-05T00:10:00Z">
        <w:r w:rsidRPr="00743E88" w:rsidDel="007349BA">
          <w:rPr>
            <w:rFonts w:asciiTheme="minorHAnsi" w:hAnsiTheme="minorHAnsi"/>
          </w:rPr>
          <w:delText>More emphasis</w:delText>
        </w:r>
        <w:r w:rsidRPr="00743E88" w:rsidDel="007349BA">
          <w:rPr>
            <w:rFonts w:asciiTheme="minorHAnsi" w:hAnsiTheme="minorHAnsi"/>
            <w:spacing w:val="-33"/>
          </w:rPr>
          <w:delText xml:space="preserve"> </w:delText>
        </w:r>
        <w:r w:rsidRPr="00743E88" w:rsidDel="007349BA">
          <w:rPr>
            <w:rFonts w:asciiTheme="minorHAnsi" w:hAnsiTheme="minorHAnsi"/>
          </w:rPr>
          <w:delText>will</w:delText>
        </w:r>
        <w:r w:rsidRPr="00743E88" w:rsidDel="007349BA">
          <w:rPr>
            <w:rFonts w:asciiTheme="minorHAnsi" w:hAnsiTheme="minorHAnsi"/>
            <w:spacing w:val="-33"/>
          </w:rPr>
          <w:delText xml:space="preserve"> </w:delText>
        </w:r>
        <w:r w:rsidRPr="00743E88" w:rsidDel="007349BA">
          <w:rPr>
            <w:rFonts w:asciiTheme="minorHAnsi" w:hAnsiTheme="minorHAnsi"/>
            <w:spacing w:val="3"/>
          </w:rPr>
          <w:delText>be</w:delText>
        </w:r>
        <w:r w:rsidRPr="00743E88" w:rsidDel="007349BA">
          <w:rPr>
            <w:rFonts w:asciiTheme="minorHAnsi" w:hAnsiTheme="minorHAnsi"/>
            <w:spacing w:val="-33"/>
          </w:rPr>
          <w:delText xml:space="preserve"> </w:delText>
        </w:r>
        <w:r w:rsidRPr="00743E88" w:rsidDel="007349BA">
          <w:rPr>
            <w:rFonts w:asciiTheme="minorHAnsi" w:hAnsiTheme="minorHAnsi"/>
          </w:rPr>
          <w:delText>upon</w:delText>
        </w:r>
        <w:r w:rsidRPr="00743E88" w:rsidDel="007349BA">
          <w:rPr>
            <w:rFonts w:asciiTheme="minorHAnsi" w:hAnsiTheme="minorHAnsi"/>
            <w:spacing w:val="-33"/>
          </w:rPr>
          <w:delText xml:space="preserve"> </w:delText>
        </w:r>
      </w:del>
      <w:ins w:id="2" w:author="Raghda Wahdan" w:date="2017-11-05T00:10:00Z">
        <w:r w:rsidR="007349BA">
          <w:rPr>
            <w:rFonts w:asciiTheme="minorHAnsi" w:hAnsiTheme="minorHAnsi"/>
          </w:rPr>
          <w:t xml:space="preserve">It will emphasize </w:t>
        </w:r>
      </w:ins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algorithms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which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compatible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 xml:space="preserve">with the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</w:rPr>
        <w:t xml:space="preserve"> C1 G2 standard, as </w:t>
      </w:r>
      <w:del w:id="3" w:author="Raghda Wahdan" w:date="2017-11-05T00:11:00Z">
        <w:r w:rsidRPr="00743E88" w:rsidDel="007349BA">
          <w:rPr>
            <w:rFonts w:asciiTheme="minorHAnsi" w:hAnsiTheme="minorHAnsi"/>
          </w:rPr>
          <w:delText xml:space="preserve">this </w:delText>
        </w:r>
      </w:del>
      <w:ins w:id="4" w:author="Raghda Wahdan" w:date="2017-11-05T00:11:00Z">
        <w:r w:rsidR="007349BA">
          <w:rPr>
            <w:rFonts w:asciiTheme="minorHAnsi" w:hAnsiTheme="minorHAnsi"/>
          </w:rPr>
          <w:t>it</w:t>
        </w:r>
        <w:r w:rsidR="007349BA" w:rsidRPr="00743E88">
          <w:rPr>
            <w:rFonts w:asciiTheme="minorHAnsi" w:hAnsiTheme="minorHAnsi"/>
          </w:rPr>
          <w:t xml:space="preserve"> </w:t>
        </w:r>
      </w:ins>
      <w:r w:rsidRPr="00743E88">
        <w:rPr>
          <w:rFonts w:asciiTheme="minorHAnsi" w:hAnsiTheme="minorHAnsi"/>
        </w:rPr>
        <w:t xml:space="preserve">is the </w:t>
      </w:r>
      <w:ins w:id="5" w:author="Raghda Wahdan" w:date="2017-11-05T00:11:00Z">
        <w:r w:rsidR="007349BA">
          <w:rPr>
            <w:rFonts w:asciiTheme="minorHAnsi" w:hAnsiTheme="minorHAnsi"/>
          </w:rPr>
          <w:t xml:space="preserve">main </w:t>
        </w:r>
      </w:ins>
      <w:r w:rsidRPr="00743E88">
        <w:rPr>
          <w:rFonts w:asciiTheme="minorHAnsi" w:hAnsiTheme="minorHAnsi"/>
        </w:rPr>
        <w:t>focus of this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thesis.</w:t>
      </w:r>
    </w:p>
    <w:p w:rsidR="00743E88" w:rsidRPr="00743E88" w:rsidRDefault="00743E88">
      <w:pPr>
        <w:pStyle w:val="BodyText"/>
        <w:spacing w:line="266" w:lineRule="auto"/>
        <w:ind w:left="480" w:right="105"/>
        <w:jc w:val="both"/>
        <w:rPr>
          <w:rFonts w:asciiTheme="minorHAnsi" w:hAnsiTheme="minorHAnsi"/>
        </w:rPr>
      </w:pPr>
    </w:p>
    <w:p w:rsidR="00A7539C" w:rsidRPr="00743E88" w:rsidRDefault="00743E88">
      <w:pPr>
        <w:pStyle w:val="BodyText"/>
        <w:spacing w:line="266" w:lineRule="auto"/>
        <w:ind w:left="480" w:right="105" w:firstLine="351"/>
        <w:jc w:val="both"/>
        <w:rPr>
          <w:rFonts w:asciiTheme="minorHAnsi" w:hAnsiTheme="minorHAnsi"/>
        </w:rPr>
      </w:pPr>
      <w:del w:id="6" w:author="Raghda Wahdan" w:date="2017-11-05T00:11:00Z">
        <w:r w:rsidRPr="00743E88" w:rsidDel="007349BA">
          <w:rPr>
            <w:rFonts w:asciiTheme="minorHAnsi" w:hAnsiTheme="minorHAnsi"/>
          </w:rPr>
          <w:delText xml:space="preserve">This </w:delText>
        </w:r>
        <w:r w:rsidRPr="00743E88" w:rsidDel="007349BA">
          <w:rPr>
            <w:rFonts w:asciiTheme="minorHAnsi" w:hAnsiTheme="minorHAnsi"/>
            <w:spacing w:val="-20"/>
          </w:rPr>
          <w:delText xml:space="preserve"> </w:delText>
        </w:r>
        <w:r w:rsidRPr="00743E88" w:rsidDel="007349BA">
          <w:rPr>
            <w:rFonts w:asciiTheme="minorHAnsi" w:hAnsiTheme="minorHAnsi"/>
          </w:rPr>
          <w:delText>chapter</w:delText>
        </w:r>
      </w:del>
      <w:ins w:id="7" w:author="Raghda Wahdan" w:date="2017-11-05T00:11:00Z">
        <w:r w:rsidR="007349BA" w:rsidRPr="00743E88">
          <w:rPr>
            <w:rFonts w:asciiTheme="minorHAnsi" w:hAnsiTheme="minorHAnsi"/>
          </w:rPr>
          <w:t xml:space="preserve">This </w:t>
        </w:r>
        <w:r w:rsidR="007349BA" w:rsidRPr="00743E88">
          <w:rPr>
            <w:rFonts w:asciiTheme="minorHAnsi" w:hAnsiTheme="minorHAnsi"/>
            <w:spacing w:val="-20"/>
          </w:rPr>
          <w:t>chapter</w:t>
        </w:r>
      </w:ins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organized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follows: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section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1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gives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-3"/>
        </w:rPr>
        <w:t>overview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about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 physical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algorithms.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section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2,</w:t>
      </w:r>
      <w:r w:rsidRPr="00743E88">
        <w:rPr>
          <w:rFonts w:asciiTheme="minorHAnsi" w:hAnsiTheme="minorHAnsi"/>
          <w:spacing w:val="-27"/>
        </w:rPr>
        <w:t xml:space="preserve"> different MAC</w:t>
      </w:r>
      <w:r w:rsidRPr="00743E88">
        <w:rPr>
          <w:rFonts w:asciiTheme="minorHAnsi" w:hAnsiTheme="minorHAnsi"/>
          <w:spacing w:val="-3"/>
        </w:rPr>
        <w:t>-layer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  <w:spacing w:val="-3"/>
        </w:rPr>
        <w:t xml:space="preserve">anti- </w:t>
      </w:r>
      <w:r w:rsidRPr="00743E88">
        <w:rPr>
          <w:rFonts w:asciiTheme="minorHAnsi" w:hAnsiTheme="minorHAnsi"/>
          <w:w w:val="95"/>
        </w:rPr>
        <w:t xml:space="preserve">collision algorithms are presented, thus clarifying the main differences between </w:t>
      </w:r>
      <w:r w:rsidRPr="00743E88">
        <w:rPr>
          <w:rFonts w:asciiTheme="minorHAnsi" w:hAnsiTheme="minorHAnsi"/>
        </w:rPr>
        <w:t>them.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Afterwards,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brief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description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0"/>
        </w:rPr>
        <w:t xml:space="preserve">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C1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G2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 xml:space="preserve">process will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</w:rPr>
        <w:t xml:space="preserve">presented in section 3. Section 4 will </w:t>
      </w:r>
      <w:r w:rsidRPr="00743E88">
        <w:rPr>
          <w:rFonts w:asciiTheme="minorHAnsi" w:hAnsiTheme="minorHAnsi"/>
          <w:spacing w:val="-3"/>
        </w:rPr>
        <w:t xml:space="preserve">give </w:t>
      </w:r>
      <w:r w:rsidRPr="00743E88">
        <w:rPr>
          <w:rFonts w:asciiTheme="minorHAnsi" w:hAnsiTheme="minorHAnsi"/>
        </w:rPr>
        <w:t>an introduction about the collision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duration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modern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readers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 xml:space="preserve">effect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these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parameters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MAC-layer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anti-collision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algorithm,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which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will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spacing w:val="3"/>
          <w:w w:val="95"/>
        </w:rPr>
        <w:t>be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focused </w:t>
      </w:r>
      <w:r w:rsidRPr="00743E88">
        <w:rPr>
          <w:rFonts w:asciiTheme="minorHAnsi" w:hAnsiTheme="minorHAnsi"/>
        </w:rPr>
        <w:t>on,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remaining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part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thesis.</w:t>
      </w:r>
    </w:p>
    <w:p w:rsidR="00A7539C" w:rsidRPr="00743E88" w:rsidRDefault="00A7539C">
      <w:pPr>
        <w:pStyle w:val="BodyText"/>
        <w:spacing w:before="8"/>
        <w:rPr>
          <w:rFonts w:asciiTheme="minorHAnsi" w:hAnsiTheme="minorHAnsi"/>
          <w:sz w:val="36"/>
        </w:rPr>
      </w:pPr>
    </w:p>
    <w:p w:rsidR="00A7539C" w:rsidRPr="00743E88" w:rsidRDefault="00743E88">
      <w:pPr>
        <w:pStyle w:val="Heading1"/>
        <w:numPr>
          <w:ilvl w:val="1"/>
          <w:numId w:val="4"/>
        </w:numPr>
        <w:tabs>
          <w:tab w:val="left" w:pos="1363"/>
        </w:tabs>
        <w:ind w:hanging="882"/>
        <w:rPr>
          <w:rFonts w:asciiTheme="minorHAnsi" w:hAnsiTheme="minorHAnsi"/>
        </w:rPr>
      </w:pPr>
      <w:r w:rsidRPr="00743E88">
        <w:rPr>
          <w:rFonts w:asciiTheme="minorHAnsi" w:hAnsiTheme="minorHAnsi"/>
          <w:spacing w:val="-4"/>
          <w:w w:val="95"/>
        </w:rPr>
        <w:t>PHY-</w:t>
      </w:r>
      <w:proofErr w:type="gramStart"/>
      <w:r w:rsidRPr="00743E88">
        <w:rPr>
          <w:rFonts w:asciiTheme="minorHAnsi" w:hAnsiTheme="minorHAnsi"/>
          <w:spacing w:val="-4"/>
          <w:w w:val="95"/>
        </w:rPr>
        <w:t xml:space="preserve">Layer  </w:t>
      </w:r>
      <w:r w:rsidRPr="00743E88">
        <w:rPr>
          <w:rFonts w:asciiTheme="minorHAnsi" w:hAnsiTheme="minorHAnsi"/>
          <w:w w:val="95"/>
        </w:rPr>
        <w:t>Anti</w:t>
      </w:r>
      <w:proofErr w:type="gramEnd"/>
      <w:r w:rsidRPr="00743E88">
        <w:rPr>
          <w:rFonts w:asciiTheme="minorHAnsi" w:hAnsiTheme="minorHAnsi"/>
          <w:w w:val="95"/>
        </w:rPr>
        <w:t xml:space="preserve">-collision </w:t>
      </w:r>
      <w:r w:rsidRPr="00743E88">
        <w:rPr>
          <w:rFonts w:asciiTheme="minorHAnsi" w:hAnsiTheme="minorHAnsi"/>
          <w:spacing w:val="5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Protocols</w:t>
      </w:r>
    </w:p>
    <w:p w:rsidR="00A7539C" w:rsidRPr="00743E88" w:rsidRDefault="00743E88">
      <w:pPr>
        <w:pStyle w:val="BodyText"/>
        <w:spacing w:before="271" w:line="266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Different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physical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layer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anti-collision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protocols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spacing w:val="-4"/>
          <w:w w:val="95"/>
        </w:rPr>
        <w:t>have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been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developed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separate </w:t>
      </w:r>
      <w:r w:rsidRPr="00743E88">
        <w:rPr>
          <w:rFonts w:asciiTheme="minorHAnsi" w:hAnsiTheme="minorHAnsi"/>
        </w:rPr>
        <w:t xml:space="preserve">colliding signals on the physical </w:t>
      </w:r>
      <w:r w:rsidRPr="00743E88">
        <w:rPr>
          <w:rFonts w:asciiTheme="minorHAnsi" w:hAnsiTheme="minorHAnsi"/>
          <w:spacing w:val="-3"/>
        </w:rPr>
        <w:t xml:space="preserve">layer. </w:t>
      </w:r>
      <w:r w:rsidRPr="00743E88">
        <w:rPr>
          <w:rFonts w:asciiTheme="minorHAnsi" w:hAnsiTheme="minorHAnsi"/>
        </w:rPr>
        <w:t>Figure 3.1 shows the most common physical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protocols,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which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are: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FDMA,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SDMA,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CDMA</w:t>
      </w:r>
      <w:ins w:id="8" w:author="Raghda Wahdan" w:date="2017-11-05T00:55:00Z">
        <w:r w:rsidR="00EC2468">
          <w:rPr>
            <w:rFonts w:asciiTheme="minorHAnsi" w:hAnsiTheme="minorHAnsi"/>
          </w:rPr>
          <w:t>,</w:t>
        </w:r>
      </w:ins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 xml:space="preserve">and </w:t>
      </w:r>
      <w:r w:rsidRPr="00743E88">
        <w:rPr>
          <w:rFonts w:asciiTheme="minorHAnsi" w:hAnsiTheme="minorHAnsi"/>
          <w:w w:val="95"/>
        </w:rPr>
        <w:t xml:space="preserve">TDMA. These algorithms will </w:t>
      </w:r>
      <w:r w:rsidRPr="00743E88">
        <w:rPr>
          <w:rFonts w:asciiTheme="minorHAnsi" w:hAnsiTheme="minorHAnsi"/>
          <w:spacing w:val="3"/>
          <w:w w:val="95"/>
        </w:rPr>
        <w:t xml:space="preserve">be </w:t>
      </w:r>
      <w:r w:rsidRPr="00743E88">
        <w:rPr>
          <w:rFonts w:asciiTheme="minorHAnsi" w:hAnsiTheme="minorHAnsi"/>
          <w:w w:val="95"/>
        </w:rPr>
        <w:t>briefly discussed in the following</w:t>
      </w:r>
      <w:r w:rsidRPr="00743E88">
        <w:rPr>
          <w:rFonts w:asciiTheme="minorHAnsi" w:hAnsiTheme="minorHAnsi"/>
          <w:spacing w:val="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paragraphs:</w:t>
      </w: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25"/>
        </w:rPr>
      </w:pPr>
    </w:p>
    <w:p w:rsidR="00A7539C" w:rsidRPr="00743E88" w:rsidRDefault="00743E88" w:rsidP="00743E88">
      <w:pPr>
        <w:pStyle w:val="BodyText"/>
        <w:tabs>
          <w:tab w:val="left" w:pos="6361"/>
        </w:tabs>
        <w:spacing w:line="266" w:lineRule="auto"/>
        <w:ind w:left="480" w:right="106"/>
        <w:rPr>
          <w:rFonts w:asciiTheme="minorHAnsi" w:hAnsiTheme="minorHAnsi"/>
        </w:rPr>
      </w:pPr>
      <w:r w:rsidRPr="00743E88">
        <w:rPr>
          <w:rFonts w:asciiTheme="minorHAnsi" w:hAnsiTheme="minorHAnsi"/>
          <w:b/>
          <w:spacing w:val="-4"/>
        </w:rPr>
        <w:t xml:space="preserve">Frequency </w:t>
      </w:r>
      <w:r w:rsidRPr="00743E88">
        <w:rPr>
          <w:rFonts w:asciiTheme="minorHAnsi" w:hAnsiTheme="minorHAnsi"/>
          <w:b/>
        </w:rPr>
        <w:t>Division Multiple</w:t>
      </w:r>
      <w:r w:rsidRPr="00743E88">
        <w:rPr>
          <w:rFonts w:asciiTheme="minorHAnsi" w:hAnsiTheme="minorHAnsi"/>
          <w:b/>
          <w:spacing w:val="51"/>
        </w:rPr>
        <w:t xml:space="preserve"> </w:t>
      </w:r>
      <w:proofErr w:type="gramStart"/>
      <w:r w:rsidRPr="00743E88">
        <w:rPr>
          <w:rFonts w:asciiTheme="minorHAnsi" w:hAnsiTheme="minorHAnsi"/>
          <w:b/>
        </w:rPr>
        <w:t>Access</w:t>
      </w:r>
      <w:proofErr w:type="gramEnd"/>
      <w:r w:rsidRPr="00743E88">
        <w:rPr>
          <w:rFonts w:asciiTheme="minorHAnsi" w:hAnsiTheme="minorHAnsi"/>
          <w:b/>
          <w:spacing w:val="15"/>
        </w:rPr>
        <w:t xml:space="preserve"> </w:t>
      </w:r>
      <w:r w:rsidRPr="00743E88">
        <w:rPr>
          <w:rFonts w:asciiTheme="minorHAnsi" w:hAnsiTheme="minorHAnsi"/>
          <w:b/>
        </w:rPr>
        <w:t>(FDMA):</w:t>
      </w:r>
      <w:r>
        <w:rPr>
          <w:rFonts w:asciiTheme="minorHAnsi" w:hAnsiTheme="minorHAnsi"/>
          <w:b/>
        </w:rPr>
        <w:t xml:space="preserve"> </w:t>
      </w:r>
      <w:r w:rsidRPr="00743E88">
        <w:rPr>
          <w:rFonts w:asciiTheme="minorHAnsi" w:hAnsiTheme="minorHAnsi"/>
        </w:rPr>
        <w:t>In this</w:t>
      </w:r>
      <w:r w:rsidRPr="00743E88">
        <w:rPr>
          <w:rFonts w:asciiTheme="minorHAnsi" w:hAnsiTheme="minorHAnsi"/>
          <w:spacing w:val="35"/>
        </w:rPr>
        <w:t xml:space="preserve"> </w:t>
      </w:r>
      <w:r w:rsidRPr="00743E88">
        <w:rPr>
          <w:rFonts w:asciiTheme="minorHAnsi" w:hAnsiTheme="minorHAnsi"/>
        </w:rPr>
        <w:t>protocol,</w:t>
      </w:r>
      <w:r w:rsidRPr="00743E88">
        <w:rPr>
          <w:rFonts w:asciiTheme="minorHAnsi" w:hAnsiTheme="minorHAnsi"/>
          <w:spacing w:val="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"/>
          <w:w w:val="97"/>
        </w:rPr>
        <w:t xml:space="preserve"> </w:t>
      </w:r>
      <w:r w:rsidRPr="00743E88">
        <w:rPr>
          <w:rFonts w:asciiTheme="minorHAnsi" w:hAnsiTheme="minorHAnsi"/>
        </w:rPr>
        <w:t>frequency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band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divided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different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sub-frequency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bands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30"/>
        </w:rPr>
        <w:t xml:space="preserve"> </w:t>
      </w:r>
      <w:r>
        <w:rPr>
          <w:rFonts w:asciiTheme="minorHAnsi" w:hAnsiTheme="minorHAnsi"/>
        </w:rPr>
        <w:t>dis</w:t>
      </w:r>
      <w:r w:rsidRPr="00743E88">
        <w:rPr>
          <w:rFonts w:asciiTheme="minorHAnsi" w:hAnsiTheme="minorHAnsi"/>
        </w:rPr>
        <w:t xml:space="preserve">tributed among them [42].  </w:t>
      </w:r>
      <w:r w:rsidRPr="00743E88">
        <w:rPr>
          <w:rFonts w:asciiTheme="minorHAnsi" w:hAnsiTheme="minorHAnsi"/>
          <w:spacing w:val="-3"/>
        </w:rPr>
        <w:t xml:space="preserve">However, </w:t>
      </w:r>
      <w:r w:rsidRPr="00743E88">
        <w:rPr>
          <w:rFonts w:asciiTheme="minorHAnsi" w:hAnsiTheme="minorHAnsi"/>
        </w:rPr>
        <w:t>this technique adds complexity to</w:t>
      </w:r>
      <w:r w:rsidRPr="00743E88">
        <w:rPr>
          <w:rFonts w:asciiTheme="minorHAnsi" w:hAnsiTheme="minorHAnsi"/>
          <w:spacing w:val="25"/>
        </w:rPr>
        <w:t xml:space="preserve"> </w:t>
      </w:r>
      <w:r w:rsidRPr="00743E88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</w:rPr>
        <w:t>system</w:t>
      </w:r>
      <w:r>
        <w:rPr>
          <w:rFonts w:asciiTheme="minorHAnsi" w:hAnsiTheme="minorHAnsi"/>
        </w:rPr>
        <w:t>.</w:t>
      </w:r>
    </w:p>
    <w:p w:rsidR="00A7539C" w:rsidRPr="00743E88" w:rsidRDefault="00743E88">
      <w:pPr>
        <w:pStyle w:val="BodyText"/>
        <w:spacing w:before="72"/>
        <w:ind w:left="478" w:right="106"/>
        <w:jc w:val="center"/>
        <w:rPr>
          <w:rFonts w:asciiTheme="minorHAnsi" w:hAnsiTheme="minorHAnsi"/>
        </w:rPr>
      </w:pPr>
      <w:r w:rsidRPr="00743E88">
        <w:rPr>
          <w:rFonts w:asciiTheme="minorHAnsi" w:hAnsiTheme="minorHAnsi"/>
        </w:rPr>
        <w:t>17</w:t>
      </w:r>
    </w:p>
    <w:p w:rsidR="00A7539C" w:rsidRPr="00743E88" w:rsidRDefault="00A7539C">
      <w:pPr>
        <w:jc w:val="center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:rsidR="00A7539C" w:rsidRPr="00743E88" w:rsidRDefault="00A7539C">
      <w:pPr>
        <w:pStyle w:val="BodyText"/>
        <w:spacing w:before="3"/>
        <w:rPr>
          <w:rFonts w:asciiTheme="minorHAnsi" w:hAnsiTheme="minorHAnsi"/>
          <w:sz w:val="28"/>
        </w:rPr>
      </w:pPr>
    </w:p>
    <w:p w:rsidR="00A7539C" w:rsidRPr="00743E88" w:rsidRDefault="007349BA">
      <w:pPr>
        <w:pStyle w:val="BodyText"/>
        <w:ind w:left="561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</w:r>
      <w:r>
        <w:rPr>
          <w:rFonts w:asciiTheme="minorHAnsi" w:hAnsiTheme="minorHAnsi"/>
          <w:sz w:val="20"/>
        </w:rPr>
        <w:pict>
          <v:group id="_x0000_s1806" style="width:355.55pt;height:97.8pt;mso-position-horizontal-relative:char;mso-position-vertical-relative:line" coordsize="7111,19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812" type="#_x0000_t75" style="position:absolute;top:661;width:7110;height:1294">
              <v:imagedata r:id="rId8" o:title=""/>
            </v:shape>
            <v:rect id="_x0000_s1811" style="position:absolute;left:784;top:11;width:5413;height:644" fillcolor="#f2f2f2" stroked="f"/>
            <v:rect id="_x0000_s1810" style="position:absolute;left:784;top:11;width:5413;height:644" filled="f" strokeweight=".37889mm"/>
            <v:shape id="_x0000_s1809" type="#_x0000_t75" style="position:absolute;left:1458;top:232;width:2051;height:235">
              <v:imagedata r:id="rId9" o:title=""/>
            </v:shape>
            <v:line id="_x0000_s1808" style="position:absolute" from="3526,353" to="3591,353" strokeweight=".33594mm"/>
            <v:shape id="_x0000_s1807" style="position:absolute;left:3610;top:232;width:1908;height:183" coordorigin="3610,232" coordsize="1908,183" o:spt="100" adj="0,,0" path="m3677,292r-12,l3654,293r-10,3l3635,301r-9,8l3619,318r-5,10l3611,340r-1,13l3611,366r3,12l3618,389r7,8l3634,409r12,5l3670,414r10,-4l3689,402r8,-8l3657,394r-9,-5l3641,379r-7,-11l3630,356r,-27l3634,318r7,-8l3646,303r7,-3l3692,300r-6,-5l3677,292xm3704,365r-5,10l3695,382r-5,4l3684,392r-8,2l3697,394r1,l3704,382r3,-15l3704,365xm3692,300r-26,l3670,301r3,3l3676,307r2,4l3678,315r1,6l3680,324r1,2l3684,329r3,1l3696,330r3,-1l3701,327r2,-2l3704,323r,-10l3700,307r-8,-7xm3780,292r-9,l3761,294r-8,5l3744,304r-6,8l3732,323r-5,10l3725,344r,10l3725,365r3,10l3732,384r5,9l3746,402r9,7l3766,413r13,1l3790,414r9,-3l3808,406r2,-1l3773,405r-8,-6l3758,387r-5,-10l3750,367r-1,-11l3748,344r,-11l3749,324r3,-6l3755,311r3,-4l3763,304r4,-3l3772,300r36,l3804,297r-11,-4l3780,292xm3808,300r-22,l3793,304r6,8l3805,322r4,11l3811,346r1,15l3812,377r-3,11l3799,402r-7,3l3810,405r7,-4l3823,393r5,-11l3833,372r3,-11l3836,351r-1,-11l3832,330r-4,-9l3822,312r-8,-9l3808,300xm3911,406r-57,l3854,411r57,l3911,406xm3892,248r-29,l3867,249r1,1l3869,251r1,2l3871,256r,3l3871,267r,125l3871,396r-1,3l3869,401r-2,2l3865,404r-2,1l3860,406r45,l3901,405r-2,-1l3896,403r-1,-2l3894,399r-1,-2l3892,392r,-144xm3892,232r-5,l3852,246r2,4l3858,249r3,-1l3863,248r29,l3892,232xm3982,406r-56,l3926,411r56,l3982,406xm3964,248r-30,l3936,248r2,1l3939,250r2,1l3942,253r,3l3943,259r,8l3943,392r-1,4l3941,399r-1,2l3939,403r-2,1l3935,405r-4,1l3977,406r-4,-1l3970,404r-2,-1l3967,401r-2,-2l3965,397r-1,-5l3964,248xm3964,232r-6,l3924,246r2,4l3929,249r3,-1l3934,248r30,l3964,232xm4029,232r-7,l4019,233r-3,2l4014,238r-2,3l4012,248r2,3l4016,253r3,3l4022,257r7,l4032,256r5,-5l4038,248r,-7l4037,238r-5,-5l4029,232xm4053,406r-56,l3997,411r56,l4053,406xm4036,309r-28,l4009,309r2,1l4012,311r1,2l4014,316r,3l4015,328r,64l4014,396r-1,3l4012,401r-2,2l4009,404r-2,1l4003,406r45,l4044,405r-4,-2l4038,401r-2,-4l4036,392r,-83xm4036,292r-6,l3996,306r1,5l4000,309r3,l4036,309r,-17xm4133,409r-50,l4085,409r3,1l4097,413r8,1l4122,414r9,-3l4133,409xm4077,371r-4,l4073,412r4,l4078,410r1,-1l4133,409r3,-2l4104,407r-7,-3l4090,398r-6,-6l4079,383r-2,-12xm4111,292r-14,l4088,295r-6,6l4075,308r-3,8l4072,332r2,7l4082,348r8,6l4102,360r12,6l4122,371r4,4l4130,379r2,5l4132,394r-2,4l4127,401r-4,4l4118,407r18,l4139,405r8,-7l4151,390r,-11l4149,369r-5,-8l4136,353r-11,-7l4107,337r-8,-3l4094,330r-3,-4l4088,323r-1,-4l4087,311r2,-4l4092,304r4,-3l4101,299r41,l4142,297r-12,l4128,296r-5,-1l4117,293r-6,-1xm4142,299r-28,l4121,301r5,5l4130,311r5,8l4138,331r4,l4142,299xm4142,292r-4,l4137,294r-1,1l4135,296r-1,l4133,297r9,l4142,292xm4201,232r-7,l4190,233r-2,2l4186,238r-2,3l4184,248r2,3l4188,253r3,3l4194,257r7,l4203,256r3,-3l4209,251r1,-3l4210,241r-1,-3l4206,235r-3,-2l4201,232xm4225,406r-56,l4169,411r56,l4225,406xm4207,309r-27,l4182,309r2,2l4185,313r1,3l4186,319r1,9l4187,392r-1,4l4185,399r-1,2l4182,403r-2,1l4178,405r-3,1l4220,406r-4,-1l4212,403r-2,-2l4209,399r-1,-2l4207,392r,-83xm4207,292r-5,l4167,306r2,5l4173,309r2,l4207,309r,-17xm4296,292r-10,l4277,294r-8,5l4260,304r-7,8l4243,333r-3,11l4240,354r1,11l4243,375r4,9l4253,393r8,9l4271,409r11,4l4294,414r11,l4315,411r8,-5l4325,405r-36,l4280,399r-7,-12l4269,377r-3,-10l4264,356r-1,-12l4263,333r2,-9l4268,318r3,-7l4274,307r4,-3l4283,301r5,-1l4324,300r-4,-3l4308,293r-12,-1xm4324,300r-23,l4309,304r6,8l4320,322r5,11l4327,346r1,15l4328,377r-3,11l4320,395r-5,7l4308,405r17,l4332,401r7,-8l4344,382r5,-10l4351,361r,-10l4351,340r-3,-10l4344,321r-6,-9l4329,303r-5,-3xm4421,406r-57,l4364,411r57,l4421,406xm4488,406r-57,l4431,411r57,l4488,406xm4402,309r-28,l4376,309r2,2l4380,313r,4l4381,319r,9l4381,393r-1,6l4378,401r-2,4l4372,406r42,l4410,405r-4,-2l4405,401r-2,-2l4402,397r,-5l4402,324r7,-8l4402,316r,-7xm4466,307r-28,l4443,310r5,9l4450,327r,68l4449,396r-1,3l4447,402r-2,1l4442,405r-3,1l4482,406r-4,-1l4475,403r-2,-2l4472,399r-1,-2l4471,392r,-67l4469,317r-1,-5l4466,307xm4447,292r-7,l4431,293r-9,5l4412,306r-10,10l4409,316r3,-3l4422,307r44,l4465,305r-4,-5l4457,297r-5,-3l4447,292xm4402,292r-6,l4362,306r2,5l4367,309r3,l4402,309r,-17xm4631,406r-73,l4558,411r73,l4631,406xm4636,240r-78,l4558,245r13,l4576,246r3,4l4581,253r1,6l4582,390r-1,6l4576,403r-5,3l4618,406r-5,-2l4610,400r-3,-2l4606,391r,-60l4657,331r,l4667,327r,-1l4625,326r-3,l4618,325r-3,l4611,324r-5,-1l4606,253r7,-2l4619,250r50,l4665,248r-17,-6l4636,240xm4657,331r-51,l4612,332r5,1l4622,333r4,1l4635,334r12,-1l4657,331xm4669,250r-39,l4636,252r6,3l4648,258r3,5l4658,275r1,7l4659,300r-3,9l4643,323r-7,3l4667,326r7,-5l4683,312r5,-11l4688,277r-3,-9l4673,253r-4,-3xm4759,406r-59,l4700,411r59,l4759,406xm4739,309r-28,l4713,309r1,2l4716,311r1,2l4717,316r1,3l4718,396r-1,1l4717,400r-2,2l4713,403r-3,2l4706,406r47,l4750,405r-6,-3l4742,400r-1,-2l4740,395r-1,-5l4739,328r4,-7l4745,318r-6,l4739,309xm4773,292r-15,l4748,301r-9,17l4745,318r2,-3l4750,311r2,-1l4754,309r30,l4784,302r-1,-3l4777,293r-4,-1xm4784,309r-27,l4760,310r3,3l4767,316r4,2l4776,318r3,-1l4781,314r2,-2l4784,309xm4739,292r-5,l4699,306r1,5l4703,309r3,l4739,309r,-17xm4847,292r-9,l4828,294r-8,5l4811,304r-6,8l4800,323r-6,10l4792,344r,10l4792,365r3,10l4799,384r5,9l4813,402r9,7l4834,413r12,1l4857,414r9,-3l4875,406r2,-1l4840,405r-8,-6l4825,387r-4,-10l4817,367r-1,-11l4815,344r,-11l4816,324r3,-6l4822,311r3,-4l4830,304r4,-3l4839,300r36,l4871,297r-11,-4l4847,292xm4875,300r-22,l4860,304r6,8l4872,322r4,11l4878,346r1,15l4879,377r-3,11l4871,395r-5,7l4859,405r18,l4884,401r6,-8l4895,382r5,-10l4903,361r,-10l4902,340r-3,-10l4895,321r-6,-9l4881,303r-6,-3xm4953,304r-21,l4932,390r1,6l4935,400r2,4l4940,407r3,2l4947,411r4,2l4960,413r6,-3l4971,406r5,-4l4979,398r-18,l4959,397r-3,-3l4954,392r-1,-6l4953,304xm4984,388r-5,l4977,391r-2,3l4973,395r-3,2l4967,398r12,l4981,396r3,-8xm4953,257r-4,l4946,266r-3,6l4941,275r-3,6l4933,286r-5,5l4924,295r-5,3l4914,300r,4l4980,304r,-9l4953,295r,-38xm5048,292r-10,l5029,294r-8,5l5012,304r-7,8l4995,333r-3,11l4992,354r1,11l4995,375r4,9l5005,393r8,9l5023,409r11,4l5046,414r11,l5067,411r8,-5l5077,405r-36,l5032,399r-7,-12l5021,377r-3,-10l5016,356r-1,-12l5015,333r2,-9l5019,318r3,-7l5026,307r4,-3l5035,301r4,-1l5076,300r-5,-3l5060,293r-12,-1xm5076,300r-23,l5061,304r6,8l5072,322r4,11l5079,346r1,15l5080,377r-3,11l5072,395r-5,7l5060,405r17,l5084,401r7,-8l5096,382r5,-10l5103,361r,-10l5102,340r-2,-10l5096,321r-6,-9l5081,303r-5,-3xm5187,292r-11,l5165,293r-10,3l5146,301r-9,8l5130,318r-5,10l5122,340r-1,13l5122,366r3,12l5129,389r7,8l5145,409r12,5l5181,414r10,-4l5208,394r-41,l5158,389r-7,-10l5145,368r-4,-12l5141,329r4,-11l5151,310r6,-7l5163,300r40,l5197,295r-10,-3xm5215,365r-5,10l5205,382r-4,4l5194,392r-7,2l5208,394r1,l5215,382r3,-15l5215,365xm5203,300r-26,l5181,301r3,3l5187,307r2,4l5189,315r1,6l5190,324r2,2l5194,329r4,1l5207,330r3,-1l5212,327r2,-2l5215,323r,-10l5211,307r-7,-6l5203,300xm5291,292r-9,l5273,294r-9,5l5255,304r-7,8l5238,333r-3,11l5235,354r1,11l5238,375r5,9l5248,393r9,9l5266,409r11,4l5290,414r10,l5310,411r9,-5l5320,405r-36,l5275,399r-6,-12l5264,377r-3,-10l5259,356r,-12l5259,333r1,-9l5263,318r3,-7l5269,307r5,-3l5278,301r5,-1l5319,300r-4,-3l5304,293r-13,-1xm5319,300r-23,l5304,304r6,8l5316,322r4,11l5322,346r1,15l5323,377r-2,11l5315,395r-5,7l5303,405r17,l5327,401r7,-8l5339,382r5,-10l5346,361r,-10l5345,340r-2,-10l5339,321r-6,-9l5325,303r-6,-3xm5422,406r-57,l5365,411r57,l5422,406xm5403,248r-29,l5376,248r1,1l5378,250r2,1l5381,253r,3l5382,259r,8l5382,392r,4l5380,399r,2l5378,403r-2,1l5374,405r-3,1l5416,406r-4,-1l5409,404r-2,-1l5406,401r-1,-2l5404,397r-1,-5l5403,248xm5403,232r-6,l5363,246r2,4l5369,249r2,-1l5374,248r29,l5403,232xm5501,409r-50,l5453,409r2,1l5465,413r8,1l5490,414r8,-3l5501,409xm5444,371r-4,l5440,412r4,l5446,410r1,-1l5501,409r3,-2l5472,407r-7,-3l5451,392r-4,-9l5444,371xm5479,292r-15,l5456,295r-7,6l5443,308r-3,8l5440,332r2,7l5445,344r4,4l5457,354r12,6l5481,366r9,5l5494,375r3,4l5499,384r,10l5498,398r-4,3l5491,405r-5,2l5504,407r2,-2l5514,398r4,-8l5518,379r-1,-10l5512,361r-8,-8l5493,346r-18,-9l5467,334r-6,-4l5459,326r-3,-3l5455,319r,-8l5456,307r4,-3l5463,301r5,-2l5510,299r,-2l5498,297r-2,-1l5491,295r-6,-2l5479,292xm5510,299r-28,l5488,301r10,10l5502,319r3,12l5510,331r,-32xm5510,292r-5,l5505,294r-2,1l5502,296r-1,1l5510,297r,-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7539C" w:rsidRPr="00743E88" w:rsidRDefault="00743E88">
      <w:pPr>
        <w:pStyle w:val="BodyText"/>
        <w:spacing w:before="140"/>
        <w:ind w:left="770"/>
        <w:rPr>
          <w:rFonts w:asciiTheme="minorHAnsi" w:hAnsiTheme="minorHAnsi"/>
        </w:rPr>
      </w:pPr>
      <w:bookmarkStart w:id="9" w:name="Hazem_Thesis6_10_24"/>
      <w:bookmarkEnd w:id="9"/>
      <w:r w:rsidRPr="00743E88">
        <w:rPr>
          <w:rFonts w:asciiTheme="minorHAnsi" w:hAnsiTheme="minorHAnsi"/>
          <w:w w:val="95"/>
        </w:rPr>
        <w:t>Figure 3.1:  Common existing PHY-Layer anti-</w:t>
      </w:r>
      <w:proofErr w:type="gramStart"/>
      <w:r w:rsidRPr="00743E88">
        <w:rPr>
          <w:rFonts w:asciiTheme="minorHAnsi" w:hAnsiTheme="minorHAnsi"/>
          <w:w w:val="95"/>
        </w:rPr>
        <w:t>collision  protocols</w:t>
      </w:r>
      <w:proofErr w:type="gramEnd"/>
    </w:p>
    <w:p w:rsidR="00A7539C" w:rsidRPr="00743E88" w:rsidRDefault="00A7539C">
      <w:pPr>
        <w:pStyle w:val="BodyText"/>
        <w:spacing w:before="3"/>
        <w:rPr>
          <w:rFonts w:asciiTheme="minorHAnsi" w:hAnsiTheme="minorHAnsi"/>
          <w:sz w:val="31"/>
        </w:rPr>
      </w:pPr>
    </w:p>
    <w:p w:rsidR="00A7539C" w:rsidRPr="00743E88" w:rsidRDefault="00743E88" w:rsidP="004D1168">
      <w:pPr>
        <w:pStyle w:val="BodyText"/>
        <w:spacing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Readers should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</w:rPr>
        <w:t>able to decode different frequencies at the same time.</w:t>
      </w:r>
      <w:r w:rsidRPr="00743E88">
        <w:rPr>
          <w:rFonts w:asciiTheme="minorHAnsi" w:hAnsiTheme="minorHAnsi"/>
          <w:spacing w:val="2"/>
        </w:rPr>
        <w:t xml:space="preserve"> </w:t>
      </w:r>
      <w:r w:rsidRPr="00743E88">
        <w:rPr>
          <w:rFonts w:asciiTheme="minorHAnsi" w:hAnsiTheme="minorHAnsi"/>
        </w:rPr>
        <w:t>Moreover,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should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able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select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its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desirable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sub-channel,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which is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incompatible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21"/>
        </w:rPr>
        <w:t xml:space="preserve">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C1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G2.</w:t>
      </w:r>
      <w:r w:rsidRPr="00743E88">
        <w:rPr>
          <w:rFonts w:asciiTheme="minorHAnsi" w:hAnsiTheme="minorHAnsi"/>
          <w:spacing w:val="-2"/>
        </w:rPr>
        <w:t xml:space="preserve"> </w:t>
      </w:r>
      <w:r w:rsidRPr="00743E88">
        <w:rPr>
          <w:rFonts w:asciiTheme="minorHAnsi" w:hAnsiTheme="minorHAnsi"/>
        </w:rPr>
        <w:t>Only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active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do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such</w:t>
      </w:r>
      <w:r w:rsidRPr="00743E88">
        <w:rPr>
          <w:rFonts w:asciiTheme="minorHAnsi" w:hAnsiTheme="minorHAnsi"/>
          <w:spacing w:val="-21"/>
        </w:rPr>
        <w:t xml:space="preserve"> </w:t>
      </w:r>
      <w:r>
        <w:rPr>
          <w:rFonts w:asciiTheme="minorHAnsi" w:hAnsiTheme="minorHAnsi"/>
        </w:rPr>
        <w:t>function</w:t>
      </w:r>
      <w:del w:id="10" w:author="Raghda Wahdan" w:date="2017-11-05T01:00:00Z">
        <w:r w:rsidRPr="00743E88" w:rsidDel="004D1168">
          <w:rPr>
            <w:rFonts w:asciiTheme="minorHAnsi" w:hAnsiTheme="minorHAnsi"/>
            <w:spacing w:val="-5"/>
          </w:rPr>
          <w:delText>ality</w:delText>
        </w:r>
      </w:del>
      <w:r w:rsidRPr="00743E88">
        <w:rPr>
          <w:rFonts w:asciiTheme="minorHAnsi" w:hAnsiTheme="minorHAnsi"/>
          <w:spacing w:val="-5"/>
        </w:rPr>
        <w:t>.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29"/>
        </w:rPr>
      </w:pPr>
    </w:p>
    <w:p w:rsidR="00A7539C" w:rsidRPr="00743E88" w:rsidRDefault="00743E88">
      <w:pPr>
        <w:pStyle w:val="BodyText"/>
        <w:spacing w:line="266" w:lineRule="auto"/>
        <w:ind w:left="108" w:right="478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b/>
        </w:rPr>
        <w:t>Space Division Multiple Access (SDMA):</w:t>
      </w:r>
      <w:r w:rsidRPr="00743E88">
        <w:rPr>
          <w:rFonts w:asciiTheme="minorHAnsi" w:hAnsiTheme="minorHAnsi"/>
          <w:b/>
          <w:spacing w:val="1"/>
        </w:rPr>
        <w:t xml:space="preserve"> </w:t>
      </w:r>
      <w:r w:rsidRPr="00743E88">
        <w:rPr>
          <w:rFonts w:asciiTheme="minorHAnsi" w:hAnsiTheme="minorHAnsi"/>
        </w:rPr>
        <w:t>This technique makes use of spreading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  <w:spacing w:val="-4"/>
        </w:rPr>
        <w:t>over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area.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provides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high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increase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reading efficiency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[43].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drawback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cost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implementing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 xml:space="preserve">reader </w:t>
      </w:r>
      <w:r w:rsidRPr="00743E88">
        <w:rPr>
          <w:rFonts w:asciiTheme="minorHAnsi" w:hAnsiTheme="minorHAnsi"/>
          <w:w w:val="95"/>
        </w:rPr>
        <w:t xml:space="preserve">with multiple antennas. Moreover, in dense applications, the </w:t>
      </w:r>
      <w:proofErr w:type="gramStart"/>
      <w:r w:rsidRPr="00743E88">
        <w:rPr>
          <w:rFonts w:asciiTheme="minorHAnsi" w:hAnsiTheme="minorHAnsi"/>
          <w:w w:val="95"/>
        </w:rPr>
        <w:t xml:space="preserve">distances between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is</w:t>
      </w:r>
      <w:proofErr w:type="gramEnd"/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very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small</w:t>
      </w:r>
      <w:r w:rsidRPr="00743E88">
        <w:rPr>
          <w:rFonts w:asciiTheme="minorHAnsi" w:hAnsiTheme="minorHAnsi"/>
          <w:spacing w:val="-13"/>
        </w:rPr>
        <w:t xml:space="preserve"> </w:t>
      </w:r>
      <w:ins w:id="11" w:author="Raghda Wahdan" w:date="2017-11-05T01:00:00Z">
        <w:r w:rsidR="004D1168">
          <w:rPr>
            <w:rFonts w:asciiTheme="minorHAnsi" w:hAnsiTheme="minorHAnsi"/>
            <w:spacing w:val="-13"/>
          </w:rPr>
          <w:t xml:space="preserve">in order </w:t>
        </w:r>
      </w:ins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distributed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area.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29"/>
        </w:rPr>
      </w:pPr>
    </w:p>
    <w:p w:rsidR="00A7539C" w:rsidRPr="00743E88" w:rsidRDefault="00743E88" w:rsidP="004D1168">
      <w:pPr>
        <w:pStyle w:val="BodyText"/>
        <w:spacing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b/>
        </w:rPr>
        <w:t xml:space="preserve">Code Division Multiple Access (CDMA): </w:t>
      </w:r>
      <w:r w:rsidRPr="00743E88">
        <w:rPr>
          <w:rFonts w:asciiTheme="minorHAnsi" w:hAnsiTheme="minorHAnsi"/>
        </w:rPr>
        <w:t xml:space="preserve">This </w:t>
      </w:r>
      <w:commentRangeStart w:id="12"/>
      <w:r w:rsidRPr="00743E88">
        <w:rPr>
          <w:rFonts w:asciiTheme="minorHAnsi" w:hAnsiTheme="minorHAnsi"/>
        </w:rPr>
        <w:t>protocol</w:t>
      </w:r>
      <w:commentRangeEnd w:id="12"/>
      <w:r w:rsidR="004D1168">
        <w:rPr>
          <w:rStyle w:val="CommentReference"/>
        </w:rPr>
        <w:commentReference w:id="12"/>
      </w:r>
      <w:r w:rsidRPr="00743E88">
        <w:rPr>
          <w:rFonts w:asciiTheme="minorHAnsi" w:hAnsiTheme="minorHAnsi"/>
        </w:rPr>
        <w:t xml:space="preserve"> uses spread- spectrum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modulation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techniques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transmit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data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  <w:spacing w:val="-4"/>
        </w:rPr>
        <w:t>over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entire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spectrum [44]. CDMA is the ideal procedure for many applications, e.g. navigation systems.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  <w:spacing w:val="-3"/>
        </w:rPr>
        <w:t>However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case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systems,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not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compatible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33"/>
        </w:rPr>
        <w:t xml:space="preserve">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</w:rPr>
        <w:t xml:space="preserve"> C1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G2,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cost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12"/>
        </w:rPr>
        <w:t xml:space="preserve"> </w:t>
      </w:r>
      <w:del w:id="13" w:author="Raghda Wahdan" w:date="2017-11-05T01:03:00Z">
        <w:r w:rsidRPr="00743E88" w:rsidDel="004D1168">
          <w:rPr>
            <w:rFonts w:asciiTheme="minorHAnsi" w:hAnsiTheme="minorHAnsi"/>
            <w:spacing w:val="3"/>
          </w:rPr>
          <w:delText>be</w:delText>
        </w:r>
        <w:r w:rsidRPr="00743E88" w:rsidDel="004D1168">
          <w:rPr>
            <w:rFonts w:asciiTheme="minorHAnsi" w:hAnsiTheme="minorHAnsi"/>
            <w:spacing w:val="-12"/>
          </w:rPr>
          <w:delText xml:space="preserve"> </w:delText>
        </w:r>
        <w:r w:rsidRPr="00743E88" w:rsidDel="004D1168">
          <w:rPr>
            <w:rFonts w:asciiTheme="minorHAnsi" w:hAnsiTheme="minorHAnsi"/>
          </w:rPr>
          <w:delText>dramatically</w:delText>
        </w:r>
        <w:r w:rsidRPr="00743E88" w:rsidDel="004D1168">
          <w:rPr>
            <w:rFonts w:asciiTheme="minorHAnsi" w:hAnsiTheme="minorHAnsi"/>
            <w:spacing w:val="-12"/>
          </w:rPr>
          <w:delText xml:space="preserve"> </w:delText>
        </w:r>
        <w:r w:rsidRPr="00743E88" w:rsidDel="004D1168">
          <w:rPr>
            <w:rFonts w:asciiTheme="minorHAnsi" w:hAnsiTheme="minorHAnsi"/>
          </w:rPr>
          <w:delText>increased</w:delText>
        </w:r>
      </w:del>
      <w:ins w:id="14" w:author="Raghda Wahdan" w:date="2017-11-05T01:05:00Z">
        <w:r w:rsidR="004D1168" w:rsidRPr="004D1168">
          <w:rPr>
            <w:rFonts w:asciiTheme="minorHAnsi" w:hAnsiTheme="minorHAnsi"/>
          </w:rPr>
          <w:t>severely</w:t>
        </w:r>
        <w:r w:rsidR="004D1168">
          <w:rPr>
            <w:rFonts w:asciiTheme="minorHAnsi" w:hAnsiTheme="minorHAnsi"/>
          </w:rPr>
          <w:t xml:space="preserve"> </w:t>
        </w:r>
      </w:ins>
      <w:ins w:id="15" w:author="Raghda Wahdan" w:date="2017-11-05T01:03:00Z">
        <w:r w:rsidR="004D1168">
          <w:rPr>
            <w:rFonts w:asciiTheme="minorHAnsi" w:hAnsiTheme="minorHAnsi"/>
          </w:rPr>
          <w:t>increase</w:t>
        </w:r>
      </w:ins>
      <w:r w:rsidRPr="00743E88">
        <w:rPr>
          <w:rFonts w:asciiTheme="minorHAnsi" w:hAnsiTheme="minorHAnsi"/>
        </w:rPr>
        <w:t>.</w:t>
      </w:r>
      <w:r w:rsidRPr="00743E88">
        <w:rPr>
          <w:rFonts w:asciiTheme="minorHAnsi" w:hAnsiTheme="minorHAnsi"/>
          <w:spacing w:val="11"/>
        </w:rPr>
        <w:t xml:space="preserve"> </w:t>
      </w:r>
      <w:r w:rsidRPr="00743E88">
        <w:rPr>
          <w:rFonts w:asciiTheme="minorHAnsi" w:hAnsiTheme="minorHAnsi"/>
          <w:spacing w:val="-4"/>
        </w:rPr>
        <w:t>Thereby,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not a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sufficient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protocol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within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scope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thesis.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29"/>
        </w:rPr>
      </w:pPr>
    </w:p>
    <w:p w:rsidR="00A7539C" w:rsidRPr="00743E88" w:rsidRDefault="00743E88">
      <w:pPr>
        <w:pStyle w:val="BodyText"/>
        <w:spacing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b/>
        </w:rPr>
        <w:t xml:space="preserve">Time Division Multiple Access (TDMA): </w:t>
      </w:r>
      <w:r>
        <w:rPr>
          <w:rFonts w:asciiTheme="minorHAnsi" w:hAnsiTheme="minorHAnsi"/>
        </w:rPr>
        <w:t>In this protocol, a single fre</w:t>
      </w:r>
      <w:r w:rsidRPr="00743E88">
        <w:rPr>
          <w:rFonts w:asciiTheme="minorHAnsi" w:hAnsiTheme="minorHAnsi"/>
        </w:rPr>
        <w:t>quency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band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divided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assigned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13"/>
        </w:rPr>
        <w:t xml:space="preserve"> </w:t>
      </w:r>
      <w:r w:rsidRPr="00743E88">
        <w:rPr>
          <w:rFonts w:asciiTheme="minorHAnsi" w:hAnsiTheme="minorHAnsi"/>
        </w:rPr>
        <w:t>One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most important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features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technique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that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must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synchronized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to 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send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its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information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at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beginning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selected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[45]. This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technique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directly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applied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passive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systems.</w:t>
      </w:r>
      <w:r w:rsidRPr="00743E88">
        <w:rPr>
          <w:rFonts w:asciiTheme="minorHAnsi" w:hAnsiTheme="minorHAnsi"/>
          <w:spacing w:val="19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such</w:t>
      </w:r>
      <w:r w:rsidRPr="00743E88">
        <w:rPr>
          <w:rFonts w:asciiTheme="minorHAnsi" w:hAnsiTheme="minorHAnsi"/>
          <w:spacing w:val="-7"/>
        </w:rPr>
        <w:t xml:space="preserve"> </w:t>
      </w:r>
      <w:r>
        <w:rPr>
          <w:rFonts w:asciiTheme="minorHAnsi" w:hAnsiTheme="minorHAnsi"/>
        </w:rPr>
        <w:t>sys</w:t>
      </w:r>
      <w:r w:rsidRPr="00743E88">
        <w:rPr>
          <w:rFonts w:asciiTheme="minorHAnsi" w:hAnsiTheme="minorHAnsi"/>
        </w:rPr>
        <w:t>tems,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simplicity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transfers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complexity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readers,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where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 reader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control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synchronization.</w:t>
      </w:r>
      <w:r w:rsidRPr="00743E88">
        <w:rPr>
          <w:rFonts w:asciiTheme="minorHAnsi" w:hAnsiTheme="minorHAnsi"/>
          <w:spacing w:val="13"/>
        </w:rPr>
        <w:t xml:space="preserve">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active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0"/>
        </w:rPr>
        <w:t xml:space="preserve"> </w:t>
      </w:r>
      <w:r>
        <w:rPr>
          <w:rFonts w:asciiTheme="minorHAnsi" w:hAnsiTheme="minorHAnsi"/>
        </w:rPr>
        <w:t>sys</w:t>
      </w:r>
      <w:r w:rsidRPr="00743E88">
        <w:rPr>
          <w:rFonts w:asciiTheme="minorHAnsi" w:hAnsiTheme="minorHAnsi"/>
        </w:rPr>
        <w:t>tems,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synchronization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either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centralized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or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distributed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tags.</w:t>
      </w:r>
    </w:p>
    <w:p w:rsidR="00A7539C" w:rsidRPr="00743E88" w:rsidRDefault="00A7539C">
      <w:pPr>
        <w:spacing w:line="266" w:lineRule="auto"/>
        <w:jc w:val="both"/>
        <w:rPr>
          <w:rFonts w:asciiTheme="minorHAnsi" w:hAnsiTheme="minorHAnsi"/>
        </w:rPr>
        <w:sectPr w:rsidR="00A7539C" w:rsidRPr="00743E88">
          <w:headerReference w:type="even" r:id="rId11"/>
          <w:headerReference w:type="default" r:id="rId12"/>
          <w:pgSz w:w="11910" w:h="16840"/>
          <w:pgMar w:top="1920" w:right="1680" w:bottom="280" w:left="1620" w:header="1603" w:footer="0" w:gutter="0"/>
          <w:pgNumType w:start="18"/>
          <w:cols w:space="720"/>
        </w:sectPr>
      </w:pP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17"/>
        </w:rPr>
      </w:pPr>
    </w:p>
    <w:p w:rsidR="00A7539C" w:rsidRPr="00743E88" w:rsidRDefault="00743E88">
      <w:pPr>
        <w:pStyle w:val="BodyText"/>
        <w:spacing w:before="118" w:line="266" w:lineRule="auto"/>
        <w:ind w:left="480" w:right="105" w:firstLine="351"/>
        <w:jc w:val="both"/>
        <w:rPr>
          <w:rFonts w:asciiTheme="minorHAnsi" w:hAnsiTheme="minorHAnsi"/>
        </w:rPr>
      </w:pPr>
      <w:bookmarkStart w:id="16" w:name="Hazem_Thesis6_10_25"/>
      <w:bookmarkEnd w:id="16"/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UHF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passive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dense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system,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both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TDMA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SDMA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most commonly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PHY-layer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protocols.</w:t>
      </w:r>
      <w:r w:rsidRPr="00743E88">
        <w:rPr>
          <w:rFonts w:asciiTheme="minorHAnsi" w:hAnsiTheme="minorHAnsi"/>
          <w:spacing w:val="1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systems,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there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is only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versus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large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14"/>
        </w:rPr>
        <w:t xml:space="preserve"> </w:t>
      </w:r>
      <w:r w:rsidRPr="00743E88">
        <w:rPr>
          <w:rFonts w:asciiTheme="minorHAnsi" w:hAnsiTheme="minorHAnsi"/>
        </w:rPr>
        <w:t>Thus,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there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no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problem to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increase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complexity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reader.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should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 xml:space="preserve">cheap </w:t>
      </w:r>
      <w:r w:rsidRPr="00743E88">
        <w:rPr>
          <w:rFonts w:asciiTheme="minorHAnsi" w:hAnsiTheme="minorHAnsi"/>
          <w:w w:val="95"/>
        </w:rPr>
        <w:t>and simple as</w:t>
      </w:r>
      <w:r w:rsidRPr="00743E88">
        <w:rPr>
          <w:rFonts w:asciiTheme="minorHAnsi" w:hAnsiTheme="minorHAnsi"/>
          <w:spacing w:val="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possible.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50"/>
        </w:rPr>
      </w:pPr>
    </w:p>
    <w:p w:rsidR="00A7539C" w:rsidRPr="00743E88" w:rsidRDefault="00743E88">
      <w:pPr>
        <w:pStyle w:val="Heading1"/>
        <w:numPr>
          <w:ilvl w:val="1"/>
          <w:numId w:val="4"/>
        </w:numPr>
        <w:tabs>
          <w:tab w:val="left" w:pos="1363"/>
        </w:tabs>
        <w:ind w:hanging="882"/>
        <w:rPr>
          <w:rFonts w:asciiTheme="minorHAnsi" w:hAnsiTheme="minorHAnsi"/>
        </w:rPr>
      </w:pPr>
      <w:r w:rsidRPr="00743E88">
        <w:rPr>
          <w:rFonts w:asciiTheme="minorHAnsi" w:hAnsiTheme="minorHAnsi"/>
          <w:spacing w:val="-4"/>
        </w:rPr>
        <w:t>MAC-Layer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Protocols</w:t>
      </w:r>
    </w:p>
    <w:p w:rsidR="00A7539C" w:rsidRPr="00743E88" w:rsidRDefault="00743E88">
      <w:pPr>
        <w:pStyle w:val="BodyText"/>
        <w:spacing w:before="334" w:line="266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Unfortunately,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physical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proposals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not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cost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 xml:space="preserve">effective for the market challenges of the passive RFID </w:t>
      </w:r>
      <w:r>
        <w:rPr>
          <w:rFonts w:asciiTheme="minorHAnsi" w:hAnsiTheme="minorHAnsi"/>
        </w:rPr>
        <w:t>technologies. Therefore, colli</w:t>
      </w:r>
      <w:r w:rsidRPr="00743E88">
        <w:rPr>
          <w:rFonts w:asciiTheme="minorHAnsi" w:hAnsiTheme="minorHAnsi"/>
        </w:rPr>
        <w:t>sion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solutions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commonly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implemented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at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  <w:spacing w:val="-3"/>
        </w:rPr>
        <w:t>MAC-layer.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section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 xml:space="preserve">will </w:t>
      </w:r>
      <w:r w:rsidRPr="00743E88">
        <w:rPr>
          <w:rFonts w:asciiTheme="minorHAnsi" w:hAnsiTheme="minorHAnsi"/>
          <w:w w:val="95"/>
        </w:rPr>
        <w:t xml:space="preserve">discuss the most common </w:t>
      </w:r>
      <w:r w:rsidRPr="00743E88">
        <w:rPr>
          <w:rFonts w:asciiTheme="minorHAnsi" w:hAnsiTheme="minorHAnsi"/>
          <w:spacing w:val="-3"/>
          <w:w w:val="95"/>
        </w:rPr>
        <w:t xml:space="preserve">MAC-layer </w:t>
      </w:r>
      <w:r w:rsidRPr="00743E88">
        <w:rPr>
          <w:rFonts w:asciiTheme="minorHAnsi" w:hAnsiTheme="minorHAnsi"/>
          <w:w w:val="95"/>
        </w:rPr>
        <w:t>anti-collision</w:t>
      </w:r>
      <w:r w:rsidRPr="00743E88">
        <w:rPr>
          <w:rFonts w:asciiTheme="minorHAnsi" w:hAnsiTheme="minorHAnsi"/>
          <w:spacing w:val="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protocols.</w:t>
      </w:r>
    </w:p>
    <w:p w:rsidR="00A7539C" w:rsidRPr="00743E88" w:rsidRDefault="00743E88">
      <w:pPr>
        <w:pStyle w:val="BodyText"/>
        <w:spacing w:before="31" w:line="266" w:lineRule="auto"/>
        <w:ind w:left="480" w:right="105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3.2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presents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classification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most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common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  <w:spacing w:val="-3"/>
        </w:rPr>
        <w:t xml:space="preserve">MAC-layer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protocols.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3.2,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  <w:spacing w:val="-3"/>
        </w:rPr>
        <w:t>MAC-layer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9"/>
        </w:rPr>
        <w:t xml:space="preserve"> </w:t>
      </w:r>
      <w:r>
        <w:rPr>
          <w:rFonts w:asciiTheme="minorHAnsi" w:hAnsiTheme="minorHAnsi"/>
        </w:rPr>
        <w:t>pro</w:t>
      </w:r>
      <w:r w:rsidRPr="00743E88">
        <w:rPr>
          <w:rFonts w:asciiTheme="minorHAnsi" w:hAnsiTheme="minorHAnsi"/>
        </w:rPr>
        <w:t>tocols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classified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  <w:spacing w:val="-5"/>
        </w:rPr>
        <w:t>two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categories: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deterministic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protocols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3"/>
        </w:rPr>
        <w:t xml:space="preserve"> </w:t>
      </w:r>
      <w:r>
        <w:rPr>
          <w:rFonts w:asciiTheme="minorHAnsi" w:hAnsiTheme="minorHAnsi"/>
        </w:rPr>
        <w:t>prob</w:t>
      </w:r>
      <w:r w:rsidRPr="00743E88">
        <w:rPr>
          <w:rFonts w:asciiTheme="minorHAnsi" w:hAnsiTheme="minorHAnsi"/>
        </w:rPr>
        <w:t xml:space="preserve">abilistic protocols. Deterministic protocols are used in systems with known number of tags to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</w:rPr>
        <w:t>identified in the reading area. These types of protocols are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mainly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based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tree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algorithms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identification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processes.</w:t>
      </w:r>
      <w:r w:rsidRPr="00743E88">
        <w:rPr>
          <w:rFonts w:asciiTheme="minorHAnsi" w:hAnsiTheme="minorHAnsi"/>
          <w:spacing w:val="-27"/>
        </w:rPr>
        <w:t xml:space="preserve"> </w:t>
      </w:r>
      <w:r>
        <w:rPr>
          <w:rFonts w:asciiTheme="minorHAnsi" w:hAnsiTheme="minorHAnsi"/>
        </w:rPr>
        <w:t>Probabilis</w:t>
      </w:r>
      <w:r w:rsidRPr="00743E88">
        <w:rPr>
          <w:rFonts w:asciiTheme="minorHAnsi" w:hAnsiTheme="minorHAnsi"/>
        </w:rPr>
        <w:t>tic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protocols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systems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an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unknown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 xml:space="preserve">Probabilistic </w:t>
      </w:r>
      <w:r w:rsidRPr="00743E88">
        <w:rPr>
          <w:rFonts w:asciiTheme="minorHAnsi" w:hAnsiTheme="minorHAnsi"/>
          <w:w w:val="95"/>
        </w:rPr>
        <w:t>prot</w:t>
      </w:r>
      <w:r>
        <w:rPr>
          <w:rFonts w:asciiTheme="minorHAnsi" w:hAnsiTheme="minorHAnsi"/>
          <w:w w:val="95"/>
        </w:rPr>
        <w:t>ocols are mainly based on ALOHA</w:t>
      </w:r>
      <w:r w:rsidRPr="00743E88">
        <w:rPr>
          <w:rFonts w:asciiTheme="minorHAnsi" w:hAnsiTheme="minorHAnsi"/>
          <w:spacing w:val="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algorithm.</w:t>
      </w:r>
    </w:p>
    <w:p w:rsidR="00A7539C" w:rsidRPr="00743E88" w:rsidRDefault="00743E88">
      <w:pPr>
        <w:pStyle w:val="BodyText"/>
        <w:spacing w:before="31" w:line="266" w:lineRule="auto"/>
        <w:ind w:left="480" w:right="106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following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sections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discuss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detail</w:t>
      </w:r>
      <w:del w:id="17" w:author="Raghda Wahdan" w:date="2017-11-05T01:22:00Z">
        <w:r w:rsidRPr="00743E88" w:rsidDel="00877501">
          <w:rPr>
            <w:rFonts w:asciiTheme="minorHAnsi" w:hAnsiTheme="minorHAnsi"/>
          </w:rPr>
          <w:delText>s</w:delText>
        </w:r>
      </w:del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most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commonly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  <w:spacing w:val="-3"/>
        </w:rPr>
        <w:t xml:space="preserve">anti- </w:t>
      </w:r>
      <w:r w:rsidRPr="00743E88">
        <w:rPr>
          <w:rFonts w:asciiTheme="minorHAnsi" w:hAnsiTheme="minorHAnsi"/>
          <w:w w:val="95"/>
        </w:rPr>
        <w:t>collision algorithms either deterministic or probabilistic based algorithm.</w:t>
      </w:r>
    </w:p>
    <w:p w:rsidR="00A7539C" w:rsidRPr="00743E88" w:rsidRDefault="00A7539C">
      <w:pPr>
        <w:pStyle w:val="BodyText"/>
        <w:spacing w:before="7"/>
        <w:rPr>
          <w:rFonts w:asciiTheme="minorHAnsi" w:hAnsiTheme="minorHAnsi"/>
          <w:sz w:val="45"/>
        </w:rPr>
      </w:pPr>
    </w:p>
    <w:p w:rsidR="00A7539C" w:rsidRPr="00743E88" w:rsidRDefault="00743E88">
      <w:pPr>
        <w:pStyle w:val="Heading2"/>
        <w:numPr>
          <w:ilvl w:val="2"/>
          <w:numId w:val="4"/>
        </w:numPr>
        <w:tabs>
          <w:tab w:val="left" w:pos="1467"/>
        </w:tabs>
        <w:ind w:hanging="986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  <w:w w:val="95"/>
        </w:rPr>
        <w:t>Deterministic  Anti</w:t>
      </w:r>
      <w:proofErr w:type="gramEnd"/>
      <w:r w:rsidRPr="00743E88">
        <w:rPr>
          <w:rFonts w:asciiTheme="minorHAnsi" w:hAnsiTheme="minorHAnsi"/>
          <w:w w:val="95"/>
        </w:rPr>
        <w:t>-collision</w:t>
      </w:r>
      <w:r w:rsidRPr="00743E88">
        <w:rPr>
          <w:rFonts w:asciiTheme="minorHAnsi" w:hAnsiTheme="minorHAnsi"/>
          <w:spacing w:val="5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Protocols</w:t>
      </w:r>
    </w:p>
    <w:p w:rsidR="00A7539C" w:rsidRPr="00743E88" w:rsidRDefault="00743E88">
      <w:pPr>
        <w:pStyle w:val="BodyText"/>
        <w:spacing w:before="265" w:line="266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 xml:space="preserve">These protocols are commonly named tree-based anti-collision protocols. Using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algorithms,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aims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identify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set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coverage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area in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subsequent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[46].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contains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command,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trans- mitted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from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reader,</w:t>
      </w:r>
      <w:r w:rsidRPr="00743E88">
        <w:rPr>
          <w:rFonts w:asciiTheme="minorHAnsi" w:hAnsiTheme="minorHAnsi"/>
          <w:spacing w:val="-4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response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area.</w:t>
      </w:r>
      <w:r w:rsidRPr="00743E88">
        <w:rPr>
          <w:rFonts w:asciiTheme="minorHAnsi" w:hAnsiTheme="minorHAnsi"/>
          <w:spacing w:val="19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there is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more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than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one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reply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one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slot,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occurs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tries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to split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  <w:spacing w:val="-5"/>
        </w:rPr>
        <w:t>two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subgroups.</w:t>
      </w:r>
      <w:r w:rsidRPr="00743E88">
        <w:rPr>
          <w:rFonts w:asciiTheme="minorHAnsi" w:hAnsiTheme="minorHAnsi"/>
          <w:spacing w:val="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repeats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splitting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 xml:space="preserve">procedure until it receives a single tag </w:t>
      </w:r>
      <w:r w:rsidRPr="00743E88">
        <w:rPr>
          <w:rFonts w:asciiTheme="minorHAnsi" w:hAnsiTheme="minorHAnsi"/>
          <w:spacing w:val="-4"/>
        </w:rPr>
        <w:t xml:space="preserve">reply. </w:t>
      </w:r>
      <w:r w:rsidRPr="00743E88">
        <w:rPr>
          <w:rFonts w:asciiTheme="minorHAnsi" w:hAnsiTheme="minorHAnsi"/>
          <w:spacing w:val="-6"/>
        </w:rPr>
        <w:t xml:space="preserve">Tree </w:t>
      </w:r>
      <w:r w:rsidRPr="00743E88">
        <w:rPr>
          <w:rFonts w:asciiTheme="minorHAnsi" w:hAnsiTheme="minorHAnsi"/>
        </w:rPr>
        <w:t xml:space="preserve">based anti-collision protocols can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  <w:w w:val="95"/>
        </w:rPr>
        <w:t xml:space="preserve">classified into </w:t>
      </w:r>
      <w:r w:rsidRPr="00743E88">
        <w:rPr>
          <w:rFonts w:asciiTheme="minorHAnsi" w:hAnsiTheme="minorHAnsi"/>
          <w:spacing w:val="-5"/>
          <w:w w:val="95"/>
        </w:rPr>
        <w:t>two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groups:</w:t>
      </w:r>
    </w:p>
    <w:p w:rsidR="00A7539C" w:rsidRPr="00743E88" w:rsidRDefault="00A7539C">
      <w:pPr>
        <w:spacing w:line="266" w:lineRule="auto"/>
        <w:jc w:val="both"/>
        <w:rPr>
          <w:rFonts w:asciiTheme="minorHAnsi" w:hAnsiTheme="minorHAnsi"/>
        </w:rPr>
        <w:sectPr w:rsidR="00A7539C" w:rsidRPr="00743E88">
          <w:pgSz w:w="11910" w:h="16840"/>
          <w:pgMar w:top="1920" w:right="1620" w:bottom="280" w:left="1680" w:header="1603" w:footer="0" w:gutter="0"/>
          <w:cols w:space="720"/>
        </w:sectPr>
      </w:pPr>
    </w:p>
    <w:p w:rsidR="00A7539C" w:rsidRPr="00743E88" w:rsidRDefault="00A7539C">
      <w:pPr>
        <w:pStyle w:val="BodyText"/>
        <w:rPr>
          <w:rFonts w:asciiTheme="minorHAnsi" w:hAnsiTheme="minorHAnsi"/>
          <w:sz w:val="28"/>
        </w:rPr>
      </w:pPr>
    </w:p>
    <w:p w:rsidR="00A7539C" w:rsidRPr="00743E88" w:rsidRDefault="007349BA">
      <w:pPr>
        <w:pStyle w:val="BodyText"/>
        <w:ind w:left="856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</w:r>
      <w:r>
        <w:rPr>
          <w:rFonts w:asciiTheme="minorHAnsi" w:hAnsiTheme="minorHAnsi"/>
          <w:sz w:val="20"/>
        </w:rPr>
        <w:pict>
          <v:group id="_x0000_s1774" style="width:326.05pt;height:218.6pt;mso-position-horizontal-relative:char;mso-position-vertical-relative:line" coordsize="6521,4372">
            <v:line id="_x0000_s1805" style="position:absolute" from="3200,673" to="1516,1291" strokeweight=".31858mm"/>
            <v:shape id="_x0000_s1804" style="position:absolute;left:1391;top:1242;width:154;height:96" coordorigin="1391,1242" coordsize="154,96" path="m1511,1242r-120,95l1544,1332r-33,-90xe" fillcolor="black" stroked="f">
              <v:path arrowok="t"/>
            </v:shape>
            <v:line id="_x0000_s1803" style="position:absolute" from="3200,673" to="5058,1295" strokeweight=".31858mm"/>
            <v:shape id="_x0000_s1802" style="position:absolute;left:5031;top:1245;width:154;height:93" coordorigin="5031,1245" coordsize="154,93" path="m5062,1245r-31,92l5184,1337r-122,-92xe" fillcolor="black" stroked="f">
              <v:path arrowok="t"/>
            </v:shape>
            <v:rect id="_x0000_s1801" style="position:absolute;left:985;top:9;width:4443;height:650" fillcolor="#f2f2f2" stroked="f"/>
            <v:rect id="_x0000_s1800" style="position:absolute;left:985;top:9;width:4443;height:650" filled="f" strokeweight=".31858mm"/>
            <v:shape id="_x0000_s1799" type="#_x0000_t75" style="position:absolute;left:1618;top:249;width:3173;height:198">
              <v:imagedata r:id="rId13" o:title=""/>
            </v:shape>
            <v:line id="_x0000_s1798" style="position:absolute" from="1353,1951" to="680,2528" strokeweight=".31858mm"/>
            <v:shape id="_x0000_s1797" style="position:absolute;left:578;top:2484;width:142;height:131" coordorigin="578,2484" coordsize="142,131" path="m657,2484r-79,131l720,2557r-63,-73xe" fillcolor="black" stroked="f">
              <v:path arrowok="t"/>
            </v:shape>
            <v:line id="_x0000_s1796" style="position:absolute" from="1353,1951" to="2099,2533" strokeweight=".31858mm"/>
            <v:shape id="_x0000_s1795" style="position:absolute;left:2060;top:2487;width:145;height:128" coordorigin="2060,2487" coordsize="145,128" path="m2119,2487r-59,77l2204,2615r-85,-128xe" fillcolor="black" stroked="f">
              <v:path arrowok="t"/>
            </v:shape>
            <v:shape id="_x0000_s1794" type="#_x0000_t75" style="position:absolute;left:325;top:1337;width:2186;height:614">
              <v:imagedata r:id="rId14" o:title=""/>
            </v:shape>
            <v:line id="_x0000_s1793" style="position:absolute" from="5184,1924" to="5184,2502" strokeweight=".31858mm"/>
            <v:shape id="_x0000_s1792" style="position:absolute;left:5136;top:2490;width:97;height:146" coordorigin="5136,2490" coordsize="97,146" path="m5232,2490r-96,l5184,2635r48,-145xe" fillcolor="black" stroked="f">
              <v:path arrowok="t"/>
            </v:shape>
            <v:shape id="_x0000_s1791" type="#_x0000_t75" style="position:absolute;left:3902;top:1337;width:2619;height:596">
              <v:imagedata r:id="rId15" o:title=""/>
            </v:shape>
            <v:rect id="_x0000_s1790" style="position:absolute;left:4019;top:2628;width:2384;height:1734" fillcolor="#f2f2f2" stroked="f"/>
            <v:rect id="_x0000_s1789" style="position:absolute;left:4019;top:2628;width:2384;height:1734" filled="f" strokeweight=".31858mm"/>
            <v:shape id="_x0000_s1788" type="#_x0000_t75" style="position:absolute;left:4078;top:2940;width:79;height:117">
              <v:imagedata r:id="rId16" o:title=""/>
            </v:shape>
            <v:shape id="_x0000_s1787" type="#_x0000_t75" style="position:absolute;left:4287;top:2893;width:1204;height:150">
              <v:imagedata r:id="rId17" o:title=""/>
            </v:shape>
            <v:shape id="_x0000_s1786" type="#_x0000_t75" style="position:absolute;left:4078;top:3200;width:79;height:117">
              <v:imagedata r:id="rId16" o:title=""/>
            </v:shape>
            <v:shape id="_x0000_s1785" type="#_x0000_t75" style="position:absolute;left:4298;top:3150;width:1411;height:154">
              <v:imagedata r:id="rId18" o:title=""/>
            </v:shape>
            <v:shape id="_x0000_s1784" type="#_x0000_t75" style="position:absolute;left:4078;top:3460;width:79;height:117">
              <v:imagedata r:id="rId16" o:title=""/>
            </v:shape>
            <v:shape id="_x0000_s1783" type="#_x0000_t75" style="position:absolute;left:4287;top:3410;width:2029;height:154">
              <v:imagedata r:id="rId19" o:title=""/>
            </v:shape>
            <v:shape id="_x0000_s1782" type="#_x0000_t75" style="position:absolute;left:4078;top:3720;width:79;height:117">
              <v:imagedata r:id="rId16" o:title=""/>
            </v:shape>
            <v:shape id="_x0000_s1781" type="#_x0000_t75" style="position:absolute;left:4286;top:3670;width:2069;height:414">
              <v:imagedata r:id="rId20" o:title=""/>
            </v:shape>
            <v:rect id="_x0000_s1780" style="position:absolute;left:1743;top:2628;width:1409;height:434" fillcolor="#f2f2f2" stroked="f"/>
            <v:rect id="_x0000_s1779" style="position:absolute;left:1743;top:2628;width:1409;height:434" filled="f" strokeweight=".31858mm"/>
            <v:shape id="_x0000_s1778" style="position:absolute;left:1959;top:2763;width:979;height:194" coordorigin="1959,2763" coordsize="979,194" o:spt="100" adj="0,,0" path="m2030,2763r-14,2l2003,2769r-12,6l1980,2785r-9,11l1964,2809r-4,14l1959,2838r,14l1961,2864r5,9l1971,2884r6,8l1986,2899r6,4l2000,2908r10,4l2017,2919r9,6l2036,2932r10,6l2056,2943r11,4l2079,2950r10,2l2099,2953r,-4l2088,2948r-9,-3l2062,2933r-8,-9l2047,2912r11,-5l2060,2906r-44,l2006,2901r-8,-9l1992,2881r-5,-12l1984,2855r-1,-17l1984,2822r3,-15l1991,2795r7,-10l2006,2776r10,-4l2062,2772r-5,-3l2044,2765r-14,-2xm2062,2772r-25,l2045,2774r6,4l2058,2782r5,7l2067,2798r4,9l2073,2817r2,12l2075,2841r-1,16l2072,2871r-5,11l2061,2892r-8,9l2042,2906r18,l2068,2901r9,-7l2085,2885r6,-11l2096,2863r3,-12l2100,2839r-2,-16l2095,2809r-7,-13l2079,2785r-11,-10l2062,2772xm2142,2813r-34,l2108,2817r5,l2116,2817r3,2l2120,2819r2,2l2123,2823r1,1l2124,2828r,56l2125,2891r2,5l2128,2901r3,4l2135,2908r4,4l2144,2913r10,l2159,2912r4,-3l2167,2907r7,-6l2175,2900r-21,l2150,2899r-3,-3l2144,2893r-2,-6l2142,2813xm2201,2893r-19,l2182,2913r5,l2216,2901r-1,-2l2206,2899r-2,l2203,2898r-1,-1l2201,2895r,-2xm2200,2813r-33,l2167,2817r6,l2177,2818r2,2l2181,2822r1,4l2182,2886r-5,6l2172,2895r-4,2l2164,2899r-3,1l2175,2900r7,-7l2201,2893r-1,-1l2200,2890r,-77xm2214,2897r-2,2l2209,2899r6,l2214,2897xm2280,2810r-24,l2246,2815r-9,9l2231,2832r-4,9l2225,2851r-1,12l2224,2878r4,13l2236,2900r9,9l2255,2913r22,l2286,2909r7,-8l2298,2896r-33,l2257,2892r-7,-8l2243,2875r-4,-11l2239,2850r67,l2306,2844r-67,l2240,2836r3,-7l2247,2825r5,-5l2257,2818r36,l2289,2814r-9,-4xm2303,2873r-3,8l2296,2887r-5,4l2286,2894r-5,2l2298,2896r3,-3l2305,2884r1,-9l2303,2873xm2293,2818r-26,l2271,2819r3,2l2278,2823r2,4l2282,2831r1,2l2284,2837r,7l2306,2844r,-6l2303,2828r-10,-10xm2404,2935r-6,l2396,2936r-2,2l2392,2940r-1,2l2391,2948r1,3l2395,2953r3,3l2401,2957r10,l2417,2955r12,-10l2433,2939r-17,l2414,2939r-3,-2l2407,2936r-3,-1xm2431,2813r-45,l2386,2817r3,1l2392,2819r2,1l2396,2823r2,2l2400,2828r2,3l2403,2833r35,73l2431,2923r-2,6l2426,2934r-5,4l2419,2939r14,l2434,2938r4,-10l2456,2885r-10,l2423,2836r-2,-5l2419,2827r,-5l2420,2821r3,-3l2426,2817r5,l2431,2813xm2365,2906r-50,l2315,2910r50,l2365,2906xm2347,2824r-23,l2326,2825r1,1l2328,2827r1,1l2329,2831r1,2l2330,2897r,2l2329,2901r-2,2l2326,2904r-3,1l2320,2906r40,l2357,2906r-3,-2l2352,2903r-2,-2l2350,2900r-2,-3l2347,2893r,-52l2351,2835r2,-3l2347,2832r,-8xm2491,2813r-31,l2460,2817r3,l2465,2817r1,1l2468,2818r1,2l2470,2820r,1l2470,2825r-1,3l2468,2831r-22,54l2456,2885r21,-53l2479,2827r1,-2l2481,2824r2,-3l2484,2820r3,-2l2489,2817r2,l2491,2813xm2377,2811r-13,l2356,2818r-9,14l2353,2832r1,-2l2359,2825r1,l2386,2825r,-6l2385,2816r-3,-2l2379,2812r-2,-1xm2386,2825r-23,l2365,2826r3,2l2371,2831r3,1l2379,2832r2,-1l2385,2827r1,-2xm2347,2811r-4,l2314,2822r1,4l2318,2825r2,-1l2347,2824r,-13xm2644,2906r-61,l2583,2910r61,l2644,2906xm2624,2776r-21,l2603,2893r-1,6l2601,2901r-3,3l2594,2906r39,l2629,2905r-3,-3l2625,2900r-1,-6l2624,2776xm2673,2766r-117,l2554,2800r4,l2558,2794r2,-5l2562,2785r3,-4l2568,2778r4,-1l2574,2776r6,l2673,2776r,-10xm2673,2776r-23,l2654,2777r8,3l2665,2784r2,4l2668,2790r1,5l2670,2800r4,l2673,2776xm2732,2906r-50,l2682,2910r50,l2732,2906xm2714,2824r-23,l2694,2826r1,1l2696,2828r1,3l2697,2833r,64l2697,2899r-1,2l2695,2903r-2,1l2690,2905r-3,1l2727,2906r-3,l2721,2904r-2,-1l2718,2901r-1,-1l2715,2897r-1,-4l2714,2841r4,-6l2720,2832r-6,l2714,2824xm2744,2811r-13,l2723,2818r-9,14l2720,2832r1,-2l2725,2827r1,-2l2727,2825r26,l2753,2819r-1,-3l2749,2814r-2,-2l2744,2811xm2753,2825r-23,l2732,2826r4,2l2738,2831r3,1l2746,2832r2,-1l2750,2829r2,-2l2753,2825xm2714,2811r-4,l2681,2822r1,4l2685,2825r2,-1l2714,2824r,-13xm2815,2810r-23,l2781,2815r-9,9l2767,2832r-4,9l2760,2851r,12l2760,2878r4,13l2772,2900r8,9l2791,2913r22,l2822,2909r7,-8l2834,2896r-33,l2792,2892r-14,-17l2775,2864r,-14l2842,2850r,-6l2775,2844r1,-8l2778,2829r5,-4l2788,2820r5,-2l2828,2818r-4,-4l2815,2810xm2839,2873r-4,8l2831,2887r-4,4l2822,2894r-6,2l2834,2896r2,-3l2840,2884r2,-9l2839,2873xm2828,2818r-25,l2806,2819r3,2l2813,2823r3,4l2817,2831r2,2l2819,2837r1,7l2842,2844r,-6l2838,2828r-10,-10xm2912,2810r-24,l2877,2815r-8,9l2863,2832r-4,9l2857,2851r-1,12l2856,2878r4,13l2877,2909r10,4l2909,2913r9,-4l2930,2896r-33,l2888,2892r-7,-8l2875,2875r-4,-11l2871,2850r67,l2938,2844r-67,l2872,2836r3,-7l2884,2820r5,-2l2924,2818r-4,-4l2912,2810xm2935,2873r-3,8l2928,2887r-5,4l2918,2894r-5,2l2930,2896r2,-3l2936,2884r2,-9l2935,2873xm2924,2818r-25,l2902,2819r4,2l2909,2823r3,4l2913,2831r2,2l2916,2837r,7l2938,2844r,-6l2935,2828r-7,-7l2924,2818xe" fillcolor="black" stroked="f">
              <v:stroke joinstyle="round"/>
              <v:formulas/>
              <v:path arrowok="t" o:connecttype="segments"/>
            </v:shape>
            <v:rect id="_x0000_s1777" style="position:absolute;left:9;top:2628;width:1409;height:434" fillcolor="#f2f2f2" stroked="f"/>
            <v:rect id="_x0000_s1776" style="position:absolute;left:9;top:2628;width:1409;height:434" filled="f" strokeweight=".31858mm"/>
            <v:shape id="_x0000_s1775" style="position:absolute;left:197;top:2760;width:1032;height:198" coordorigin="197,2760" coordsize="1032,198" o:spt="100" adj="0,,0" path="m270,2766r-73,l197,2770r11,l212,2772r3,3l216,2777r2,6l218,2893r-1,5l215,2900r-3,4l208,2906r-11,l197,2910r84,l293,2909r8,-3l309,2903r-55,l246,2902r-8,-2l238,2841r2,l242,2840r3,l248,2840r58,l303,2839r-10,-2l302,2834r2,-1l250,2833r-3,-1l243,2832r-3,l238,2831r,-55l243,2774r7,l301,2774r-4,-2l287,2769r-7,-1l270,2766xm306,2840r-39,l275,2841r14,6l294,2852r6,10l301,2867r,14l298,2888r-7,6l285,2900r-10,3l309,2903r6,-5l319,2891r5,-6l326,2878r,-17l322,2853r-6,-6l311,2843r-5,-3xm301,2774r-31,l280,2777r7,5l294,2789r3,7l297,2809r-1,6l293,2819r-3,5l286,2827r-5,2l276,2832r-8,1l304,2833r4,-3l313,2824r4,-5l319,2812r,-15l317,2789r-6,-7l305,2776r-4,-2xm372,2760r-6,l363,2761r-1,2l359,2765r-1,2l358,2773r1,3l362,2778r2,2l366,2781r6,l375,2780r2,-2l379,2776r1,-3l380,2767r-1,-2l377,2763r-2,-2l372,2760xm393,2906r-47,l346,2910r47,l393,2906xm378,2824r-23,l356,2825r1,1l358,2827r1,1l359,2831r1,2l361,2840r,54l360,2898r-1,2l358,2903r-1,1l355,2905r-1,1l350,2906r38,l385,2906r-2,-1l382,2904r-2,-1l379,2900r-1,-2l378,2894r,-70xm378,2811r-5,l344,2822r2,4l349,2825r2,-1l378,2824r,-13xm449,2906r-48,l401,2910r48,l449,2906xm505,2906r-48,l457,2910r48,l505,2906xm433,2824r-23,l411,2825r1,1l413,2827r1,1l415,2831r,2l415,2895r,5l411,2905r-3,1l443,2906r-3,l438,2905r-1,-1l435,2903r-2,-4l433,2895r,-58l439,2831r-6,l433,2824xm487,2823r-24,l467,2825r5,8l473,2840r,54l473,2897r,1l472,2901r-1,2l467,2906r-3,l501,2906r-3,l496,2905r-2,-1l493,2903r-1,-2l491,2899r,-4l491,2838r-1,-6l488,2827r-1,-4xm471,2811r-16,l445,2817r-12,14l439,2831r2,-3l450,2823r37,l486,2821r-3,-4l479,2814r-4,-2l471,2811xm433,2811r-4,l399,2822r2,4l403,2825r3,-1l433,2824r,-13xm578,2817r-22,l560,2819r4,3l566,2826r2,6l568,2846r-16,6l540,2857r-8,4l525,2865r-5,5l517,2875r-2,4l514,2883r,12l516,2901r5,4l525,2910r5,2l541,2912r5,-1l549,2909r3,-1l558,2904r5,-4l543,2900r-3,-2l537,2895r-4,-3l532,2887r,-9l533,2875r3,-4l538,2868r4,-4l548,2861r2,-1l557,2857r11,-5l586,2852r,-18l585,2828r-1,-3l582,2820r-4,-3l578,2817xm587,2896r-19,l568,2902r1,4l571,2908r2,3l576,2912r11,l594,2907r6,-8l590,2899r-1,l587,2897r,-1xm586,2852r-18,l568,2889r-9,7l552,2900r11,l568,2896r19,l586,2896r,-3l586,2891r,-39xm590,2899r,l592,2899r-2,xm602,2890r-4,5l595,2897r-1,1l593,2899r-1,l600,2899r2,-3l602,2890xm562,2811r-20,l533,2813r-6,5l521,2823r-3,6l518,2838r1,2l520,2842r2,2l524,2845r5,l532,2844r3,-3l536,2838r,-13l537,2823r3,-3l542,2818r4,-1l578,2817r-4,-2l569,2812r-7,-1xm694,2935r-5,l686,2936r-4,4l681,2942r,6l682,2951r3,2l688,2956r3,1l701,2957r6,-2l719,2945r4,-6l706,2939r-2,l701,2937r-4,-1l694,2935xm721,2813r-45,l676,2817r4,1l682,2819r2,1l686,2823r2,2l690,2828r2,3l693,2833r35,73l721,2923r-2,6l716,2934r-5,4l709,2939r14,l724,2938r4,-10l746,2885r-9,l713,2836r-3,-5l709,2827r,-5l710,2821r2,-2l713,2818r3,-1l721,2817r,-4xm654,2906r-49,l605,2910r49,l654,2906xm638,2824r-24,l616,2825r1,1l618,2827r1,1l620,2833r,7l620,2894r,3l620,2899r-1,2l618,2903r-2,1l614,2905r-4,1l650,2906r-3,l645,2904r-3,-1l641,2901r-1,-1l638,2897r,-4l638,2841r3,-6l643,2832r-5,l638,2824xm782,2813r-32,l750,2817r3,l756,2817r2,1l759,2819r,1l760,2820r,5l760,2828r-2,3l737,2885r9,l768,2832r1,-5l770,2825r3,-4l775,2820r2,-2l779,2817r3,l782,2813xm666,2811r-12,l646,2818r-8,14l643,2832r1,-2l648,2827r1,-2l650,2825r26,l676,2819r-1,-3l672,2814r-2,-2l666,2811xm676,2825r-23,l656,2826r2,2l662,2831r2,1l669,2832r3,-1l675,2827r1,-2xm638,2811r-5,l604,2822r1,4l608,2825r2,-1l638,2824r,-13xm934,2906r-61,l873,2910r61,l934,2906xm914,2776r-21,l893,2893r,6l891,2901r-2,3l884,2906r40,l919,2905r-2,-3l915,2900r-1,-6l914,2776xm963,2766r-118,l844,2800r4,l848,2794r2,-5l853,2785r2,-4l858,2778r4,-1l865,2776r4,l963,2776r,-10xm963,2776r-23,l945,2777r7,3l955,2784r2,4l959,2790r1,5l960,2800r4,l963,2776xm1022,2906r-50,l972,2910r50,l1022,2906xm1005,2824r-24,l983,2825r1,1l985,2827r1,1l987,2831r,2l987,2897r,2l986,2901r-1,2l983,2904r-2,1l977,2906r40,l1014,2906r-2,-2l1009,2903r-1,-2l1007,2900r-2,-3l1005,2893r,-52l1008,2835r2,-3l1005,2832r,-8xm1034,2811r-13,l1013,2818r-8,14l1010,2832r2,-2l1016,2825r1,l1043,2825r,-6l1042,2816r-3,-2l1037,2812r-3,-1xm1043,2825r-23,l1023,2826r3,2l1029,2831r2,1l1036,2832r3,-1l1042,2827r1,-2xm1005,2811r-5,l971,2822r1,4l975,2825r2,-1l1005,2824r,-13xm1106,2810r-24,l1071,2815r-8,9l1057,2832r-4,9l1051,2851r-1,12l1050,2878r4,13l1062,2900r9,9l1080,2913r23,l1112,2909r7,-8l1124,2896r-33,l1083,2892r-8,-8l1068,2875r-3,-11l1065,2850r67,l1132,2844r-67,l1066,2836r2,-7l1073,2825r5,-5l1083,2818r35,l1115,2814r-9,-4xm1129,2873r-3,8l1122,2887r-5,4l1112,2894r-5,2l1124,2896r2,-3l1131,2884r1,-9l1129,2873xm1118,2818r-26,l1096,2819r7,4l1106,2827r2,4l1109,2833r1,4l1110,2844r22,l1132,2838r-4,-10l1118,2818xm1202,2810r-24,l1167,2815r-8,9l1153,2832r-4,9l1147,2851r-1,12l1146,2878r4,13l1167,2909r10,4l1199,2913r9,-4l1220,2896r-33,l1179,2892r-15,-17l1161,2864r,-14l1228,2850r,-6l1161,2844r1,-8l1164,2829r5,-4l1174,2820r5,-2l1214,2818r-3,-4l1202,2810xm1225,2873r-3,8l1218,2887r-5,4l1208,2894r-5,2l1220,2896r2,-3l1227,2884r1,-9l1225,2873xm1214,2818r-25,l1192,2819r4,2l1199,2823r3,4l1204,2831r1,2l1206,2837r,7l1228,2844r,-6l1224,2828r-10,-1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7539C" w:rsidRPr="00743E88" w:rsidRDefault="00743E88">
      <w:pPr>
        <w:pStyle w:val="BodyText"/>
        <w:spacing w:before="137"/>
        <w:ind w:left="749"/>
        <w:rPr>
          <w:rFonts w:asciiTheme="minorHAnsi" w:hAnsiTheme="minorHAnsi"/>
        </w:rPr>
      </w:pPr>
      <w:bookmarkStart w:id="18" w:name="Hazem_Thesis6_10_26"/>
      <w:bookmarkEnd w:id="18"/>
      <w:r w:rsidRPr="00743E88">
        <w:rPr>
          <w:rFonts w:asciiTheme="minorHAnsi" w:hAnsiTheme="minorHAnsi"/>
          <w:w w:val="95"/>
        </w:rPr>
        <w:t>Figure 3.2:  Common existing MAC-Layer anti-</w:t>
      </w:r>
      <w:proofErr w:type="gramStart"/>
      <w:r w:rsidRPr="00743E88">
        <w:rPr>
          <w:rFonts w:asciiTheme="minorHAnsi" w:hAnsiTheme="minorHAnsi"/>
          <w:w w:val="95"/>
        </w:rPr>
        <w:t>collision  protocols</w:t>
      </w:r>
      <w:proofErr w:type="gramEnd"/>
    </w:p>
    <w:p w:rsidR="00A7539C" w:rsidRPr="00743E88" w:rsidRDefault="00A7539C">
      <w:pPr>
        <w:pStyle w:val="BodyText"/>
        <w:spacing w:before="11"/>
        <w:rPr>
          <w:rFonts w:asciiTheme="minorHAnsi" w:hAnsiTheme="minorHAnsi"/>
          <w:sz w:val="34"/>
        </w:rPr>
      </w:pPr>
    </w:p>
    <w:p w:rsidR="00A7539C" w:rsidRPr="00743E88" w:rsidRDefault="00743E88">
      <w:pPr>
        <w:pStyle w:val="Heading3"/>
        <w:ind w:left="108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Binary tree</w:t>
      </w:r>
    </w:p>
    <w:p w:rsidR="00A7539C" w:rsidRPr="00743E88" w:rsidRDefault="00743E88" w:rsidP="00877501">
      <w:pPr>
        <w:pStyle w:val="BodyText"/>
        <w:spacing w:before="247"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binary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tree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algorithm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[47]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commonly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tree-based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anti-collision protocols.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Using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algorithm,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occurs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slot,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collided tag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selects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randomly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’0’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or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  <w:spacing w:val="-9"/>
        </w:rPr>
        <w:t>’1’.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Thus,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colliding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separated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  <w:spacing w:val="-5"/>
        </w:rPr>
        <w:t xml:space="preserve">two </w:t>
      </w:r>
      <w:r w:rsidRPr="00743E88">
        <w:rPr>
          <w:rFonts w:asciiTheme="minorHAnsi" w:hAnsiTheme="minorHAnsi"/>
        </w:rPr>
        <w:t>subgroups.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  <w:spacing w:val="-5"/>
        </w:rPr>
        <w:t>Tags,</w:t>
      </w:r>
      <w:r w:rsidRPr="00743E88">
        <w:rPr>
          <w:rFonts w:asciiTheme="minorHAnsi" w:hAnsiTheme="minorHAnsi"/>
          <w:spacing w:val="-34"/>
        </w:rPr>
        <w:t xml:space="preserve"> </w:t>
      </w:r>
      <w:proofErr w:type="gramStart"/>
      <w:r w:rsidRPr="00743E88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  <w:spacing w:val="-4"/>
        </w:rPr>
        <w:t>have</w:t>
      </w:r>
      <w:proofErr w:type="gramEnd"/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selected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’0’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  <w:spacing w:val="-3"/>
        </w:rPr>
        <w:t>always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transmit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their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IDs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reader first.</w:t>
      </w:r>
      <w:r w:rsidRPr="00743E88">
        <w:rPr>
          <w:rFonts w:asciiTheme="minorHAnsi" w:hAnsiTheme="minorHAnsi"/>
          <w:spacing w:val="6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re-occurs,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13"/>
        </w:rPr>
        <w:t xml:space="preserve"> </w:t>
      </w:r>
      <w:proofErr w:type="spellStart"/>
      <w:r w:rsidRPr="00743E88">
        <w:rPr>
          <w:rFonts w:asciiTheme="minorHAnsi" w:hAnsiTheme="minorHAnsi"/>
        </w:rPr>
        <w:t>splitted</w:t>
      </w:r>
      <w:proofErr w:type="spellEnd"/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again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  <w:spacing w:val="-4"/>
        </w:rPr>
        <w:t>by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selecting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’0’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 xml:space="preserve">or </w:t>
      </w:r>
      <w:r w:rsidRPr="00743E88">
        <w:rPr>
          <w:rFonts w:asciiTheme="minorHAnsi" w:hAnsiTheme="minorHAnsi"/>
          <w:spacing w:val="-9"/>
        </w:rPr>
        <w:t xml:space="preserve">’1’. </w:t>
      </w:r>
      <w:r w:rsidRPr="00743E88">
        <w:rPr>
          <w:rFonts w:asciiTheme="minorHAnsi" w:hAnsiTheme="minorHAnsi"/>
          <w:spacing w:val="-5"/>
        </w:rPr>
        <w:t xml:space="preserve">Tags, </w:t>
      </w:r>
      <w:r w:rsidRPr="00743E88">
        <w:rPr>
          <w:rFonts w:asciiTheme="minorHAnsi" w:hAnsiTheme="minorHAnsi"/>
        </w:rPr>
        <w:t xml:space="preserve">which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selected ’1’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to </w:t>
      </w:r>
      <w:r w:rsidRPr="00743E88">
        <w:rPr>
          <w:rFonts w:asciiTheme="minorHAnsi" w:hAnsiTheme="minorHAnsi"/>
          <w:spacing w:val="-3"/>
        </w:rPr>
        <w:t xml:space="preserve">wait </w:t>
      </w:r>
      <w:r w:rsidRPr="00743E88">
        <w:rPr>
          <w:rFonts w:asciiTheme="minorHAnsi" w:hAnsiTheme="minorHAnsi"/>
        </w:rPr>
        <w:t xml:space="preserve">until all other tags </w:t>
      </w:r>
      <w:del w:id="19" w:author="Raghda Wahdan" w:date="2017-11-05T01:31:00Z">
        <w:r w:rsidRPr="00743E88" w:rsidDel="00877501">
          <w:rPr>
            <w:rFonts w:asciiTheme="minorHAnsi" w:hAnsiTheme="minorHAnsi"/>
          </w:rPr>
          <w:delText xml:space="preserve">which </w:delText>
        </w:r>
        <w:r w:rsidRPr="00743E88" w:rsidDel="00877501">
          <w:rPr>
            <w:rFonts w:asciiTheme="minorHAnsi" w:hAnsiTheme="minorHAnsi"/>
            <w:spacing w:val="-4"/>
          </w:rPr>
          <w:delText>have</w:delText>
        </w:r>
      </w:del>
      <w:ins w:id="20" w:author="Raghda Wahdan" w:date="2017-11-05T01:31:00Z">
        <w:r w:rsidR="00877501">
          <w:rPr>
            <w:rFonts w:asciiTheme="minorHAnsi" w:hAnsiTheme="minorHAnsi"/>
          </w:rPr>
          <w:t>that</w:t>
        </w:r>
      </w:ins>
      <w:r w:rsidRPr="00743E88">
        <w:rPr>
          <w:rFonts w:asciiTheme="minorHAnsi" w:hAnsiTheme="minorHAnsi"/>
          <w:spacing w:val="-4"/>
        </w:rPr>
        <w:t xml:space="preserve"> </w:t>
      </w:r>
      <w:r w:rsidRPr="00743E88">
        <w:rPr>
          <w:rFonts w:asciiTheme="minorHAnsi" w:hAnsiTheme="minorHAnsi"/>
        </w:rPr>
        <w:t>selected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’0’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successfully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identified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  <w:spacing w:val="-4"/>
        </w:rPr>
        <w:t>by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reader.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procedure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continues recursively until the subset is reduced to one tag</w:t>
      </w:r>
      <w:proofErr w:type="gramStart"/>
      <w:r w:rsidRPr="00743E88">
        <w:rPr>
          <w:rFonts w:asciiTheme="minorHAnsi" w:hAnsiTheme="minorHAnsi"/>
        </w:rPr>
        <w:t xml:space="preserve">, 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</w:rPr>
        <w:t>that</w:t>
      </w:r>
      <w:proofErr w:type="gramEnd"/>
      <w:r w:rsidRPr="00743E88">
        <w:rPr>
          <w:rFonts w:asciiTheme="minorHAnsi" w:hAnsiTheme="minorHAnsi"/>
        </w:rPr>
        <w:t xml:space="preserve"> is identified without collisions.</w:t>
      </w:r>
    </w:p>
    <w:p w:rsidR="00A7539C" w:rsidRPr="00743E88" w:rsidRDefault="00743E88">
      <w:pPr>
        <w:pStyle w:val="BodyText"/>
        <w:spacing w:before="18" w:line="266" w:lineRule="auto"/>
        <w:ind w:left="107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Figure 3.3 shows an example of the binary tree algorithm resolving the collision of four tags in a reading area.  Thus, </w:t>
      </w:r>
      <w:r w:rsidRPr="00743E88">
        <w:rPr>
          <w:rFonts w:asciiTheme="minorHAnsi" w:hAnsiTheme="minorHAnsi"/>
          <w:spacing w:val="-4"/>
        </w:rPr>
        <w:t xml:space="preserve">we have </w:t>
      </w:r>
      <w:r w:rsidRPr="00743E88">
        <w:rPr>
          <w:rFonts w:asciiTheme="minorHAnsi" w:hAnsiTheme="minorHAnsi"/>
        </w:rPr>
        <w:t xml:space="preserve">a collided time slot   at the beginning. </w:t>
      </w:r>
      <w:r w:rsidRPr="00743E88">
        <w:rPr>
          <w:rFonts w:asciiTheme="minorHAnsi" w:hAnsiTheme="minorHAnsi"/>
          <w:spacing w:val="-4"/>
        </w:rPr>
        <w:t xml:space="preserve">At </w:t>
      </w:r>
      <w:r w:rsidRPr="00743E88">
        <w:rPr>
          <w:rFonts w:asciiTheme="minorHAnsi" w:hAnsiTheme="minorHAnsi"/>
        </w:rPr>
        <w:t xml:space="preserve">time slot 2, each collided tag has to choose ’0’ or ’1’ </w:t>
      </w:r>
      <w:r w:rsidRPr="00743E88">
        <w:rPr>
          <w:rFonts w:asciiTheme="minorHAnsi" w:hAnsiTheme="minorHAnsi"/>
          <w:spacing w:val="-3"/>
        </w:rPr>
        <w:t>randomly.</w:t>
      </w:r>
      <w:r w:rsidRPr="00743E88">
        <w:rPr>
          <w:rFonts w:asciiTheme="minorHAnsi" w:hAnsiTheme="minorHAnsi"/>
          <w:spacing w:val="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our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example,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1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2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  <w:spacing w:val="-4"/>
        </w:rPr>
        <w:t>have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selected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  <w:spacing w:val="-9"/>
        </w:rPr>
        <w:t>’0’.</w:t>
      </w:r>
      <w:r w:rsidRPr="00743E88">
        <w:rPr>
          <w:rFonts w:asciiTheme="minorHAnsi" w:hAnsiTheme="minorHAnsi"/>
          <w:spacing w:val="2"/>
        </w:rPr>
        <w:t xml:space="preserve">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3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 xml:space="preserve">and 4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selected </w:t>
      </w:r>
      <w:r w:rsidRPr="00743E88">
        <w:rPr>
          <w:rFonts w:asciiTheme="minorHAnsi" w:hAnsiTheme="minorHAnsi"/>
          <w:spacing w:val="-9"/>
        </w:rPr>
        <w:t xml:space="preserve">’1’. </w:t>
      </w:r>
      <w:r w:rsidRPr="00743E88">
        <w:rPr>
          <w:rFonts w:asciiTheme="minorHAnsi" w:hAnsiTheme="minorHAnsi"/>
        </w:rPr>
        <w:t xml:space="preserve">According to binary tree algorithm, tags 3 and 4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to </w:t>
      </w:r>
      <w:r w:rsidRPr="00743E88">
        <w:rPr>
          <w:rFonts w:asciiTheme="minorHAnsi" w:hAnsiTheme="minorHAnsi"/>
          <w:spacing w:val="-3"/>
        </w:rPr>
        <w:t xml:space="preserve">wait </w:t>
      </w:r>
      <w:r w:rsidRPr="00743E88">
        <w:rPr>
          <w:rFonts w:asciiTheme="minorHAnsi" w:hAnsiTheme="minorHAnsi"/>
        </w:rPr>
        <w:t>until tags 1 and 2 are successfully identified. Therefore, time slot 2 is a collided slot due to the collision between tags 1 and 2. Due to collision,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 xml:space="preserve">both tags 1 and 2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to choose either ’0’ or </w:t>
      </w:r>
      <w:r w:rsidRPr="00743E88">
        <w:rPr>
          <w:rFonts w:asciiTheme="minorHAnsi" w:hAnsiTheme="minorHAnsi"/>
          <w:spacing w:val="-9"/>
        </w:rPr>
        <w:t xml:space="preserve">’1’. </w:t>
      </w:r>
      <w:r w:rsidRPr="00743E88">
        <w:rPr>
          <w:rFonts w:asciiTheme="minorHAnsi" w:hAnsiTheme="minorHAnsi"/>
        </w:rPr>
        <w:t xml:space="preserve">In this example, both tags 1 </w:t>
      </w:r>
      <w:proofErr w:type="gramStart"/>
      <w:r w:rsidRPr="00743E88">
        <w:rPr>
          <w:rFonts w:asciiTheme="minorHAnsi" w:hAnsiTheme="minorHAnsi"/>
        </w:rPr>
        <w:t>and  2</w:t>
      </w:r>
      <w:proofErr w:type="gramEnd"/>
      <w:r w:rsidRPr="00743E88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selected </w:t>
      </w:r>
      <w:r w:rsidRPr="00743E88">
        <w:rPr>
          <w:rFonts w:asciiTheme="minorHAnsi" w:hAnsiTheme="minorHAnsi"/>
          <w:spacing w:val="-9"/>
        </w:rPr>
        <w:t xml:space="preserve">’1’.  </w:t>
      </w:r>
      <w:r w:rsidRPr="00743E88">
        <w:rPr>
          <w:rFonts w:asciiTheme="minorHAnsi" w:hAnsiTheme="minorHAnsi"/>
        </w:rPr>
        <w:t xml:space="preserve">This resulted and empty slot in time slot 3 and  </w:t>
      </w:r>
      <w:r w:rsidRPr="00743E88">
        <w:rPr>
          <w:rFonts w:asciiTheme="minorHAnsi" w:hAnsiTheme="minorHAnsi"/>
          <w:spacing w:val="22"/>
        </w:rPr>
        <w:t xml:space="preserve"> </w:t>
      </w:r>
      <w:r w:rsidRPr="00743E88">
        <w:rPr>
          <w:rFonts w:asciiTheme="minorHAnsi" w:hAnsiTheme="minorHAnsi"/>
        </w:rPr>
        <w:t>collided</w:t>
      </w:r>
      <w:r w:rsidR="009649C6">
        <w:rPr>
          <w:rFonts w:asciiTheme="minorHAnsi" w:hAnsiTheme="minorHAnsi"/>
        </w:rPr>
        <w:t xml:space="preserve"> </w:t>
      </w:r>
      <w:r w:rsidR="009649C6" w:rsidRPr="00743E88">
        <w:rPr>
          <w:rFonts w:asciiTheme="minorHAnsi" w:hAnsiTheme="minorHAnsi"/>
        </w:rPr>
        <w:t>slot</w:t>
      </w:r>
      <w:r w:rsidR="009649C6" w:rsidRPr="00743E88">
        <w:rPr>
          <w:rFonts w:asciiTheme="minorHAnsi" w:hAnsiTheme="minorHAnsi"/>
          <w:spacing w:val="-14"/>
        </w:rPr>
        <w:t xml:space="preserve"> </w:t>
      </w:r>
      <w:r w:rsidR="009649C6" w:rsidRPr="00743E88">
        <w:rPr>
          <w:rFonts w:asciiTheme="minorHAnsi" w:hAnsiTheme="minorHAnsi"/>
        </w:rPr>
        <w:t>in</w:t>
      </w:r>
      <w:r w:rsidR="009649C6" w:rsidRPr="00743E88">
        <w:rPr>
          <w:rFonts w:asciiTheme="minorHAnsi" w:hAnsiTheme="minorHAnsi"/>
          <w:spacing w:val="-14"/>
        </w:rPr>
        <w:t xml:space="preserve"> </w:t>
      </w:r>
      <w:r w:rsidR="009649C6" w:rsidRPr="00743E88">
        <w:rPr>
          <w:rFonts w:asciiTheme="minorHAnsi" w:hAnsiTheme="minorHAnsi"/>
        </w:rPr>
        <w:t>time</w:t>
      </w:r>
      <w:r w:rsidR="009649C6" w:rsidRPr="00743E88">
        <w:rPr>
          <w:rFonts w:asciiTheme="minorHAnsi" w:hAnsiTheme="minorHAnsi"/>
          <w:spacing w:val="-14"/>
        </w:rPr>
        <w:t xml:space="preserve"> </w:t>
      </w:r>
      <w:r w:rsidR="009649C6" w:rsidRPr="00743E88">
        <w:rPr>
          <w:rFonts w:asciiTheme="minorHAnsi" w:hAnsiTheme="minorHAnsi"/>
        </w:rPr>
        <w:t>slot</w:t>
      </w:r>
      <w:r w:rsidR="009649C6" w:rsidRPr="00743E88">
        <w:rPr>
          <w:rFonts w:asciiTheme="minorHAnsi" w:hAnsiTheme="minorHAnsi"/>
          <w:spacing w:val="-14"/>
        </w:rPr>
        <w:t xml:space="preserve"> </w:t>
      </w:r>
      <w:r w:rsidR="009649C6" w:rsidRPr="00743E88">
        <w:rPr>
          <w:rFonts w:asciiTheme="minorHAnsi" w:hAnsiTheme="minorHAnsi"/>
        </w:rPr>
        <w:t>4.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14"/>
        </w:rPr>
      </w:pPr>
    </w:p>
    <w:p w:rsidR="00A7539C" w:rsidRPr="00743E88" w:rsidRDefault="007349BA">
      <w:pPr>
        <w:pStyle w:val="BodyText"/>
        <w:ind w:left="2473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</w:r>
      <w:r>
        <w:rPr>
          <w:rFonts w:asciiTheme="minorHAnsi" w:hAnsiTheme="minorHAnsi"/>
          <w:sz w:val="20"/>
        </w:rPr>
        <w:pict>
          <v:group id="_x0000_s1699" style="width:196.45pt;height:166.05pt;mso-position-horizontal-relative:char;mso-position-vertical-relative:line" coordsize="3929,3321">
            <v:rect id="_x0000_s1773" style="position:absolute;left:1551;top:256;width:503;height:427" fillcolor="#f2f2f2" stroked="f"/>
            <v:rect id="_x0000_s1772" style="position:absolute;left:1551;top:256;width:503;height:427" filled="f" strokeweight=".31294mm"/>
            <v:shape id="_x0000_s1771" type="#_x0000_t75" style="position:absolute;left:1739;top:390;width:127;height:147">
              <v:imagedata r:id="rId21" o:title=""/>
            </v:shape>
            <v:rect id="_x0000_s1770" style="position:absolute;left:2457;top:1094;width:503;height:427" fillcolor="#f2f2f2" stroked="f"/>
            <v:rect id="_x0000_s1769" style="position:absolute;left:2457;top:1094;width:503;height:427" filled="f" strokeweight=".31294mm"/>
            <v:shape id="_x0000_s1768" type="#_x0000_t75" style="position:absolute;left:2645;top:1227;width:127;height:147">
              <v:imagedata r:id="rId22" o:title=""/>
            </v:shape>
            <v:line id="_x0000_s1767" style="position:absolute" from="1803,683" to="2589,1040" strokeweight=".31294mm"/>
            <v:shape id="_x0000_s1766" style="position:absolute;left:2558;top:992;width:150;height:103" coordorigin="2558,992" coordsize="150,103" path="m2598,992r-40,87l2708,1094,2598,992xe" fillcolor="black" stroked="f">
              <v:path arrowok="t"/>
            </v:shape>
            <v:rect id="_x0000_s1765" style="position:absolute;left:663;top:1086;width:503;height:427" fillcolor="#f2f2f2" stroked="f"/>
            <v:rect id="_x0000_s1764" style="position:absolute;left:663;top:1086;width:503;height:427" filled="f" strokeweight=".31294mm"/>
            <v:shape id="_x0000_s1763" type="#_x0000_t75" style="position:absolute;left:851;top:1219;width:127;height:147">
              <v:imagedata r:id="rId23" o:title=""/>
            </v:shape>
            <v:line id="_x0000_s1762" style="position:absolute" from="1803,683" to="1033,1032" strokeweight=".31294mm"/>
            <v:shape id="_x0000_s1761" style="position:absolute;left:914;top:984;width:150;height:103" coordorigin="914,984" coordsize="150,103" path="m1025,984l914,1086r150,-16l1025,984xe" fillcolor="black" stroked="f">
              <v:path arrowok="t"/>
            </v:shape>
            <v:rect id="_x0000_s1760" style="position:absolute;left:3159;top:2025;width:503;height:427" fillcolor="#f2f2f2" stroked="f"/>
            <v:rect id="_x0000_s1759" style="position:absolute;left:3159;top:2025;width:503;height:427" filled="f" strokeweight=".31294mm"/>
            <v:shape id="_x0000_s1758" style="position:absolute;left:3365;top:2158;width:94;height:148" coordorigin="3365,2158" coordsize="94,148" o:spt="100" adj="0,,0" path="m3370,2257r-4,l3366,2306r4,l3370,2302r1,-2l3372,2299r1,-1l3375,2297r29,l3398,2296r-13,-7l3381,2285r-4,-5l3374,2275r-2,-8l3370,2257xm3414,2158r-20,l3384,2162r-8,7l3369,2176r-4,9l3365,2201r1,5l3369,2211r2,5l3375,2221r11,8l3394,2234r12,7l3418,2248r8,4l3432,2257r3,3l3437,2264r2,3l3440,2271r,10l3437,2286r-5,4l3427,2295r-6,2l3378,2297r5,1l3389,2301r11,3l3402,2305r4,l3410,2306r17,l3438,2302r8,-8l3454,2286r4,-9l3458,2261r-1,-6l3455,2250r-3,-5l3448,2240r-4,-3l3439,2233r-9,-5l3400,2212r-10,-7l3386,2200r-3,-4l3382,2192r,-10l3384,2177r9,-8l3399,2166r38,l3434,2165r-4,-1l3422,2160r-8,-2xm3449,2158r-4,l3445,2161r-1,3l3443,2165r-1,1l3440,2166r-27,l3419,2168r6,3l3431,2174r4,5l3439,2184r3,6l3444,2197r1,10l3449,2207r,-49xe" fillcolor="black" stroked="f">
              <v:stroke joinstyle="round"/>
              <v:formulas/>
              <v:path arrowok="t" o:connecttype="segments"/>
            </v:shape>
            <v:line id="_x0000_s1757" style="position:absolute" from="2708,1522" to="3304,1949" strokeweight=".31294mm"/>
            <v:shape id="_x0000_s1756" style="position:absolute;left:3267;top:1903;width:144;height:122" coordorigin="3267,1903" coordsize="144,122" path="m3322,1903r-55,77l3411,2025r-89,-122xe" fillcolor="black" stroked="f">
              <v:path arrowok="t"/>
            </v:shape>
            <v:line id="_x0000_s1755" style="position:absolute" from="2708,1522" to="2371,1942" strokeweight=".31294mm"/>
            <v:rect id="_x0000_s1754" style="position:absolute;left:2037;top:2044;width:503;height:427" fillcolor="#f2f2f2" stroked="f"/>
            <v:rect id="_x0000_s1753" style="position:absolute;left:2037;top:2044;width:503;height:427" filled="f" strokeweight=".31294mm"/>
            <v:shape id="_x0000_s1752" style="position:absolute;left:2243;top:2178;width:94;height:148" coordorigin="2243,2178" coordsize="94,148" o:spt="100" adj="0,,0" path="m2248,2277r-4,l2244,2325r4,l2249,2322r,-2l2251,2318r2,-1l2320,2317r1,l2283,2317r-7,-2l2269,2312r-6,-3l2259,2305r-6,-11l2250,2287r-2,-10xm2320,2317r-64,l2261,2318r6,2l2274,2323r4,1l2281,2324r3,1l2288,2325r17,l2316,2321r4,-4xm2292,2178r-20,l2262,2181r-15,15l2243,2205r,16l2244,2226r3,5l2249,2236r5,4l2264,2248r8,6l2296,2267r8,5l2311,2277r3,3l2315,2284r2,3l2318,2291r,9l2316,2306r-5,4l2305,2315r-6,2l2321,2317r3,-3l2332,2306r5,-9l2337,2280r-2,-5l2333,2270r-3,-5l2326,2260r-9,-7l2308,2247r-13,-7l2278,2232r-10,-7l2264,2220r-3,-4l2260,2212r,-10l2262,2197r5,-4l2271,2188r6,-2l2327,2186r,l2315,2186r-3,-1l2308,2183r-8,-3l2292,2178xm2327,2186r-36,l2297,2188r6,3l2309,2194r5,5l2317,2204r3,6l2322,2217r1,10l2327,2227r,-41xm2327,2178r-4,l2323,2181r-1,2l2320,2185r-2,1l2327,2186r,-8xe" fillcolor="black" stroked="f">
              <v:stroke joinstyle="round"/>
              <v:formulas/>
              <v:path arrowok="t" o:connecttype="segments"/>
            </v:shape>
            <v:shape id="_x0000_s1751" style="position:absolute;left:2289;top:1903;width:127;height:141" coordorigin="2289,1903" coordsize="127,141" path="m2341,1903r-52,141l2415,1963r-74,-60xe" fillcolor="black" stroked="f">
              <v:path arrowok="t"/>
            </v:shape>
            <v:shape id="_x0000_s1750" style="position:absolute;left:914;top:1513;width:441;height:423" coordorigin="914,1513" coordsize="441,423" path="m914,1513r168,169l1355,1936e" filled="f" strokeweight=".31294mm">
              <v:path arrowok="t"/>
            </v:shape>
            <v:line id="_x0000_s1749" style="position:absolute" from="914,1513" to="365,1933" strokeweight=".31294mm"/>
            <v:rect id="_x0000_s1748" style="position:absolute;left:9;top:2012;width:503;height:427" fillcolor="#f2f2f2" stroked="f"/>
            <v:rect id="_x0000_s1747" style="position:absolute;left:9;top:2012;width:503;height:427" filled="f" strokeweight=".31294mm"/>
            <v:shape id="_x0000_s1746" type="#_x0000_t75" style="position:absolute;left:200;top:2149;width:121;height:141">
              <v:imagedata r:id="rId24" o:title=""/>
            </v:shape>
            <v:shape id="_x0000_s1745" style="position:absolute;left:261;top:1888;width:142;height:125" coordorigin="261,1888" coordsize="142,125" path="m345,1888r-84,124l403,1963r-58,-75xe" fillcolor="black" stroked="f">
              <v:path arrowok="t"/>
            </v:shape>
            <v:rect id="_x0000_s1744" style="position:absolute;left:1199;top:2025;width:503;height:427" fillcolor="#f2f2f2" stroked="f"/>
            <v:rect id="_x0000_s1743" style="position:absolute;left:1199;top:2025;width:503;height:427" filled="f" strokeweight=".31294mm"/>
            <v:shape id="_x0000_s1742" type="#_x0000_t75" style="position:absolute;left:1387;top:2158;width:127;height:147">
              <v:imagedata r:id="rId25" o:title=""/>
            </v:shape>
            <v:line id="_x0000_s1741" style="position:absolute" from="1451,2452" to="1839,2797" strokeweight=".31294mm"/>
            <v:rect id="_x0000_s1740" style="position:absolute;left:1685;top:2884;width:503;height:427" fillcolor="#f2f2f2" stroked="f"/>
            <v:rect id="_x0000_s1739" style="position:absolute;left:1685;top:2884;width:503;height:427" filled="f" strokeweight=".31294mm"/>
            <v:shape id="_x0000_s1738" style="position:absolute;left:1891;top:3017;width:94;height:148" coordorigin="1891,3017" coordsize="94,148" o:spt="100" adj="0,,0" path="m1896,3116r-4,l1892,3165r4,l1897,3161r,-2l1898,3158r1,-1l1901,3157r30,l1924,3155r-6,-3l1911,3148r-5,-4l1900,3134r-2,-8l1896,3116xm1940,3017r-20,l1910,3021r-15,15l1891,3044r,16l1892,3066r6,9l1901,3080r5,4l1911,3087r9,6l1932,3100r20,11l1958,3116r3,4l1963,3123r2,4l1966,3130r,10l1964,3145r-5,5l1954,3154r-7,3l1904,3157r4,1l1915,3160r7,2l1927,3163r2,1l1932,3164r4,1l1953,3165r11,-4l1972,3153r9,-8l1985,3136r,-16l1983,3114r-2,-5l1978,3104r-3,-4l1970,3096r-5,-4l1956,3087r-13,-7l1927,3071r-11,-7l1912,3059r-3,-4l1907,3051r,-9l1910,3037r9,-9l1925,3025r38,l1960,3024r-4,-1l1948,3019r-8,-2xm1975,3017r-3,l1971,3020r-1,3l1969,3024r-2,1l1966,3025r-27,l1945,3027r6,3l1957,3034r4,4l1965,3044r3,5l1970,3056r2,10l1975,3066r,-49xe" fillcolor="black" stroked="f">
              <v:stroke joinstyle="round"/>
              <v:formulas/>
              <v:path arrowok="t" o:connecttype="segments"/>
            </v:shape>
            <v:shape id="_x0000_s1737" style="position:absolute;left:1798;top:2754;width:139;height:131" coordorigin="1798,2754" coordsize="139,131" path="m1862,2754r-64,71l1937,2884r-75,-130xe" fillcolor="black" stroked="f">
              <v:path arrowok="t"/>
            </v:shape>
            <v:line id="_x0000_s1736" style="position:absolute" from="1451,2452" to="1001,2803" strokeweight=".31294mm"/>
            <v:rect id="_x0000_s1735" style="position:absolute;left:646;top:2884;width:503;height:427" fillcolor="#f2f2f2" stroked="f"/>
            <v:rect id="_x0000_s1734" style="position:absolute;left:646;top:2884;width:503;height:427" filled="f" strokeweight=".31294mm"/>
            <v:shape id="_x0000_s1733" style="position:absolute;left:852;top:3017;width:94;height:148" coordorigin="852,3017" coordsize="94,148" o:spt="100" adj="0,,0" path="m857,3116r-4,l853,3165r4,l857,3161r1,-2l859,3158r1,-1l861,3157r30,l884,3155r-6,-3l872,3148r-5,-4l861,3134r-2,-8l857,3116xm900,3017r-19,l871,3021r-16,15l852,3044r,16l853,3066r3,4l858,3075r4,5l867,3084r5,3l881,3093r12,7l912,3111r7,5l922,3120r2,3l926,3127r1,3l927,3140r-3,5l919,3150r-5,4l907,3157r-42,l869,3158r7,2l887,3163r2,1l893,3164r4,1l914,3165r10,-4l933,3153r8,-8l945,3136r,-16l944,3114r-3,-5l939,3104r-4,-4l925,3092r-9,-5l887,3071r-10,-7l873,3059r-3,-4l868,3051r,-9l871,3037r9,-9l886,3025r37,l920,3024r-3,-1l908,3019r-8,-2xm936,3017r-4,l931,3020r,3l929,3024r-1,1l927,3025r-27,l906,3027r6,3l917,3034r5,4l925,3044r4,5l931,3056r1,10l936,3066r,-49xe" fillcolor="black" stroked="f">
              <v:stroke joinstyle="round"/>
              <v:formulas/>
              <v:path arrowok="t" o:connecttype="segments"/>
            </v:shape>
            <v:shape id="_x0000_s1732" style="position:absolute;left:897;top:2759;width:142;height:126" coordorigin="897,2759" coordsize="142,126" path="m981,2759r-84,125l1039,2833r-58,-74xe" fillcolor="black" stroked="f">
              <v:path arrowok="t"/>
            </v:shape>
            <v:shape id="_x0000_s1731" type="#_x0000_t75" style="position:absolute;left:1406;top:3;width:400;height:187">
              <v:imagedata r:id="rId26" o:title=""/>
            </v:shape>
            <v:shape id="_x0000_s1730" type="#_x0000_t75" style="position:absolute;left:1891;width:252;height:144">
              <v:imagedata r:id="rId27" o:title=""/>
            </v:shape>
            <v:shape id="_x0000_s1729" type="#_x0000_t75" style="position:absolute;left:160;top:823;width:400;height:187">
              <v:imagedata r:id="rId28" o:title=""/>
            </v:shape>
            <v:shape id="_x0000_s1728" type="#_x0000_t75" style="position:absolute;left:646;top:820;width:232;height:179">
              <v:imagedata r:id="rId29" o:title=""/>
            </v:shape>
            <v:shape id="_x0000_s1727" style="position:absolute;left:2610;top:859;width:401;height:187" coordorigin="2610,859" coordsize="401,187" o:spt="100" adj="0,,0" path="m2699,996r-60,l2639,1000r60,l2699,996xm2679,868r-20,l2659,983r,5l2657,990r-2,4l2650,996r39,l2685,994r-3,-2l2680,989r-1,-5l2679,868xm2727,859r-115,l2610,892r4,l2615,885r1,-5l2619,877r3,-4l2625,870r3,-1l2631,868r5,l2728,868r-1,-9xm2728,868r-23,l2710,869r3,2l2717,872r3,3l2722,879r1,3l2724,886r1,6l2729,892r-1,-24xm2805,908r-22,l2787,910r3,3l2793,917r2,7l2795,937r-17,6l2767,948r-7,4l2753,956r-5,4l2745,965r-2,3l2742,972r,13l2744,990r4,5l2752,999r6,3l2769,1002r4,-1l2776,999r3,-1l2785,994r5,-4l2770,990r-3,-2l2764,985r-3,-3l2759,977r,-9l2761,965r2,-4l2765,958r4,-3l2777,950r7,-3l2795,943r17,l2812,925r-1,-6l2810,916r-2,-5l2805,908xm2813,986r-18,l2795,992r1,4l2800,1000r3,1l2813,1001r8,-5l2826,989r-10,l2815,988r-2,-1l2813,986xm2812,943r-17,l2795,979r-9,7l2779,990r11,l2795,986r18,l2813,985r-1,-2l2812,981r,-5l2812,943xm2828,980r-4,4l2821,987r-1,1l2819,988r-1,1l2826,989r2,-3l2828,980xm2789,902r-20,l2761,904r-7,5l2748,914r-3,6l2745,929r1,2l2749,935r2,1l2757,936r2,-1l2761,933r1,-2l2763,929r,-12l2764,914r5,-5l2773,908r32,l2796,903r-7,-1xm2890,902r-21,l2860,905r-7,7l2846,919r-4,8l2842,942r2,6l2847,953r4,5l2855,962r6,3l2854,971r-5,5l2847,979r-2,3l2844,985r,5l2845,991r1,2l2848,995r2,2l2854,999r-6,7l2844,1010r-1,l2840,1015r-3,3l2836,1021r-1,1l2835,1024r,5l2837,1033r6,4l2852,1043r11,3l2877,1046r12,-1l2900,1042r10,-5l2916,1033r-43,l2863,1031r-7,-4l2852,1024r-2,-3l2850,1016r1,-3l2854,1007r2,-4l2860,1000r69,l2928,998r-8,-8l2915,988r-6,-1l2905,986r-10,l2881,986r-8,-1l2868,985r-2,l2863,984r-2,l2859,981r-1,-1l2858,978r1,-2l2860,974r1,-2l2863,970r3,-3l2898,967r3,-1l2903,964r-27,l2871,962r-3,-5l2863,951r-2,-8l2861,923r1,-6l2866,913r3,-4l2874,907r28,l2897,904r-7,-2xm2929,1000r-69,l2868,1001r12,1l2896,1002r10,1l2913,1004r4,1l2921,1007r1,2l2922,1018r-3,4l2914,1027r-6,4l2898,1033r18,l2919,1031r7,-7l2930,1016r,-13l2929,1000xm2898,967r-32,l2871,968r5,1l2892,969r6,-2xm2902,907r-18,l2889,909r3,4l2897,920r2,9l2899,948r-1,6l2894,958r-3,4l2887,964r16,l2914,953r4,-7l2918,929r-2,-6l2912,918r15,l2929,918r1,l2930,917r1,-1l2931,916r,-5l2931,910r,-1l2931,909r-1,l2930,909r-1,-1l2904,908r-2,-1xm2996,998r-42,l2956,999r3,l2966,1001r7,2l2987,1003r7,-3l2996,998xm2949,967r-3,l2946,1001r3,l2950,999r1,-1l2996,998r3,-2l2972,996r-6,-2l2955,984r-4,-7l2949,967xm2978,902r-12,l2959,904r-6,6l2948,915r-3,7l2945,935r2,5l2950,944r3,4l2960,953r10,5l2980,963r7,4l2993,973r2,5l2995,986r-1,4l2988,995r-5,1l2999,996r2,-1l3007,989r3,-6l3010,963r-7,-9l2989,947r-15,-8l2968,936r-5,-3l2961,930r-2,-2l2958,924r,-7l2959,914r6,-5l2969,908r5,l3003,908r,-2l2994,906r-2,-1l2983,903r-5,-1xm3003,908r-29,l2980,908r6,2l2990,913r4,4l2997,924r3,10l3003,934r,-26xm3003,902r-3,l2999,903r-1,1l2998,905r-2,1l3003,906r,-4xe" fillcolor="black" stroked="f">
              <v:stroke joinstyle="round"/>
              <v:formulas/>
              <v:path arrowok="t" o:connecttype="segments"/>
            </v:shape>
            <v:shape id="_x0000_s1726" type="#_x0000_t75" style="position:absolute;left:3080;top:856;width:250;height:179">
              <v:imagedata r:id="rId30" o:title=""/>
            </v:shape>
            <v:shape id="_x0000_s1725" type="#_x0000_t75" style="position:absolute;left:3462;top:1780;width:321;height:187">
              <v:imagedata r:id="rId31" o:title=""/>
            </v:shape>
            <v:shape id="_x0000_s1724" style="position:absolute;left:3849;top:1777;width:81;height:147" coordorigin="3849,1777" coordsize="81,147" o:spt="100" adj="0,,0" path="m3859,1904r-4,l3853,1906r-2,1l3850,1909r-1,1l3849,1915r1,2l3854,1920r3,2l3864,1923r9,l3887,1922r12,-3l3907,1914r-23,l3882,1914r-3,-1l3877,1913r-2,-1l3870,1909r-6,-3l3863,1906r-2,-1l3859,1904xm3918,1791r-30,l3894,1793r9,9l3905,1808r,13l3903,1826r-2,4l3899,1835r-4,4l3889,1842r-6,3l3878,1847r-5,1l3873,1851r8,l3886,1852r6,2l3897,1857r4,2l3904,1862r2,2l3908,1867r2,4l3912,1876r1,5l3913,1894r-2,7l3906,1906r-5,6l3894,1914r13,l3909,1914r8,-8l3925,1897r4,-11l3929,1866r-2,-8l3918,1845r-7,-4l3903,1837r12,-10l3922,1816r,-17l3920,1794r-2,-3xm3900,1777r-20,l3872,1780r-12,10l3855,1797r-4,10l3854,1808r8,-11l3871,1791r47,l3915,1788r-6,-7l3900,1777xe" fillcolor="black" stroked="f">
              <v:stroke joinstyle="round"/>
              <v:formulas/>
              <v:path arrowok="t" o:connecttype="segments"/>
            </v:shape>
            <v:shape id="_x0000_s1723" type="#_x0000_t75" style="position:absolute;left:2485;top:1829;width:321;height:187">
              <v:imagedata r:id="rId32" o:title=""/>
            </v:shape>
            <v:shape id="_x0000_s1722" style="position:absolute;left:2866;top:1826;width:96;height:145" coordorigin="2866,1826" coordsize="96,145" o:spt="100" adj="0,,0" path="m2942,1933r-17,l2925,1970r17,l2942,1933xm2942,1826r-11,l2866,1920r,13l2962,1933r,-15l2876,1918r49,-70l2942,1848r,-22xm2942,1848r-17,l2925,1918r17,l2942,1848xe" fillcolor="black" stroked="f">
              <v:stroke joinstyle="round"/>
              <v:formulas/>
              <v:path arrowok="t" o:connecttype="segments"/>
            </v:shape>
            <v:shape id="_x0000_s1721" type="#_x0000_t75" style="position:absolute;left:1314;top:1795;width:613;height:230">
              <v:imagedata r:id="rId33" o:title=""/>
            </v:shape>
            <v:shape id="_x0000_s1720" type="#_x0000_t75" style="position:absolute;left:1964;top:1795;width:140;height:179">
              <v:imagedata r:id="rId34" o:title=""/>
            </v:shape>
            <v:shape id="_x0000_s1719" type="#_x0000_t75" style="position:absolute;left:385;top:2669;width:321;height:187">
              <v:imagedata r:id="rId35" o:title=""/>
            </v:shape>
            <v:shape id="_x0000_s1718" style="position:absolute;left:788;top:2666;width:56;height:144" coordorigin="788,2666" coordsize="56,144" o:spt="100" adj="0,,0" path="m825,2683r-23,l803,2684r3,2l807,2687r,2l808,2692r,7l808,2794r,5l807,2801r-1,1l805,2804r-2,1l801,2806r-4,l790,2806r,4l843,2810r,-4l837,2806r-5,l830,2805r-2,-2l827,2802r-1,-2l826,2798r-1,-5l825,2683xm825,2666r-3,l788,2683r1,3l794,2684r3,-1l825,2683r,-17xe" fillcolor="black" stroked="f">
              <v:stroke joinstyle="round"/>
              <v:formulas/>
              <v:path arrowok="t" o:connecttype="segments"/>
            </v:shape>
            <v:shape id="_x0000_s1717" type="#_x0000_t75" style="position:absolute;left:1966;top:2668;width:321;height:187">
              <v:imagedata r:id="rId36" o:title=""/>
            </v:shape>
            <v:shape id="_x0000_s1716" style="position:absolute;left:2349;top:2664;width:94;height:145" coordorigin="2349,2664" coordsize="94,145" o:spt="100" adj="0,,0" path="m2426,2680r-31,l2402,2683r10,12l2415,2702r,9l2414,2720r-3,10l2407,2739r-7,11l2391,2761r-11,13l2366,2789r-17,15l2349,2809r83,l2437,2793r-66,l2375,2788r7,-7l2391,2771r12,-12l2411,2749r7,-9l2423,2732r5,-9l2431,2716r2,-7l2433,2691r-4,-8l2426,2680xm2442,2781r-4,l2436,2784r-2,3l2431,2789r-2,1l2426,2791r-3,1l2420,2792r-5,1l2437,2793r5,-12xm2404,2664r-22,l2373,2668r-14,14l2354,2691r-1,13l2356,2704r3,-7l2363,2690r6,-4l2374,2682r6,-2l2426,2680r-12,-12l2404,2664xe" fillcolor="black" stroked="f">
              <v:stroke joinstyle="round"/>
              <v:formulas/>
              <v:path arrowok="t" o:connecttype="segments"/>
            </v:shape>
            <v:shape id="_x0000_s1715" type="#_x0000_t75" style="position:absolute;left:1111;top:653;width:188;height:146">
              <v:imagedata r:id="rId37" o:title=""/>
            </v:shape>
            <v:shape id="_x0000_s1714" style="position:absolute;left:2163;top:653;width:32;height:54" coordorigin="2163,653" coordsize="32,54" o:spt="100" adj="0,,0" path="m2190,653r-7,2l2177,659r-4,4l2166,670r-3,8l2163,691r2,6l2169,701r4,3l2177,706r9,l2189,705r3,-2l2194,701r1,-3l2195,691r-1,-3l2192,686r-1,-1l2176,685r-1,-1l2175,683r-1,-1l2173,681r,-6l2174,672r2,-3l2179,665r4,-4l2190,657r,-4xm2187,683r-4,l2182,684r-4,1l2191,685r-1,-1l2187,683xe" fillcolor="black" stroked="f">
              <v:stroke joinstyle="round"/>
              <v:formulas/>
              <v:path arrowok="t" o:connecttype="segments"/>
            </v:shape>
            <v:shape id="_x0000_s1713" style="position:absolute;left:2240;top:653;width:56;height:144" coordorigin="2240,653" coordsize="56,144" o:spt="100" adj="0,,0" path="m2278,670r-24,l2256,670r1,1l2258,672r1,2l2260,676r1,3l2261,685r,95l2260,786r-1,3l2258,790r-4,2l2249,793r-6,l2243,797r53,l2296,793r-7,l2285,792r-2,-1l2281,790r-2,-1l2279,787r-1,-2l2278,780r,-110xm2278,653r-4,l2240,670r2,3l2246,671r4,-1l2278,670r,-17xe" fillcolor="black" stroked="f">
              <v:stroke joinstyle="round"/>
              <v:formulas/>
              <v:path arrowok="t" o:connecttype="segments"/>
            </v:shape>
            <v:shape id="_x0000_s1712" style="position:absolute;left:2330;top:653;width:21;height:61" coordorigin="2330,653" coordsize="21,61" path="m2343,653r-6,l2334,654r-3,4l2330,661r,7l2331,674r1,8l2338,713r5,l2348,683r2,-10l2351,666r,-6l2350,658r-4,-4l2343,653xe" fillcolor="black" stroked="f">
              <v:path arrowok="t"/>
            </v:shape>
            <v:shape id="_x0000_s1711" type="#_x0000_t75" style="position:absolute;left:320;top:1609;width:187;height:147">
              <v:imagedata r:id="rId38" o:title=""/>
            </v:shape>
            <v:shape id="_x0000_s1710" type="#_x0000_t75" style="position:absolute;left:2237;top:1609;width:188;height:147">
              <v:imagedata r:id="rId39" o:title=""/>
            </v:shape>
            <v:shape id="_x0000_s1709" type="#_x0000_t75" style="position:absolute;left:976;top:2481;width:188;height:147">
              <v:imagedata r:id="rId40" o:title=""/>
            </v:shape>
            <v:shape id="_x0000_s1708" style="position:absolute;left:3122;top:1609;width:32;height:54" coordorigin="3122,1609" coordsize="32,54" o:spt="100" adj="0,,0" path="m3149,1609r-8,3l3136,1615r-4,5l3126,1627r-4,7l3122,1648r2,5l3128,1657r4,4l3136,1663r8,l3148,1662r3,-3l3153,1657r1,-3l3154,1647r-1,-2l3151,1643r-2,-2l3135,1641r-1,l3133,1640r-1,-1l3132,1637r,-6l3133,1628r2,-2l3137,1622r5,-4l3149,1613r,-4xm3146,1640r-4,l3141,1640r-2,1l3138,1641r11,l3149,1641r-3,-1xe" fillcolor="black" stroked="f">
              <v:stroke joinstyle="round"/>
              <v:formulas/>
              <v:path arrowok="t" o:connecttype="segments"/>
            </v:shape>
            <v:shape id="_x0000_s1707" style="position:absolute;left:3199;top:1609;width:56;height:145" coordorigin="3199,1609" coordsize="56,145" o:spt="100" adj="0,,0" path="m3254,1749r-53,l3201,1753r53,l3254,1749xm3237,1626r-24,l3215,1627r1,1l3217,1629r1,1l3219,1633r,2l3220,1642r,95l3219,1742r-1,2l3218,1745r-2,2l3214,1748r-1,1l3208,1749r40,l3244,1749r-2,-1l3239,1747r-1,-2l3237,1743r,-2l3237,1736r,-110xm3237,1609r-4,l3199,1626r1,3l3205,1627r3,-1l3237,1626r,-17xe" fillcolor="black" stroked="f">
              <v:stroke joinstyle="round"/>
              <v:formulas/>
              <v:path arrowok="t" o:connecttype="segments"/>
            </v:shape>
            <v:shape id="_x0000_s1706" style="position:absolute;left:3289;top:1609;width:21;height:61" coordorigin="3289,1609" coordsize="21,61" path="m3302,1609r-6,l3293,1610r-2,2l3290,1614r-1,3l3289,1625r1,6l3291,1639r6,31l3302,1670r5,-31l3309,1629r1,-6l3310,1617r-1,-3l3305,1610r-3,-1xe" fillcolor="black" stroked="f">
              <v:path arrowok="t"/>
            </v:shape>
            <v:shape id="_x0000_s1705" style="position:absolute;left:1278;top:1558;width:32;height:54" coordorigin="1278,1558" coordsize="32,54" o:spt="100" adj="0,,0" path="m1305,1558r-7,3l1291,1564r-4,5l1281,1576r-3,7l1278,1597r2,5l1284,1606r3,4l1291,1612r9,l1304,1610r3,-2l1309,1606r1,-3l1310,1597r-1,-3l1307,1592r-2,-2l1291,1590r-1,l1288,1588r,-2l1288,1580r1,-3l1291,1574r2,-3l1298,1567r7,-5l1305,1558xm1302,1588r-4,l1297,1589r-2,l1294,1590r11,l1305,1590r-3,-2xe" fillcolor="black" stroked="f">
              <v:stroke joinstyle="round"/>
              <v:formulas/>
              <v:path arrowok="t" o:connecttype="segments"/>
            </v:shape>
            <v:shape id="_x0000_s1704" style="position:absolute;left:1355;top:1558;width:56;height:145" coordorigin="1355,1558" coordsize="56,145" o:spt="100" adj="0,,0" path="m1411,1698r-54,l1357,1702r54,l1411,1698xm1393,1575r-24,l1370,1575r3,2l1374,1579r,2l1375,1584r,7l1375,1686r,5l1374,1692r-1,2l1372,1695r-2,1l1368,1697r-4,1l1404,1698r-4,-1l1396,1695r-2,-1l1394,1692r-1,-2l1393,1685r,-110xm1393,1558r-4,l1355,1575r2,3l1361,1576r4,-1l1393,1575r,-17xe" fillcolor="black" stroked="f">
              <v:stroke joinstyle="round"/>
              <v:formulas/>
              <v:path arrowok="t" o:connecttype="segments"/>
            </v:shape>
            <v:shape id="_x0000_s1703" style="position:absolute;left:1445;top:1558;width:21;height:61" coordorigin="1445,1558" coordsize="21,61" path="m1458,1558r-6,l1449,1559r-1,2l1446,1563r-1,3l1445,1574r1,5l1447,1588r6,30l1457,1618r6,-30l1465,1578r1,-6l1466,1565r-1,-2l1460,1559r-2,-1xe" fillcolor="black" stroked="f">
              <v:path arrowok="t"/>
            </v:shape>
            <v:shape id="_x0000_s1702" style="position:absolute;left:1714;top:2496;width:32;height:54" coordorigin="1714,2496" coordsize="32,54" o:spt="100" adj="0,,0" path="m1741,2496r-8,4l1727,2503r-4,5l1717,2514r-3,8l1714,2536r2,5l1720,2544r3,4l1728,2550r8,l1740,2549r2,-3l1745,2544r1,-2l1746,2535r-1,-2l1742,2531r-1,-2l1727,2529r-1,l1725,2528r-1,-1l1724,2525r,-6l1725,2516r2,-3l1729,2509r5,-4l1741,2501r,-5xm1738,2527r-4,l1733,2528r-2,l1729,2529r12,l1740,2529r-2,-2xe" fillcolor="black" stroked="f">
              <v:stroke joinstyle="round"/>
              <v:formulas/>
              <v:path arrowok="t" o:connecttype="segments"/>
            </v:shape>
            <v:shape id="_x0000_s1701" style="position:absolute;left:1791;top:2497;width:56;height:145" coordorigin="1791,2497" coordsize="56,145" o:spt="100" adj="0,,0" path="m1846,2637r-53,l1793,2641r53,l1846,2637xm1829,2514r-24,l1806,2514r2,1l1809,2516r1,2l1810,2520r1,3l1811,2530r,94l1811,2629r-1,2l1809,2633r-1,1l1806,2635r-2,1l1800,2637r40,l1836,2636r-4,-2l1830,2633r,-2l1829,2629r,-5l1829,2514xm1829,2497r-4,l1791,2514r1,3l1797,2515r4,-1l1829,2514r,-17xe" fillcolor="black" stroked="f">
              <v:stroke joinstyle="round"/>
              <v:formulas/>
              <v:path arrowok="t" o:connecttype="segments"/>
            </v:shape>
            <v:shape id="_x0000_s1700" style="position:absolute;left:1881;top:2496;width:21;height:61" coordorigin="1881,2496" coordsize="21,61" path="m1894,2496r-6,l1885,2498r-2,2l1881,2502r,3l1881,2512r,6l1883,2527r6,30l1893,2557r6,-30l1901,2517r1,-7l1902,2504r-1,-2l1899,2500r-3,-2l1894,2496xe" fillcolor="black" stroked="f">
              <v:path arrowok="t"/>
            </v:shape>
            <w10:wrap type="none"/>
            <w10:anchorlock/>
          </v:group>
        </w:pict>
      </w:r>
    </w:p>
    <w:p w:rsidR="00A7539C" w:rsidRPr="00743E88" w:rsidRDefault="00A7539C">
      <w:pPr>
        <w:pStyle w:val="BodyText"/>
        <w:spacing w:before="13"/>
        <w:rPr>
          <w:rFonts w:asciiTheme="minorHAnsi" w:hAnsiTheme="minorHAnsi"/>
          <w:sz w:val="12"/>
        </w:rPr>
      </w:pPr>
    </w:p>
    <w:tbl>
      <w:tblPr>
        <w:tblW w:w="0" w:type="auto"/>
        <w:tblInd w:w="1466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603"/>
        <w:gridCol w:w="604"/>
        <w:gridCol w:w="603"/>
        <w:gridCol w:w="603"/>
        <w:gridCol w:w="603"/>
        <w:gridCol w:w="603"/>
        <w:gridCol w:w="603"/>
        <w:gridCol w:w="603"/>
        <w:gridCol w:w="364"/>
      </w:tblGrid>
      <w:tr w:rsidR="00A7539C" w:rsidRPr="00743E88">
        <w:trPr>
          <w:trHeight w:hRule="exact" w:val="335"/>
        </w:trPr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50" w:lineRule="exact"/>
              <w:ind w:left="54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5"/>
              </w:rPr>
              <w:drawing>
                <wp:inline distT="0" distB="0" distL="0" distR="0" wp14:anchorId="615A3879" wp14:editId="5D357151">
                  <wp:extent cx="208147" cy="95250"/>
                  <wp:effectExtent l="0" t="0" r="0" b="0"/>
                  <wp:docPr id="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1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47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3E88">
              <w:rPr>
                <w:rFonts w:asciiTheme="minorHAnsi" w:hAnsiTheme="minorHAnsi"/>
                <w:spacing w:val="45"/>
                <w:position w:val="-2"/>
                <w:sz w:val="14"/>
              </w:rPr>
              <w:t xml:space="preserve"> </w:t>
            </w:r>
            <w:r w:rsidR="007349BA">
              <w:rPr>
                <w:rFonts w:asciiTheme="minorHAnsi" w:hAnsiTheme="minorHAnsi"/>
                <w:spacing w:val="45"/>
                <w:position w:val="-2"/>
                <w:sz w:val="14"/>
              </w:rPr>
            </w:r>
            <w:r w:rsidR="007349BA">
              <w:rPr>
                <w:rFonts w:asciiTheme="minorHAnsi" w:hAnsiTheme="minorHAnsi"/>
                <w:spacing w:val="45"/>
                <w:position w:val="-2"/>
                <w:sz w:val="14"/>
              </w:rPr>
              <w:pict>
                <v:group id="_x0000_s1697" style="width:2.8pt;height:7.25pt;mso-position-horizontal-relative:char;mso-position-vertical-relative:line" coordsize="56,145">
                  <v:shape id="_x0000_s1698" style="position:absolute;width:56;height:145" coordsize="56,145" o:spt="100" adj="0,,0" path="m55,140r-53,l2,144r53,l55,140xm37,17r-23,l16,17r1,1l18,19r1,2l19,23r1,3l21,33r,95l20,133r-1,3l17,137r-4,2l9,140r40,l45,139r-3,-1l40,137r-1,-1l38,134r,-2l37,127,37,17xm37,l34,,,17r1,3l6,18,9,17r28,l37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51" w:lineRule="exact"/>
              <w:ind w:left="54" w:right="-15"/>
              <w:rPr>
                <w:rFonts w:asciiTheme="minorHAnsi" w:hAnsiTheme="minorHAnsi"/>
                <w:sz w:val="15"/>
              </w:rPr>
            </w:pPr>
            <w:r>
              <w:rPr>
                <w:rFonts w:asciiTheme="minorHAnsi" w:hAnsiTheme="minorHAnsi"/>
                <w:position w:val="-2"/>
                <w:sz w:val="15"/>
              </w:rPr>
            </w:r>
            <w:r>
              <w:rPr>
                <w:rFonts w:asciiTheme="minorHAnsi" w:hAnsiTheme="minorHAnsi"/>
                <w:position w:val="-2"/>
                <w:sz w:val="15"/>
              </w:rPr>
              <w:pict>
                <v:group id="_x0000_s1694" style="width:24.05pt;height:7.6pt;mso-position-horizontal-relative:char;mso-position-vertical-relative:line" coordsize="481,152">
                  <v:shape id="_x0000_s1696" type="#_x0000_t75" style="position:absolute;width:330;height:151">
                    <v:imagedata r:id="rId42" o:title=""/>
                  </v:shape>
                  <v:shape id="_x0000_s1695" style="position:absolute;left:388;top:4;width:94;height:145" coordorigin="388,4" coordsize="94,145" o:spt="100" adj="0,,0" path="m465,20r-31,l441,23r5,6l452,34r2,8l454,51r-1,9l451,69r-5,10l439,89r-9,12l419,114r-14,14l388,144r,4l471,148r6,-16l410,132r4,-4l421,121r10,-10l442,98r8,-9l457,80r6,-9l467,62r4,-7l472,48r,-17l468,23r-3,-3xm481,121r-4,l475,124r-2,2l468,130r-2,1l462,132r-3,l454,132r23,l481,121xm443,4r-22,l412,7r-7,8l398,21r-5,10l392,44r4,l398,36r4,-6l413,22r7,-2l465,20r-5,-5l453,8,443,4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4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51" w:lineRule="exact"/>
              <w:ind w:left="54"/>
              <w:rPr>
                <w:rFonts w:asciiTheme="minorHAnsi" w:hAnsiTheme="minorHAnsi"/>
                <w:sz w:val="15"/>
              </w:rPr>
            </w:pPr>
            <w:r>
              <w:rPr>
                <w:rFonts w:asciiTheme="minorHAnsi" w:hAnsiTheme="minorHAnsi"/>
                <w:position w:val="-2"/>
                <w:sz w:val="15"/>
              </w:rPr>
            </w:r>
            <w:r>
              <w:rPr>
                <w:rFonts w:asciiTheme="minorHAnsi" w:hAnsiTheme="minorHAnsi"/>
                <w:position w:val="-2"/>
                <w:sz w:val="15"/>
              </w:rPr>
              <w:pict>
                <v:group id="_x0000_s1691" style="width:23.6pt;height:7.6pt;mso-position-horizontal-relative:char;mso-position-vertical-relative:line" coordsize="472,152">
                  <v:shape id="_x0000_s1693" type="#_x0000_t75" style="position:absolute;width:330;height:151">
                    <v:imagedata r:id="rId43" o:title=""/>
                  </v:shape>
                  <v:shape id="_x0000_s1692" style="position:absolute;left:392;top:4;width:81;height:147" coordorigin="392,4" coordsize="81,147" o:spt="100" adj="0,,0" path="m403,132r-5,l396,133r-3,3l392,137r,5l393,145r4,2l400,149r7,1l416,150r14,-1l442,146r8,-5l427,141r-2,l422,140r-2,l418,139r-5,-3l406,133r-3,-1xm461,18r-30,l436,21r5,4l446,29r2,6l448,48r-2,5l444,57r-2,5l438,66r-6,3l426,72r-5,2l416,75r,3l424,78r5,1l435,81r5,3l444,86r5,5l451,94r2,4l455,103r1,5l456,121r-2,7l449,133r-5,6l437,141r13,l452,141r8,-8l468,124r4,-11l472,93r-2,-8l465,79r-4,-6l454,68r-8,-4l458,54r7,-11l465,26r-2,-5l461,18xm443,4r-20,l415,7,403,17r-5,7l394,34r3,1l404,24r10,-6l461,18r-3,-3l452,8,443,4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51" w:lineRule="exact"/>
              <w:ind w:left="54" w:right="-14"/>
              <w:rPr>
                <w:rFonts w:asciiTheme="minorHAnsi" w:hAnsiTheme="minorHAnsi"/>
                <w:sz w:val="15"/>
              </w:rPr>
            </w:pPr>
            <w:r>
              <w:rPr>
                <w:rFonts w:asciiTheme="minorHAnsi" w:hAnsiTheme="minorHAnsi"/>
                <w:position w:val="-2"/>
                <w:sz w:val="15"/>
              </w:rPr>
            </w:r>
            <w:r>
              <w:rPr>
                <w:rFonts w:asciiTheme="minorHAnsi" w:hAnsiTheme="minorHAnsi"/>
                <w:position w:val="-2"/>
                <w:sz w:val="15"/>
              </w:rPr>
              <w:pict>
                <v:group id="_x0000_s1688" style="width:24.15pt;height:7.6pt;mso-position-horizontal-relative:char;mso-position-vertical-relative:line" coordsize="483,152">
                  <v:shape id="_x0000_s1690" type="#_x0000_t75" style="position:absolute;width:330;height:151">
                    <v:imagedata r:id="rId44" o:title=""/>
                  </v:shape>
                  <v:shape id="_x0000_s1689" style="position:absolute;left:387;top:4;width:96;height:145" coordorigin="387,4" coordsize="96,145" o:spt="100" adj="0,,0" path="m463,111r-17,l446,148r17,l463,111xm463,4r-11,l387,97r,14l482,111r,-15l397,96,446,26r17,l463,4xm463,26r-17,l446,96r17,l463,26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51" w:lineRule="exact"/>
              <w:ind w:left="54"/>
              <w:rPr>
                <w:rFonts w:asciiTheme="minorHAnsi" w:hAnsiTheme="minorHAnsi"/>
                <w:sz w:val="15"/>
              </w:rPr>
            </w:pPr>
            <w:r>
              <w:rPr>
                <w:rFonts w:asciiTheme="minorHAnsi" w:hAnsiTheme="minorHAnsi"/>
                <w:position w:val="-2"/>
                <w:sz w:val="15"/>
              </w:rPr>
            </w:r>
            <w:r>
              <w:rPr>
                <w:rFonts w:asciiTheme="minorHAnsi" w:hAnsiTheme="minorHAnsi"/>
                <w:position w:val="-2"/>
                <w:sz w:val="15"/>
              </w:rPr>
              <w:pict>
                <v:group id="_x0000_s1685" style="width:23.8pt;height:7.6pt;mso-position-horizontal-relative:char;mso-position-vertical-relative:line" coordsize="476,152">
                  <v:shape id="_x0000_s1687" type="#_x0000_t75" style="position:absolute;width:330;height:151">
                    <v:imagedata r:id="rId45" o:title=""/>
                  </v:shape>
                  <v:shape id="_x0000_s1686" style="position:absolute;left:393;top:7;width:83;height:144" coordorigin="393,7" coordsize="83,144" o:spt="100" adj="0,,0" path="m404,129r-5,l397,130r-3,3l393,135r,5l395,143r4,3l403,149r6,1l426,150r8,-2l442,145r6,-3l451,140r-27,l419,138r-5,-4l410,132r-2,-1l406,130r-1,l404,129xm476,7r-51,l398,62r13,l421,64r8,3l439,71r7,6l457,92r3,8l460,117r-3,7l445,137r-7,3l451,140r2,-2l462,130r4,-6l469,118r3,-6l473,105r,-20l469,74,459,64r-8,-7l440,51,429,46,416,44r9,-19l468,25,476,7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51" w:lineRule="exact"/>
              <w:ind w:left="54" w:right="-14"/>
              <w:rPr>
                <w:rFonts w:asciiTheme="minorHAnsi" w:hAnsiTheme="minorHAnsi"/>
                <w:sz w:val="15"/>
              </w:rPr>
            </w:pPr>
            <w:r>
              <w:rPr>
                <w:rFonts w:asciiTheme="minorHAnsi" w:hAnsiTheme="minorHAnsi"/>
                <w:position w:val="-2"/>
                <w:sz w:val="15"/>
              </w:rPr>
            </w:r>
            <w:r>
              <w:rPr>
                <w:rFonts w:asciiTheme="minorHAnsi" w:hAnsiTheme="minorHAnsi"/>
                <w:position w:val="-2"/>
                <w:sz w:val="15"/>
              </w:rPr>
              <w:pict>
                <v:group id="_x0000_s1682" style="width:24.1pt;height:7.6pt;mso-position-horizontal-relative:char;mso-position-vertical-relative:line" coordsize="482,152">
                  <v:shape id="_x0000_s1684" type="#_x0000_t75" style="position:absolute;width:330;height:151">
                    <v:imagedata r:id="rId46" o:title=""/>
                  </v:shape>
                  <v:shape id="_x0000_s1683" style="position:absolute;left:392;top:4;width:90;height:147" coordorigin="392,4" coordsize="90,147" o:spt="100" adj="0,,0" path="m479,4r-14,l457,6r-8,3l440,12r-9,6l412,35r-7,10l395,68r-3,12l392,93r2,14l397,120r7,11l412,141r7,6l427,150r24,l462,145r-28,l430,143r-3,-3l422,135r-4,-6l416,121r-3,-8l412,106r,-12l413,86r1,-9l420,73r4,-2l427,70r2,-1l416,69r2,-9l421,52r4,-7l429,38r4,-7l439,26r6,-6l450,16r6,-3l462,11r8,-2l479,8r,-4xm469,68r-24,l451,72r5,9l460,90r3,10l463,122r-3,9l456,136r-5,6l446,145r16,l471,133r7,-10l481,112r,-24l478,78,469,68xm455,59r-19,l426,62r-10,7l429,69r1,-1l433,68r36,l464,63r-9,-4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51" w:lineRule="exact"/>
              <w:ind w:left="54" w:right="-15"/>
              <w:rPr>
                <w:rFonts w:asciiTheme="minorHAnsi" w:hAnsiTheme="minorHAnsi"/>
                <w:sz w:val="15"/>
              </w:rPr>
            </w:pPr>
            <w:r>
              <w:rPr>
                <w:rFonts w:asciiTheme="minorHAnsi" w:hAnsiTheme="minorHAnsi"/>
                <w:position w:val="-2"/>
                <w:sz w:val="15"/>
              </w:rPr>
            </w:r>
            <w:r>
              <w:rPr>
                <w:rFonts w:asciiTheme="minorHAnsi" w:hAnsiTheme="minorHAnsi"/>
                <w:position w:val="-2"/>
                <w:sz w:val="15"/>
              </w:rPr>
              <w:pict>
                <v:group id="_x0000_s1679" style="width:24pt;height:7.6pt;mso-position-horizontal-relative:char;mso-position-vertical-relative:line" coordsize="480,152">
                  <v:shape id="_x0000_s1681" type="#_x0000_t75" style="position:absolute;width:330;height:151">
                    <v:imagedata r:id="rId47" o:title=""/>
                  </v:shape>
                  <v:shape id="_x0000_s1680" style="position:absolute;left:391;top:7;width:90;height:144" coordorigin="391,7" coordsize="90,144" o:spt="100" adj="0,,0" path="m476,24r-13,l421,151r12,l476,24xm480,7r-76,l391,40r3,1l397,35r5,-5l408,27r3,-2l417,24r59,l480,11r,-4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51" w:lineRule="exact"/>
              <w:ind w:left="54"/>
              <w:rPr>
                <w:rFonts w:asciiTheme="minorHAnsi" w:hAnsiTheme="minorHAnsi"/>
                <w:sz w:val="15"/>
              </w:rPr>
            </w:pPr>
            <w:r>
              <w:rPr>
                <w:rFonts w:asciiTheme="minorHAnsi" w:hAnsiTheme="minorHAnsi"/>
                <w:position w:val="-2"/>
                <w:sz w:val="15"/>
              </w:rPr>
            </w:r>
            <w:r>
              <w:rPr>
                <w:rFonts w:asciiTheme="minorHAnsi" w:hAnsiTheme="minorHAnsi"/>
                <w:position w:val="-2"/>
                <w:sz w:val="15"/>
              </w:rPr>
              <w:pict>
                <v:group id="_x0000_s1676" style="width:23.9pt;height:7.6pt;mso-position-horizontal-relative:char;mso-position-vertical-relative:line" coordsize="478,152">
                  <v:shape id="_x0000_s1678" type="#_x0000_t75" style="position:absolute;width:330;height:151">
                    <v:imagedata r:id="rId48" o:title=""/>
                  </v:shape>
                  <v:shape id="_x0000_s1677" style="position:absolute;left:396;top:4;width:82;height:147" coordorigin="396,4" coordsize="82,147" o:spt="100" adj="0,,0" path="m448,4r-24,l415,7r-7,7l401,21r-4,8l397,44r2,5l402,55r3,5l413,68r11,9l414,84r-8,7l402,97r-4,7l396,110r,14l399,131r6,7l412,146r11,4l448,150r10,-3l461,145r-31,l424,142,414,132r-2,-8l412,109r1,-6l419,91r4,-5l429,81r30,l457,79,445,70r6,-4l440,66,423,52r-3,-3l417,45r-2,-4l414,38r-1,-4l413,25r2,-5l419,16r5,-4l429,10r31,l457,7,448,4xm459,81r-30,l439,89r8,8l454,104r4,6l461,114r1,4l462,129r-2,5l456,139r-5,4l445,145r16,l473,133r4,-9l477,107r-2,-8l469,92r-4,-5l459,81xm460,10r-16,l449,12r4,4l457,21r2,5l459,39r-1,5l456,48r-2,4l448,58r-8,8l451,66r6,-4l465,56r4,-5l472,45r2,-5l474,27r-3,-7l463,13r-3,-3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51" w:lineRule="exact"/>
              <w:ind w:left="54" w:right="-15"/>
              <w:rPr>
                <w:rFonts w:asciiTheme="minorHAnsi" w:hAnsiTheme="minorHAnsi"/>
                <w:sz w:val="15"/>
              </w:rPr>
            </w:pPr>
            <w:r>
              <w:rPr>
                <w:rFonts w:asciiTheme="minorHAnsi" w:hAnsiTheme="minorHAnsi"/>
                <w:position w:val="-2"/>
                <w:sz w:val="15"/>
              </w:rPr>
            </w:r>
            <w:r>
              <w:rPr>
                <w:rFonts w:asciiTheme="minorHAnsi" w:hAnsiTheme="minorHAnsi"/>
                <w:position w:val="-2"/>
                <w:sz w:val="15"/>
              </w:rPr>
              <w:pict>
                <v:group id="_x0000_s1673" style="width:24.05pt;height:7.6pt;mso-position-horizontal-relative:char;mso-position-vertical-relative:line" coordsize="481,152">
                  <v:shape id="_x0000_s1675" type="#_x0000_t75" style="position:absolute;width:330;height:151">
                    <v:imagedata r:id="rId49" o:title=""/>
                  </v:shape>
                  <v:shape id="_x0000_s1674" style="position:absolute;left:391;top:4;width:90;height:147" coordorigin="391,4" coordsize="90,147" o:spt="100" adj="0,,0" path="m477,86r-20,l454,98r-5,11l435,130r-8,7l412,145r-9,2l394,147r,4l413,151r12,-4l436,140r10,-7l455,125r7,-9l469,106r5,-10l477,86xm447,4r-25,l411,10r-9,12l395,31r-4,11l391,67r4,11l402,85r7,8l418,96r18,l446,93r10,-6l429,87r-5,-3l419,78r-6,-8l410,58r,-25l412,25r5,-6l422,13r5,-2l458,11,457,9,447,4xm458,11r-19,l443,13r4,4l452,21r3,6l459,43r1,7l460,62r,7l459,78r-4,3l452,83r-5,2l443,86r-4,1l456,87r1,-1l477,86r,-1l480,74r,-12l479,50,477,38,472,28r-7,-9l458,11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64" w:type="dxa"/>
            <w:vMerge w:val="restart"/>
            <w:tcBorders>
              <w:top w:val="nil"/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335"/>
        </w:trPr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29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</w:rPr>
              <w:drawing>
                <wp:inline distT="0" distB="0" distL="0" distR="0" wp14:anchorId="664917D3" wp14:editId="1D23ECF8">
                  <wp:extent cx="80315" cy="93345"/>
                  <wp:effectExtent l="0" t="0" r="0" b="0"/>
                  <wp:docPr id="3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0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15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29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</w:rPr>
              <w:drawing>
                <wp:inline distT="0" distB="0" distL="0" distR="0" wp14:anchorId="0646AE7A" wp14:editId="60A043A1">
                  <wp:extent cx="80316" cy="93345"/>
                  <wp:effectExtent l="0" t="0" r="0" b="0"/>
                  <wp:docPr id="5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1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16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dxa"/>
            <w:shd w:val="clear" w:color="auto" w:fill="F2F2F2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6"/>
              </w:rPr>
            </w:pPr>
          </w:p>
          <w:p w:rsidR="00A7539C" w:rsidRPr="00743E88" w:rsidRDefault="00743E88">
            <w:pPr>
              <w:pStyle w:val="TableParagraph"/>
              <w:spacing w:line="139" w:lineRule="exact"/>
              <w:ind w:left="232"/>
              <w:rPr>
                <w:rFonts w:asciiTheme="minorHAnsi" w:hAnsiTheme="minorHAnsi"/>
                <w:sz w:val="13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3"/>
              </w:rPr>
              <w:drawing>
                <wp:inline distT="0" distB="0" distL="0" distR="0" wp14:anchorId="7F4F5200" wp14:editId="2109B407">
                  <wp:extent cx="75948" cy="88677"/>
                  <wp:effectExtent l="0" t="0" r="0" b="0"/>
                  <wp:docPr id="7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2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8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29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</w:rPr>
              <w:drawing>
                <wp:inline distT="0" distB="0" distL="0" distR="0" wp14:anchorId="0C4C24EC" wp14:editId="603123EF">
                  <wp:extent cx="80531" cy="93345"/>
                  <wp:effectExtent l="0" t="0" r="0" b="0"/>
                  <wp:docPr id="9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3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31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47" w:lineRule="exact"/>
              <w:ind w:left="246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position w:val="-2"/>
                <w:sz w:val="14"/>
              </w:rPr>
            </w:r>
            <w:r>
              <w:rPr>
                <w:rFonts w:asciiTheme="minorHAnsi" w:hAnsiTheme="minorHAnsi"/>
                <w:position w:val="-2"/>
                <w:sz w:val="14"/>
              </w:rPr>
              <w:pict>
                <v:group id="_x0000_s1671" style="width:4.7pt;height:7.4pt;mso-position-horizontal-relative:char;mso-position-vertical-relative:line" coordsize="94,148">
                  <v:shape id="_x0000_s1672" style="position:absolute;width:94;height:148" coordsize="94,148" o:spt="100" adj="0,,0" path="m5,99r-4,l1,147r4,l6,144r,-2l8,140r2,-1l40,139r-7,-1l27,134r-7,-3l16,127,9,117,7,109,5,99xm49,l29,,20,4r-8,7l4,18,,27,,43r1,5l4,53r3,5l10,62r11,8l29,76r12,7l53,89r8,5l67,99r3,3l73,106r1,3l75,113r,9l73,128r-5,5l63,137r-7,2l13,139r5,2l24,143r7,2l36,146r2,l41,147r4,l62,147r11,-3l90,128r4,-9l94,103,92,97,90,92,87,87,84,83,79,79,74,75,65,69,52,62,35,54,25,47,21,42,18,38,17,34r,-10l19,19r9,-9l34,8r50,l84,8,72,8,69,7,65,5,57,2,49,xm84,8l48,8r6,2l60,13r6,4l70,21r4,5l77,32r2,7l81,49r3,l84,8xm84,l81,,80,3,79,5,77,8r-2,l84,8,8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47" w:lineRule="exact"/>
              <w:ind w:left="246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position w:val="-2"/>
                <w:sz w:val="14"/>
              </w:rPr>
            </w:r>
            <w:r>
              <w:rPr>
                <w:rFonts w:asciiTheme="minorHAnsi" w:hAnsiTheme="minorHAnsi"/>
                <w:position w:val="-2"/>
                <w:sz w:val="14"/>
              </w:rPr>
              <w:pict>
                <v:group id="_x0000_s1669" style="width:4.7pt;height:7.4pt;mso-position-horizontal-relative:char;mso-position-vertical-relative:line" coordsize="94,148">
                  <v:shape id="_x0000_s1670" style="position:absolute;width:94;height:148" coordsize="94,148" o:spt="100" adj="0,,0" path="m5,99r-4,l1,147r4,l6,144r,-2l8,140r2,-1l40,139r-7,-1l27,134r-7,-3l16,127,9,117,7,109,5,99xm49,l29,,20,4r-8,7l4,18,,27,,43r1,5l4,53r3,5l10,62r11,8l29,76r12,7l53,89r8,5l67,99r3,3l73,106r1,3l75,113r,9l73,128r-5,5l63,137r-7,2l13,139r12,4l31,145r5,1l38,146r3,1l45,147r17,l73,144r8,-8l90,128r4,-9l94,103,92,97,90,92,87,87,84,83,79,79,74,75,65,69,36,54,25,47,21,42,18,38,17,34r,-10l19,19r9,-9l34,8r50,l84,8,72,8,69,7,65,5,57,2,49,xm84,8l48,8r6,2l60,13r6,4l70,21r4,5l77,32r2,7l81,49r3,l84,8xm84,l81,,80,3,79,5,77,8r-2,l84,8,8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43E88">
            <w:pPr>
              <w:pStyle w:val="TableParagraph"/>
              <w:spacing w:line="147" w:lineRule="exact"/>
              <w:ind w:left="229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</w:rPr>
              <w:drawing>
                <wp:inline distT="0" distB="0" distL="0" distR="0" wp14:anchorId="583C7C7D" wp14:editId="23809A22">
                  <wp:extent cx="80316" cy="93345"/>
                  <wp:effectExtent l="0" t="0" r="0" b="0"/>
                  <wp:docPr id="1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4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16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47" w:lineRule="exact"/>
              <w:ind w:left="246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position w:val="-2"/>
                <w:sz w:val="14"/>
              </w:rPr>
            </w:r>
            <w:r>
              <w:rPr>
                <w:rFonts w:asciiTheme="minorHAnsi" w:hAnsiTheme="minorHAnsi"/>
                <w:position w:val="-2"/>
                <w:sz w:val="14"/>
              </w:rPr>
              <w:pict>
                <v:group id="_x0000_s1667" style="width:4.7pt;height:7.4pt;mso-position-horizontal-relative:char;mso-position-vertical-relative:line" coordsize="94,148">
                  <v:shape id="_x0000_s1668" style="position:absolute;width:94;height:148" coordsize="94,148" o:spt="100" adj="0,,0" path="m5,99r-3,l2,147r3,l6,144r1,-2l8,141r1,-1l10,139r30,l33,138,20,131r-4,-4l12,122,9,117,7,109,5,99xm49,l29,,20,4r-8,7l4,18,,27,,43r1,5l4,53r3,5l10,62r6,4l21,70r8,6l54,89r7,5l67,99r4,3l73,106r2,3l75,113r,9l73,128r-5,5l63,137r-7,2l13,139r12,4l31,145r5,1l38,146r4,1l45,147r17,l73,144r8,-8l90,128r4,-9l94,103,92,97,90,92,87,87,84,83,79,79,74,75,65,69,52,62,36,54,26,47,21,42,18,38,17,34r,-10l19,19r9,-9l34,8r50,l84,8,72,8,69,7,65,5,57,2,49,xm84,8l48,8r6,2l60,13r6,4l71,21r3,5l77,32r2,7l81,49r3,l84,8xm84,l81,,80,3,79,5,78,6,77,8r-2,l84,8,8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3" w:type="dxa"/>
            <w:shd w:val="clear" w:color="auto" w:fill="F2F2F2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47" w:lineRule="exact"/>
              <w:ind w:left="247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position w:val="-2"/>
                <w:sz w:val="14"/>
              </w:rPr>
            </w:r>
            <w:r>
              <w:rPr>
                <w:rFonts w:asciiTheme="minorHAnsi" w:hAnsiTheme="minorHAnsi"/>
                <w:position w:val="-2"/>
                <w:sz w:val="14"/>
              </w:rPr>
              <w:pict>
                <v:group id="_x0000_s1665" style="width:4.7pt;height:7.4pt;mso-position-horizontal-relative:char;mso-position-vertical-relative:line" coordsize="94,148">
                  <v:shape id="_x0000_s1666" style="position:absolute;width:94;height:148" coordsize="94,148" o:spt="100" adj="0,,0" path="m5,99r-4,l1,147r4,l5,144r1,-2l8,140r2,-1l39,139r-6,-1l20,131r-4,-4l12,122,9,117,7,109,5,99xm49,l29,,19,4r-8,7l4,18,,27,,43r1,5l4,53r2,5l10,62r11,8l29,76,53,89r8,5l67,99r3,3l72,106r2,3l75,113r,9l73,128r-6,5l62,137r-6,2l13,139r5,2l24,143r7,2l35,146r2,l41,147r4,l62,147r11,-3l81,136r8,-8l93,119r,-16l92,97,90,92,87,87,83,83,74,75,65,69,52,62,35,54,25,47,21,42,18,38,17,34r,-10l19,19r9,-9l34,8r50,l84,8,72,8,69,7,65,5,57,2,49,xm84,8l48,8r6,2l60,13r6,4l70,21r4,5l77,32r2,7l80,49r4,l84,8xm84,l80,r,3l79,5,78,6,77,8r-2,l84,8,8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64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</w:tbl>
    <w:p w:rsidR="00A7539C" w:rsidRPr="00743E88" w:rsidRDefault="007349BA">
      <w:pPr>
        <w:pStyle w:val="BodyText"/>
        <w:spacing w:before="4"/>
        <w:rPr>
          <w:rFonts w:asciiTheme="minorHAnsi" w:hAnsiTheme="minorHAnsi"/>
          <w:sz w:val="9"/>
        </w:rPr>
      </w:pPr>
      <w:r>
        <w:rPr>
          <w:rFonts w:asciiTheme="minorHAnsi" w:hAnsiTheme="minorHAnsi"/>
        </w:rPr>
        <w:pict>
          <v:group id="_x0000_s1657" style="position:absolute;margin-left:202.6pt;margin-top:8.25pt;width:182pt;height:17pt;z-index:1408;mso-wrap-distance-left:0;mso-wrap-distance-right:0;mso-position-horizontal-relative:page;mso-position-vertical-relative:text" coordorigin="4052,165" coordsize="3640,340">
            <v:rect id="_x0000_s1664" style="position:absolute;left:4061;top:174;width:3621;height:322" filled="f" strokeweight=".31294mm"/>
            <v:shape id="_x0000_s1663" type="#_x0000_t75" style="position:absolute;left:4199;top:255;width:176;height:147">
              <v:imagedata r:id="rId55" o:title=""/>
            </v:shape>
            <v:shape id="_x0000_s1662" type="#_x0000_t75" style="position:absolute;left:4453;top:251;width:772;height:151">
              <v:imagedata r:id="rId56" o:title=""/>
            </v:shape>
            <v:shape id="_x0000_s1661" type="#_x0000_t75" style="position:absolute;left:5391;top:258;width:167;height:144">
              <v:imagedata r:id="rId57" o:title=""/>
            </v:shape>
            <v:shape id="_x0000_s1660" type="#_x0000_t75" style="position:absolute;left:5633;top:258;width:562;height:187">
              <v:imagedata r:id="rId58" o:title=""/>
            </v:shape>
            <v:shape id="_x0000_s1659" type="#_x0000_t75" style="position:absolute;left:6422;top:255;width:147;height:147">
              <v:imagedata r:id="rId59" o:title=""/>
            </v:shape>
            <v:shape id="_x0000_s1658" type="#_x0000_t75" style="position:absolute;left:6653;top:251;width:893;height:151">
              <v:imagedata r:id="rId60" o:title=""/>
            </v:shape>
            <w10:wrap type="topAndBottom" anchorx="page"/>
          </v:group>
        </w:pict>
      </w:r>
    </w:p>
    <w:p w:rsidR="00A7539C" w:rsidRPr="00743E88" w:rsidRDefault="00743E88">
      <w:pPr>
        <w:pStyle w:val="BodyText"/>
        <w:spacing w:before="149"/>
        <w:ind w:left="1587"/>
        <w:rPr>
          <w:rFonts w:asciiTheme="minorHAnsi" w:hAnsiTheme="minorHAnsi"/>
        </w:rPr>
      </w:pPr>
      <w:bookmarkStart w:id="21" w:name="Hazem_Thesis6_10_27"/>
      <w:bookmarkEnd w:id="21"/>
      <w:r w:rsidRPr="00743E88">
        <w:rPr>
          <w:rFonts w:asciiTheme="minorHAnsi" w:hAnsiTheme="minorHAnsi"/>
          <w:w w:val="95"/>
        </w:rPr>
        <w:t>Figure 3.3: Binary tree anti-collision algorithm example</w:t>
      </w:r>
    </w:p>
    <w:p w:rsidR="00A7539C" w:rsidRPr="00743E88" w:rsidRDefault="00A7539C">
      <w:pPr>
        <w:pStyle w:val="BodyText"/>
        <w:rPr>
          <w:rFonts w:asciiTheme="minorHAnsi" w:hAnsiTheme="minorHAnsi"/>
          <w:sz w:val="37"/>
        </w:rPr>
      </w:pPr>
    </w:p>
    <w:p w:rsidR="00A7539C" w:rsidRPr="00743E88" w:rsidRDefault="007349BA">
      <w:pPr>
        <w:pStyle w:val="BodyText"/>
        <w:spacing w:line="297" w:lineRule="auto"/>
        <w:ind w:left="480" w:right="105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pict>
          <v:group id="_x0000_s1654" style="position:absolute;left:0;text-align:left;margin-left:440.75pt;margin-top:-73.7pt;width:18.55pt;height:15pt;z-index:-53776;mso-position-horizontal-relative:page" coordorigin="8815,-1474" coordsize="371,300">
            <v:shape id="_x0000_s1656" style="position:absolute;left:8927;top:-1474;width:96;height:96" coordorigin="8927,-1474" coordsize="96,96" path="m8927,-1474r9,24l8939,-1426r-3,24l8927,-1379r95,-47l8927,-1474xe" fillcolor="black" stroked="f">
              <v:path arrowok="t"/>
            </v:shape>
            <v:shape id="_x0000_s1655" type="#_x0000_t75" style="position:absolute;left:8815;top:-1325;width:370;height:151">
              <v:imagedata r:id="rId61" o:title=""/>
            </v:shape>
            <w10:wrap anchorx="page"/>
          </v:group>
        </w:pict>
      </w:r>
      <w:r w:rsidR="00743E88" w:rsidRPr="00743E88">
        <w:rPr>
          <w:rFonts w:asciiTheme="minorHAnsi" w:hAnsiTheme="minorHAnsi"/>
        </w:rPr>
        <w:t>Afterwards,</w:t>
      </w:r>
      <w:r w:rsidR="00743E88" w:rsidRPr="00743E88">
        <w:rPr>
          <w:rFonts w:asciiTheme="minorHAnsi" w:hAnsiTheme="minorHAnsi"/>
          <w:spacing w:val="-11"/>
        </w:rPr>
        <w:t xml:space="preserve"> </w:t>
      </w:r>
      <w:r w:rsidR="00743E88" w:rsidRPr="00743E88">
        <w:rPr>
          <w:rFonts w:asciiTheme="minorHAnsi" w:hAnsiTheme="minorHAnsi"/>
        </w:rPr>
        <w:t>tag</w:t>
      </w:r>
      <w:r w:rsidR="00743E88" w:rsidRPr="00743E88">
        <w:rPr>
          <w:rFonts w:asciiTheme="minorHAnsi" w:hAnsiTheme="minorHAnsi"/>
          <w:spacing w:val="-14"/>
        </w:rPr>
        <w:t xml:space="preserve"> </w:t>
      </w:r>
      <w:r w:rsidR="00743E88" w:rsidRPr="00743E88">
        <w:rPr>
          <w:rFonts w:asciiTheme="minorHAnsi" w:hAnsiTheme="minorHAnsi"/>
        </w:rPr>
        <w:t>1</w:t>
      </w:r>
      <w:r w:rsidR="00743E88" w:rsidRPr="00743E88">
        <w:rPr>
          <w:rFonts w:asciiTheme="minorHAnsi" w:hAnsiTheme="minorHAnsi"/>
          <w:spacing w:val="-6"/>
        </w:rPr>
        <w:t xml:space="preserve"> </w:t>
      </w:r>
      <w:r w:rsidR="00743E88" w:rsidRPr="00743E88">
        <w:rPr>
          <w:rFonts w:asciiTheme="minorHAnsi" w:hAnsiTheme="minorHAnsi"/>
        </w:rPr>
        <w:t>has</w:t>
      </w:r>
      <w:r w:rsidR="00743E88" w:rsidRPr="00743E88">
        <w:rPr>
          <w:rFonts w:asciiTheme="minorHAnsi" w:hAnsiTheme="minorHAnsi"/>
          <w:spacing w:val="-14"/>
        </w:rPr>
        <w:t xml:space="preserve"> </w:t>
      </w:r>
      <w:r w:rsidR="00743E88" w:rsidRPr="00743E88">
        <w:rPr>
          <w:rFonts w:asciiTheme="minorHAnsi" w:hAnsiTheme="minorHAnsi"/>
        </w:rPr>
        <w:t>selected</w:t>
      </w:r>
      <w:r w:rsidR="00743E88" w:rsidRPr="00743E88">
        <w:rPr>
          <w:rFonts w:asciiTheme="minorHAnsi" w:hAnsiTheme="minorHAnsi"/>
          <w:spacing w:val="-14"/>
        </w:rPr>
        <w:t xml:space="preserve"> </w:t>
      </w:r>
      <w:r w:rsidR="00743E88" w:rsidRPr="00743E88">
        <w:rPr>
          <w:rFonts w:asciiTheme="minorHAnsi" w:hAnsiTheme="minorHAnsi"/>
        </w:rPr>
        <w:t>’0’</w:t>
      </w:r>
      <w:r w:rsidR="00743E88" w:rsidRPr="00743E88">
        <w:rPr>
          <w:rFonts w:asciiTheme="minorHAnsi" w:hAnsiTheme="minorHAnsi"/>
          <w:spacing w:val="-14"/>
        </w:rPr>
        <w:t xml:space="preserve"> </w:t>
      </w:r>
      <w:r w:rsidR="00743E88" w:rsidRPr="00743E88">
        <w:rPr>
          <w:rFonts w:asciiTheme="minorHAnsi" w:hAnsiTheme="minorHAnsi"/>
        </w:rPr>
        <w:t>and</w:t>
      </w:r>
      <w:r w:rsidR="00743E88" w:rsidRPr="00743E88">
        <w:rPr>
          <w:rFonts w:asciiTheme="minorHAnsi" w:hAnsiTheme="minorHAnsi"/>
          <w:spacing w:val="-14"/>
        </w:rPr>
        <w:t xml:space="preserve"> </w:t>
      </w:r>
      <w:r w:rsidR="00743E88" w:rsidRPr="00743E88">
        <w:rPr>
          <w:rFonts w:asciiTheme="minorHAnsi" w:hAnsiTheme="minorHAnsi"/>
        </w:rPr>
        <w:t>tag</w:t>
      </w:r>
      <w:r w:rsidR="00743E88" w:rsidRPr="00743E88">
        <w:rPr>
          <w:rFonts w:asciiTheme="minorHAnsi" w:hAnsiTheme="minorHAnsi"/>
          <w:spacing w:val="-14"/>
        </w:rPr>
        <w:t xml:space="preserve"> </w:t>
      </w:r>
      <w:r w:rsidR="00743E88" w:rsidRPr="00743E88">
        <w:rPr>
          <w:rFonts w:asciiTheme="minorHAnsi" w:hAnsiTheme="minorHAnsi"/>
        </w:rPr>
        <w:t>2</w:t>
      </w:r>
      <w:r w:rsidR="00743E88" w:rsidRPr="00743E88">
        <w:rPr>
          <w:rFonts w:asciiTheme="minorHAnsi" w:hAnsiTheme="minorHAnsi"/>
          <w:spacing w:val="-6"/>
        </w:rPr>
        <w:t xml:space="preserve"> </w:t>
      </w:r>
      <w:r w:rsidR="00743E88" w:rsidRPr="00743E88">
        <w:rPr>
          <w:rFonts w:asciiTheme="minorHAnsi" w:hAnsiTheme="minorHAnsi"/>
        </w:rPr>
        <w:t>has</w:t>
      </w:r>
      <w:r w:rsidR="00743E88" w:rsidRPr="00743E88">
        <w:rPr>
          <w:rFonts w:asciiTheme="minorHAnsi" w:hAnsiTheme="minorHAnsi"/>
          <w:spacing w:val="-14"/>
        </w:rPr>
        <w:t xml:space="preserve"> </w:t>
      </w:r>
      <w:r w:rsidR="00743E88" w:rsidRPr="00743E88">
        <w:rPr>
          <w:rFonts w:asciiTheme="minorHAnsi" w:hAnsiTheme="minorHAnsi"/>
        </w:rPr>
        <w:t xml:space="preserve">selected </w:t>
      </w:r>
      <w:r w:rsidR="00743E88" w:rsidRPr="00743E88">
        <w:rPr>
          <w:rFonts w:asciiTheme="minorHAnsi" w:hAnsiTheme="minorHAnsi"/>
          <w:spacing w:val="-9"/>
          <w:w w:val="95"/>
        </w:rPr>
        <w:t>’1’.</w:t>
      </w:r>
      <w:r w:rsidR="00743E88" w:rsidRPr="00743E88">
        <w:rPr>
          <w:rFonts w:asciiTheme="minorHAnsi" w:hAnsiTheme="minorHAnsi"/>
          <w:spacing w:val="15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This</w:t>
      </w:r>
      <w:r w:rsidR="00743E88" w:rsidRPr="00743E88">
        <w:rPr>
          <w:rFonts w:asciiTheme="minorHAnsi" w:hAnsiTheme="minorHAnsi"/>
          <w:spacing w:val="-10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random</w:t>
      </w:r>
      <w:r w:rsidR="00743E88" w:rsidRPr="00743E88">
        <w:rPr>
          <w:rFonts w:asciiTheme="minorHAnsi" w:hAnsiTheme="minorHAnsi"/>
          <w:spacing w:val="-10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selection</w:t>
      </w:r>
      <w:r w:rsidR="00743E88" w:rsidRPr="00743E88">
        <w:rPr>
          <w:rFonts w:asciiTheme="minorHAnsi" w:hAnsiTheme="minorHAnsi"/>
          <w:spacing w:val="-10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made</w:t>
      </w:r>
      <w:r w:rsidR="00743E88" w:rsidRPr="00743E88">
        <w:rPr>
          <w:rFonts w:asciiTheme="minorHAnsi" w:hAnsiTheme="minorHAnsi"/>
          <w:spacing w:val="-10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them</w:t>
      </w:r>
      <w:r w:rsidR="00743E88" w:rsidRPr="00743E88">
        <w:rPr>
          <w:rFonts w:asciiTheme="minorHAnsi" w:hAnsiTheme="minorHAnsi"/>
          <w:spacing w:val="-10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separated</w:t>
      </w:r>
      <w:r w:rsidR="00743E88" w:rsidRPr="00743E88">
        <w:rPr>
          <w:rFonts w:asciiTheme="minorHAnsi" w:hAnsiTheme="minorHAnsi"/>
          <w:spacing w:val="-11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and</w:t>
      </w:r>
      <w:r w:rsidR="00743E88" w:rsidRPr="00743E88">
        <w:rPr>
          <w:rFonts w:asciiTheme="minorHAnsi" w:hAnsiTheme="minorHAnsi"/>
          <w:spacing w:val="-10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results</w:t>
      </w:r>
      <w:r w:rsidR="00743E88" w:rsidRPr="00743E88">
        <w:rPr>
          <w:rFonts w:asciiTheme="minorHAnsi" w:hAnsiTheme="minorHAnsi"/>
          <w:spacing w:val="-10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in</w:t>
      </w:r>
      <w:r w:rsidR="00743E88" w:rsidRPr="00743E88">
        <w:rPr>
          <w:rFonts w:asciiTheme="minorHAnsi" w:hAnsiTheme="minorHAnsi"/>
          <w:spacing w:val="-10"/>
          <w:w w:val="95"/>
        </w:rPr>
        <w:t xml:space="preserve"> </w:t>
      </w:r>
      <w:r w:rsidR="00743E88" w:rsidRPr="00743E88">
        <w:rPr>
          <w:rFonts w:asciiTheme="minorHAnsi" w:hAnsiTheme="minorHAnsi"/>
          <w:spacing w:val="-5"/>
          <w:w w:val="95"/>
        </w:rPr>
        <w:t>two</w:t>
      </w:r>
      <w:r w:rsidR="00743E88" w:rsidRPr="00743E88">
        <w:rPr>
          <w:rFonts w:asciiTheme="minorHAnsi" w:hAnsiTheme="minorHAnsi"/>
          <w:spacing w:val="-10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successive successful</w:t>
      </w:r>
      <w:r w:rsidR="00743E88" w:rsidRPr="00743E88">
        <w:rPr>
          <w:rFonts w:asciiTheme="minorHAnsi" w:hAnsiTheme="minorHAnsi"/>
          <w:spacing w:val="-22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slots</w:t>
      </w:r>
      <w:r w:rsidR="00743E88" w:rsidRPr="00743E88">
        <w:rPr>
          <w:rFonts w:asciiTheme="minorHAnsi" w:hAnsiTheme="minorHAnsi"/>
          <w:spacing w:val="-22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in</w:t>
      </w:r>
      <w:r w:rsidR="00743E88" w:rsidRPr="00743E88">
        <w:rPr>
          <w:rFonts w:asciiTheme="minorHAnsi" w:hAnsiTheme="minorHAnsi"/>
          <w:spacing w:val="-22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time</w:t>
      </w:r>
      <w:r w:rsidR="00743E88" w:rsidRPr="00743E88">
        <w:rPr>
          <w:rFonts w:asciiTheme="minorHAnsi" w:hAnsiTheme="minorHAnsi"/>
          <w:spacing w:val="-22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slots</w:t>
      </w:r>
      <w:r w:rsidR="00743E88" w:rsidRPr="00743E88">
        <w:rPr>
          <w:rFonts w:asciiTheme="minorHAnsi" w:hAnsiTheme="minorHAnsi"/>
          <w:spacing w:val="-22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5</w:t>
      </w:r>
      <w:r w:rsidR="00743E88" w:rsidRPr="00743E88">
        <w:rPr>
          <w:rFonts w:asciiTheme="minorHAnsi" w:hAnsiTheme="minorHAnsi"/>
          <w:spacing w:val="-15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and</w:t>
      </w:r>
      <w:r w:rsidR="00743E88" w:rsidRPr="00743E88">
        <w:rPr>
          <w:rFonts w:asciiTheme="minorHAnsi" w:hAnsiTheme="minorHAnsi"/>
          <w:spacing w:val="-22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6.</w:t>
      </w:r>
      <w:r w:rsidR="00743E88" w:rsidRPr="00743E88">
        <w:rPr>
          <w:rFonts w:asciiTheme="minorHAnsi" w:hAnsiTheme="minorHAnsi"/>
          <w:spacing w:val="2"/>
          <w:w w:val="95"/>
        </w:rPr>
        <w:t xml:space="preserve"> </w:t>
      </w:r>
      <w:r w:rsidR="00743E88" w:rsidRPr="00743E88">
        <w:rPr>
          <w:rFonts w:asciiTheme="minorHAnsi" w:hAnsiTheme="minorHAnsi"/>
          <w:spacing w:val="-4"/>
          <w:w w:val="95"/>
        </w:rPr>
        <w:t>At</w:t>
      </w:r>
      <w:r w:rsidR="00743E88" w:rsidRPr="00743E88">
        <w:rPr>
          <w:rFonts w:asciiTheme="minorHAnsi" w:hAnsiTheme="minorHAnsi"/>
          <w:spacing w:val="-22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this</w:t>
      </w:r>
      <w:r w:rsidR="00743E88" w:rsidRPr="00743E88">
        <w:rPr>
          <w:rFonts w:asciiTheme="minorHAnsi" w:hAnsiTheme="minorHAnsi"/>
          <w:spacing w:val="-22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moment,</w:t>
      </w:r>
      <w:r w:rsidR="00743E88" w:rsidRPr="00743E88">
        <w:rPr>
          <w:rFonts w:asciiTheme="minorHAnsi" w:hAnsiTheme="minorHAnsi"/>
          <w:spacing w:val="-20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tags</w:t>
      </w:r>
      <w:r w:rsidR="00743E88" w:rsidRPr="00743E88">
        <w:rPr>
          <w:rFonts w:asciiTheme="minorHAnsi" w:hAnsiTheme="minorHAnsi"/>
          <w:spacing w:val="-22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3</w:t>
      </w:r>
      <w:r w:rsidR="00743E88" w:rsidRPr="00743E88">
        <w:rPr>
          <w:rFonts w:asciiTheme="minorHAnsi" w:hAnsiTheme="minorHAnsi"/>
          <w:spacing w:val="-15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and</w:t>
      </w:r>
      <w:r w:rsidR="00743E88" w:rsidRPr="00743E88">
        <w:rPr>
          <w:rFonts w:asciiTheme="minorHAnsi" w:hAnsiTheme="minorHAnsi"/>
          <w:spacing w:val="-22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4</w:t>
      </w:r>
      <w:r w:rsidR="00743E88" w:rsidRPr="00743E88">
        <w:rPr>
          <w:rFonts w:asciiTheme="minorHAnsi" w:hAnsiTheme="minorHAnsi"/>
          <w:spacing w:val="-15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started</w:t>
      </w:r>
      <w:r w:rsidR="00743E88" w:rsidRPr="00743E88">
        <w:rPr>
          <w:rFonts w:asciiTheme="minorHAnsi" w:hAnsiTheme="minorHAnsi"/>
          <w:spacing w:val="-23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their identification</w:t>
      </w:r>
      <w:r w:rsidR="00743E88" w:rsidRPr="00743E88">
        <w:rPr>
          <w:rFonts w:asciiTheme="minorHAnsi" w:hAnsiTheme="minorHAnsi"/>
          <w:spacing w:val="-41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process.</w:t>
      </w:r>
      <w:r w:rsidR="00743E88" w:rsidRPr="00743E88">
        <w:rPr>
          <w:rFonts w:asciiTheme="minorHAnsi" w:hAnsiTheme="minorHAnsi"/>
          <w:spacing w:val="-29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The</w:t>
      </w:r>
      <w:r w:rsidR="00743E88" w:rsidRPr="00743E88">
        <w:rPr>
          <w:rFonts w:asciiTheme="minorHAnsi" w:hAnsiTheme="minorHAnsi"/>
          <w:spacing w:val="-41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reader</w:t>
      </w:r>
      <w:r w:rsidR="00743E88" w:rsidRPr="00743E88">
        <w:rPr>
          <w:rFonts w:asciiTheme="minorHAnsi" w:hAnsiTheme="minorHAnsi"/>
          <w:spacing w:val="-41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repeats</w:t>
      </w:r>
      <w:r w:rsidR="00743E88" w:rsidRPr="00743E88">
        <w:rPr>
          <w:rFonts w:asciiTheme="minorHAnsi" w:hAnsiTheme="minorHAnsi"/>
          <w:spacing w:val="-41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the</w:t>
      </w:r>
      <w:r w:rsidR="00743E88" w:rsidRPr="00743E88">
        <w:rPr>
          <w:rFonts w:asciiTheme="minorHAnsi" w:hAnsiTheme="minorHAnsi"/>
          <w:spacing w:val="-41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previous</w:t>
      </w:r>
      <w:r w:rsidR="00743E88" w:rsidRPr="00743E88">
        <w:rPr>
          <w:rFonts w:asciiTheme="minorHAnsi" w:hAnsiTheme="minorHAnsi"/>
          <w:spacing w:val="-41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process</w:t>
      </w:r>
      <w:r w:rsidR="00743E88" w:rsidRPr="00743E88">
        <w:rPr>
          <w:rFonts w:asciiTheme="minorHAnsi" w:hAnsiTheme="minorHAnsi"/>
          <w:spacing w:val="-41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until</w:t>
      </w:r>
      <w:r w:rsidR="00743E88" w:rsidRPr="00743E88">
        <w:rPr>
          <w:rFonts w:asciiTheme="minorHAnsi" w:hAnsiTheme="minorHAnsi"/>
          <w:spacing w:val="-41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identifying all</w:t>
      </w:r>
      <w:r w:rsidR="00743E88" w:rsidRPr="00743E88">
        <w:rPr>
          <w:rFonts w:asciiTheme="minorHAnsi" w:hAnsiTheme="minorHAnsi"/>
          <w:spacing w:val="-24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tags</w:t>
      </w:r>
      <w:r w:rsidR="00743E88" w:rsidRPr="00743E88">
        <w:rPr>
          <w:rFonts w:asciiTheme="minorHAnsi" w:hAnsiTheme="minorHAnsi"/>
          <w:spacing w:val="-24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in</w:t>
      </w:r>
      <w:r w:rsidR="00743E88" w:rsidRPr="00743E88">
        <w:rPr>
          <w:rFonts w:asciiTheme="minorHAnsi" w:hAnsiTheme="minorHAnsi"/>
          <w:spacing w:val="-24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the</w:t>
      </w:r>
      <w:r w:rsidR="00743E88" w:rsidRPr="00743E88">
        <w:rPr>
          <w:rFonts w:asciiTheme="minorHAnsi" w:hAnsiTheme="minorHAnsi"/>
          <w:spacing w:val="-24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reading</w:t>
      </w:r>
      <w:r w:rsidR="00743E88" w:rsidRPr="00743E88">
        <w:rPr>
          <w:rFonts w:asciiTheme="minorHAnsi" w:hAnsiTheme="minorHAnsi"/>
          <w:spacing w:val="-24"/>
          <w:w w:val="95"/>
        </w:rPr>
        <w:t xml:space="preserve"> </w:t>
      </w:r>
      <w:r w:rsidR="00743E88" w:rsidRPr="00743E88">
        <w:rPr>
          <w:rFonts w:asciiTheme="minorHAnsi" w:hAnsiTheme="minorHAnsi"/>
          <w:w w:val="95"/>
        </w:rPr>
        <w:t>area.</w:t>
      </w:r>
    </w:p>
    <w:p w:rsidR="00A7539C" w:rsidRPr="00743E88" w:rsidRDefault="00A7539C">
      <w:pPr>
        <w:pStyle w:val="BodyText"/>
        <w:spacing w:before="8"/>
        <w:rPr>
          <w:rFonts w:asciiTheme="minorHAnsi" w:hAnsiTheme="minorHAnsi"/>
          <w:sz w:val="31"/>
        </w:rPr>
      </w:pPr>
    </w:p>
    <w:p w:rsidR="00A7539C" w:rsidRPr="00743E88" w:rsidRDefault="00743E88">
      <w:pPr>
        <w:pStyle w:val="Heading3"/>
        <w:spacing w:before="1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Query tree</w:t>
      </w:r>
    </w:p>
    <w:p w:rsidR="00A7539C" w:rsidRPr="00743E88" w:rsidRDefault="00743E88">
      <w:pPr>
        <w:pStyle w:val="BodyText"/>
        <w:spacing w:before="233" w:line="297" w:lineRule="auto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Another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category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from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tree</w:t>
      </w:r>
      <w:r w:rsidRPr="00743E88">
        <w:rPr>
          <w:rFonts w:asciiTheme="minorHAnsi" w:hAnsiTheme="minorHAnsi"/>
          <w:spacing w:val="-2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</w:t>
      </w:r>
      <w:r w:rsidRPr="00743E88">
        <w:rPr>
          <w:rFonts w:asciiTheme="minorHAnsi" w:hAnsiTheme="minorHAnsi"/>
          <w:spacing w:val="-2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tree</w:t>
      </w:r>
      <w:r w:rsidRPr="00743E88">
        <w:rPr>
          <w:rFonts w:asciiTheme="minorHAnsi" w:hAnsiTheme="minorHAnsi"/>
          <w:spacing w:val="-2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[48].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It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also commonly</w:t>
      </w:r>
      <w:r w:rsidRPr="00743E88">
        <w:rPr>
          <w:rFonts w:asciiTheme="minorHAnsi" w:hAnsiTheme="minorHAnsi"/>
          <w:spacing w:val="-4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used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tree-based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anti-collision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algorithm.</w:t>
      </w:r>
      <w:r w:rsidRPr="00743E88">
        <w:rPr>
          <w:rFonts w:asciiTheme="minorHAnsi" w:hAnsiTheme="minorHAnsi"/>
          <w:spacing w:val="-3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Using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this</w:t>
      </w:r>
      <w:r w:rsidRPr="00743E88">
        <w:rPr>
          <w:rFonts w:asciiTheme="minorHAnsi" w:hAnsiTheme="minorHAnsi"/>
          <w:spacing w:val="-4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algorithm,</w:t>
      </w:r>
      <w:r w:rsidRPr="00743E88">
        <w:rPr>
          <w:rFonts w:asciiTheme="minorHAnsi" w:hAnsiTheme="minorHAnsi"/>
          <w:spacing w:val="-4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the </w:t>
      </w:r>
      <w:r w:rsidRPr="00743E88">
        <w:rPr>
          <w:rFonts w:asciiTheme="minorHAnsi" w:hAnsiTheme="minorHAnsi"/>
        </w:rPr>
        <w:t>broadcast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signal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asking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  <w:spacing w:val="-4"/>
        </w:rPr>
        <w:t>reply.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there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collision,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 xml:space="preserve">it </w:t>
      </w:r>
      <w:r w:rsidRPr="00743E88">
        <w:rPr>
          <w:rFonts w:asciiTheme="minorHAnsi" w:hAnsiTheme="minorHAnsi"/>
          <w:w w:val="95"/>
        </w:rPr>
        <w:t>starts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splitting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collided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into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spacing w:val="-5"/>
          <w:w w:val="95"/>
        </w:rPr>
        <w:t>two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groups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spacing w:val="-4"/>
          <w:w w:val="95"/>
        </w:rPr>
        <w:t>by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sending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new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Pr="00743E88">
        <w:rPr>
          <w:rFonts w:asciiTheme="minorHAnsi" w:hAnsiTheme="minorHAnsi"/>
          <w:spacing w:val="-2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signal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bit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0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or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1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  <w:spacing w:val="-3"/>
        </w:rPr>
        <w:t>randomly.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-6"/>
        </w:rPr>
        <w:t>Tags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area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receive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signal and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match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bit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their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ID.</w:t>
      </w:r>
      <w:r w:rsidRPr="00743E88">
        <w:rPr>
          <w:rFonts w:asciiTheme="minorHAnsi" w:hAnsiTheme="minorHAnsi"/>
          <w:spacing w:val="-25"/>
        </w:rPr>
        <w:t xml:space="preserve"> </w:t>
      </w:r>
      <w:proofErr w:type="gramStart"/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25"/>
        </w:rPr>
        <w:t xml:space="preserve"> </w:t>
      </w:r>
      <w:r w:rsidR="009649C6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this</w:t>
      </w:r>
      <w:proofErr w:type="gramEnd"/>
      <w:r w:rsidRPr="00743E88">
        <w:rPr>
          <w:rFonts w:asciiTheme="minorHAnsi" w:hAnsiTheme="minorHAnsi"/>
          <w:spacing w:val="-25"/>
        </w:rPr>
        <w:t xml:space="preserve"> </w:t>
      </w:r>
      <w:r w:rsidR="009649C6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bit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matches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their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ID,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they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 xml:space="preserve">transmit </w:t>
      </w:r>
      <w:r w:rsidRPr="00743E88">
        <w:rPr>
          <w:rFonts w:asciiTheme="minorHAnsi" w:hAnsiTheme="minorHAnsi"/>
          <w:w w:val="95"/>
        </w:rPr>
        <w:t>their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ID.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If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collision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happened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again,</w:t>
      </w:r>
      <w:r w:rsidRPr="00743E88">
        <w:rPr>
          <w:rFonts w:asciiTheme="minorHAnsi" w:hAnsiTheme="minorHAnsi"/>
          <w:spacing w:val="-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reader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adds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another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random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bit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0 or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1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its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next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signal.</w:t>
      </w:r>
      <w:r w:rsidRPr="00743E88">
        <w:rPr>
          <w:rFonts w:asciiTheme="minorHAnsi" w:hAnsiTheme="minorHAnsi"/>
          <w:spacing w:val="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This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process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repeated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until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reader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receives a</w:t>
      </w:r>
      <w:r w:rsidRPr="00743E88">
        <w:rPr>
          <w:rFonts w:asciiTheme="minorHAnsi" w:hAnsiTheme="minorHAnsi"/>
          <w:spacing w:val="-3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successful</w:t>
      </w:r>
      <w:r w:rsidRPr="00743E88">
        <w:rPr>
          <w:rFonts w:asciiTheme="minorHAnsi" w:hAnsiTheme="minorHAnsi"/>
          <w:spacing w:val="-3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single</w:t>
      </w:r>
      <w:r w:rsidRPr="00743E88">
        <w:rPr>
          <w:rFonts w:asciiTheme="minorHAnsi" w:hAnsiTheme="minorHAnsi"/>
          <w:spacing w:val="-3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</w:t>
      </w:r>
      <w:r w:rsidRPr="00743E88">
        <w:rPr>
          <w:rFonts w:asciiTheme="minorHAnsi" w:hAnsiTheme="minorHAnsi"/>
          <w:spacing w:val="-30"/>
          <w:w w:val="95"/>
        </w:rPr>
        <w:t xml:space="preserve"> </w:t>
      </w:r>
      <w:r w:rsidRPr="00743E88">
        <w:rPr>
          <w:rFonts w:asciiTheme="minorHAnsi" w:hAnsiTheme="minorHAnsi"/>
          <w:spacing w:val="-4"/>
          <w:w w:val="95"/>
        </w:rPr>
        <w:t>reply.</w:t>
      </w:r>
    </w:p>
    <w:p w:rsidR="00A7539C" w:rsidRPr="00743E88" w:rsidRDefault="00743E88" w:rsidP="009649C6">
      <w:pPr>
        <w:pStyle w:val="BodyText"/>
        <w:spacing w:before="5" w:line="297" w:lineRule="auto"/>
        <w:ind w:left="480" w:firstLine="351"/>
        <w:rPr>
          <w:rFonts w:asciiTheme="minorHAnsi" w:hAnsiTheme="minorHAnsi"/>
        </w:rPr>
        <w:sectPr w:rsidR="00A7539C" w:rsidRPr="00743E88">
          <w:pgSz w:w="11910" w:h="16840"/>
          <w:pgMar w:top="1920" w:right="1620" w:bottom="280" w:left="1680" w:header="1603" w:footer="0" w:gutter="0"/>
          <w:cols w:space="720"/>
        </w:sectPr>
      </w:pPr>
      <w:r w:rsidRPr="00743E88">
        <w:rPr>
          <w:rFonts w:asciiTheme="minorHAnsi" w:hAnsiTheme="minorHAnsi"/>
          <w:w w:val="95"/>
        </w:rPr>
        <w:t>Figure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3.4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presents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example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for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tree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algorithm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resolving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 collision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4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area.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spacing w:val="-4"/>
          <w:w w:val="95"/>
        </w:rPr>
        <w:t>At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time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slot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1,</w:t>
      </w:r>
      <w:r w:rsidRPr="00743E88">
        <w:rPr>
          <w:rFonts w:asciiTheme="minorHAnsi" w:hAnsiTheme="minorHAnsi"/>
          <w:spacing w:val="-3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reader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broadcasts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3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="009649C6">
        <w:rPr>
          <w:rFonts w:asciiTheme="minorHAnsi" w:hAnsiTheme="minorHAnsi"/>
          <w:w w:val="95"/>
        </w:rPr>
        <w:t xml:space="preserve"> </w:t>
      </w:r>
      <w:r w:rsidR="009649C6" w:rsidRPr="00743E88">
        <w:rPr>
          <w:rFonts w:asciiTheme="minorHAnsi" w:hAnsiTheme="minorHAnsi"/>
        </w:rPr>
        <w:t>signal</w:t>
      </w:r>
      <w:r w:rsidR="009649C6" w:rsidRPr="00743E88">
        <w:rPr>
          <w:rFonts w:asciiTheme="minorHAnsi" w:hAnsiTheme="minorHAnsi"/>
          <w:spacing w:val="-20"/>
        </w:rPr>
        <w:t xml:space="preserve"> </w:t>
      </w:r>
      <w:r w:rsidR="009649C6" w:rsidRPr="00743E88">
        <w:rPr>
          <w:rFonts w:asciiTheme="minorHAnsi" w:hAnsiTheme="minorHAnsi"/>
        </w:rPr>
        <w:t>asking</w:t>
      </w:r>
      <w:r w:rsidR="009649C6" w:rsidRPr="00743E88">
        <w:rPr>
          <w:rFonts w:asciiTheme="minorHAnsi" w:hAnsiTheme="minorHAnsi"/>
          <w:spacing w:val="-20"/>
        </w:rPr>
        <w:t xml:space="preserve"> </w:t>
      </w:r>
      <w:r w:rsidR="009649C6" w:rsidRPr="00743E88">
        <w:rPr>
          <w:rFonts w:asciiTheme="minorHAnsi" w:hAnsiTheme="minorHAnsi"/>
        </w:rPr>
        <w:t>them</w:t>
      </w:r>
      <w:r w:rsidR="009649C6" w:rsidRPr="00743E88">
        <w:rPr>
          <w:rFonts w:asciiTheme="minorHAnsi" w:hAnsiTheme="minorHAnsi"/>
          <w:spacing w:val="-20"/>
        </w:rPr>
        <w:t xml:space="preserve"> </w:t>
      </w:r>
      <w:r w:rsidR="009649C6" w:rsidRPr="00743E88">
        <w:rPr>
          <w:rFonts w:asciiTheme="minorHAnsi" w:hAnsiTheme="minorHAnsi"/>
        </w:rPr>
        <w:t>for</w:t>
      </w:r>
      <w:r w:rsidR="009649C6" w:rsidRPr="00743E88">
        <w:rPr>
          <w:rFonts w:asciiTheme="minorHAnsi" w:hAnsiTheme="minorHAnsi"/>
          <w:spacing w:val="-20"/>
        </w:rPr>
        <w:t xml:space="preserve"> </w:t>
      </w:r>
      <w:r w:rsidR="009649C6" w:rsidRPr="00743E88">
        <w:rPr>
          <w:rFonts w:asciiTheme="minorHAnsi" w:hAnsiTheme="minorHAnsi"/>
        </w:rPr>
        <w:t>a</w:t>
      </w:r>
      <w:r w:rsidR="009649C6" w:rsidRPr="00743E88">
        <w:rPr>
          <w:rFonts w:asciiTheme="minorHAnsi" w:hAnsiTheme="minorHAnsi"/>
          <w:spacing w:val="-20"/>
        </w:rPr>
        <w:t xml:space="preserve"> </w:t>
      </w:r>
      <w:r w:rsidR="009649C6" w:rsidRPr="00743E88">
        <w:rPr>
          <w:rFonts w:asciiTheme="minorHAnsi" w:hAnsiTheme="minorHAnsi"/>
          <w:spacing w:val="-4"/>
        </w:rPr>
        <w:t>reply.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10"/>
        <w:rPr>
          <w:rFonts w:asciiTheme="minorHAnsi" w:hAnsiTheme="minorHAnsi"/>
          <w:sz w:val="11"/>
        </w:rPr>
      </w:pPr>
    </w:p>
    <w:tbl>
      <w:tblPr>
        <w:tblW w:w="0" w:type="auto"/>
        <w:tblInd w:w="1099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832"/>
        <w:gridCol w:w="834"/>
        <w:gridCol w:w="827"/>
        <w:gridCol w:w="826"/>
        <w:gridCol w:w="839"/>
      </w:tblGrid>
      <w:tr w:rsidR="00A7539C" w:rsidRPr="00743E88">
        <w:trPr>
          <w:trHeight w:hRule="exact" w:val="691"/>
        </w:trPr>
        <w:tc>
          <w:tcPr>
            <w:tcW w:w="914" w:type="dxa"/>
            <w:vMerge w:val="restart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spacing w:before="4" w:after="1"/>
              <w:rPr>
                <w:rFonts w:asciiTheme="minorHAnsi" w:hAnsiTheme="minorHAnsi"/>
                <w:sz w:val="18"/>
              </w:rPr>
            </w:pPr>
          </w:p>
          <w:p w:rsidR="00A7539C" w:rsidRPr="00743E88" w:rsidRDefault="007349BA">
            <w:pPr>
              <w:pStyle w:val="TableParagraph"/>
              <w:spacing w:line="184" w:lineRule="exact"/>
              <w:ind w:left="8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position w:val="-3"/>
                <w:sz w:val="18"/>
              </w:rPr>
            </w:r>
            <w:r>
              <w:rPr>
                <w:rFonts w:asciiTheme="minorHAnsi" w:hAnsiTheme="minorHAnsi"/>
                <w:position w:val="-3"/>
                <w:sz w:val="18"/>
              </w:rPr>
              <w:pict>
                <v:group id="_x0000_s1652" style="width:36.75pt;height:9.25pt;mso-position-horizontal-relative:char;mso-position-vertical-relative:line" coordsize="735,185">
                  <v:shape id="_x0000_s1653" style="position:absolute;width:735;height:185" coordsize="735,185" o:spt="100" adj="0,,0" path="m74,176l,176r,5l74,181r,-5xm94,100r-27,l125,181r46,l171,176r-9,-1l154,173r-11,-8l136,158r-8,-12l94,100xm63,8l,8r,5l13,13r5,2l21,19r3,2l25,28r,132l24,166r-2,3l19,174r-6,2l60,176r-4,-2l53,170r-3,-2l49,161r,-61l94,100,92,97r14,-4l109,92r-60,l49,21r8,-2l64,18r52,l112,15r-9,-3l96,11,87,9,76,9,63,8xm63,100r-10,l54,101r5,l63,100xm116,18r-36,l89,21r14,14l106,43r,22l102,75r-9,7l85,89,73,92r36,l117,88r7,-8l131,73r3,-10l134,43r-3,-9l125,27r-6,-7l116,18xm246,61r-14,l221,62r-10,3l202,70r-8,8l187,87r-4,11l180,110r-1,14l180,137r3,12l187,159r7,9l204,179r12,5l243,184r10,-5l267,164r-39,l218,159r-9,-10l204,141r-4,-10l197,120r,-12l277,108r,-7l197,101r1,-10l201,83r5,-5l212,73r6,-3l261,70r-5,-5l246,61xm273,136r-3,10l265,153r-6,4l253,162r-6,2l267,164r3,-3l276,150r1,-12l273,136xm261,70r-31,l234,71r4,3l243,77r3,3l248,85r1,3l250,93r1,8l277,101r,-7l273,82r-8,-8l261,70xm371,68r-27,l349,71r4,4l357,79r2,8l359,104r-14,5l333,114r-10,4l316,122r-9,5l301,133r-3,5l295,143r-1,4l294,162r3,7l307,180r7,3l327,183r5,-1l336,180r3,-2l347,173r6,-5l329,168r-4,-2l317,158r-2,-5l315,142r2,-4l319,134r3,-4l327,126r11,-6l346,116r13,-5l380,111r,-22l379,82r-2,-4l375,73r-4,-4l371,68xm381,164r-22,l359,171r1,5l363,179r2,2l368,183r13,l390,177r7,-10l385,167r-1,l383,166r-1,-1l381,164xm380,111r-21,l359,156r-11,8l340,168r13,l359,164r22,l381,163r-1,-2l380,158r,-47xm400,157r-5,5l391,165r-2,1l388,167r-1,l397,167r3,-3l400,157xm351,61r-23,l317,64r-7,6l302,76r-4,7l298,94r1,3l301,99r2,2l306,103r6,l315,101r4,-4l320,94r,-4l319,83r,-4l321,76r7,-6l332,68r39,l366,66r-6,-3l351,61xm475,61r-10,l453,62r-10,4l433,73r-8,9l418,92r-5,11l410,115r-1,12l410,139r2,11l417,160r6,8l432,179r12,5l462,184r7,-1l474,180r5,-2l485,174r3,-4l459,170r-8,-4l443,157r-5,-8l435,140r-2,-11l432,117r1,-12l435,95r4,-9l444,79r6,-7l456,68r32,l484,64r-9,-3xm530,166r-4,1l523,168r-33,l490,184r7,l531,170r-1,-4xm488,68r-20,l472,70r4,2l480,75r3,3l486,83r2,5l490,93r,6l490,159r-7,7l476,170r12,l490,168r28,l517,167r-2,-1l514,165r-1,-2l512,157r-1,-9l511,70r-21,l488,68xm511,17r-27,l485,17r2,1l488,19r1,3l489,25r1,3l490,36r,34l511,70r,-53xm511,r-5,l471,14r2,5l476,17r3,l511,17,511,xm607,61r-13,l583,62r-10,3l564,70r-9,8l549,87r-5,11l541,110r-1,14l541,137r3,12l548,159r7,9l565,179r12,5l604,184r11,-5l629,164r-40,l579,159r-8,-10l565,141r-4,-10l559,120r-1,-12l639,108r,-7l558,101r1,-10l562,83r6,-5l573,73r7,-3l622,70r-4,-5l607,61xm634,136r-3,10l626,153r-6,4l615,162r-7,2l629,164r2,-3l637,150r2,-12l634,136xm622,70r-31,l596,71r4,3l604,77r3,3l609,85r2,3l612,93r,8l639,101r,-7l634,82r-8,-8l622,70xm708,176r-59,l649,181r59,l708,176xm688,78r-28,l662,78r1,2l665,81r1,2l666,85r1,3l667,96r,65l667,165r,2l666,170r-2,2l662,173r-3,2l655,176r48,l699,175r-3,-1l694,172r-2,-2l690,168r-1,-3l688,160r,-62l692,90r2,-3l688,87r,-9xm723,61r-15,l698,69,688,87r6,l696,84r4,-3l702,79r1,-1l734,78r,-7l733,68r-6,-6l723,61xm734,78r-27,l709,80r4,2l717,85r3,2l726,87r3,-1l731,83r2,-2l734,78r,xm688,61r-5,l648,75r1,5l652,78r3,l688,78r,-17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spacing w:before="2"/>
              <w:rPr>
                <w:rFonts w:asciiTheme="minorHAnsi" w:hAnsiTheme="minorHAnsi"/>
                <w:sz w:val="20"/>
              </w:rPr>
            </w:pP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19"/>
              </w:rPr>
            </w:pPr>
          </w:p>
          <w:p w:rsidR="00A7539C" w:rsidRPr="00743E88" w:rsidRDefault="00743E88">
            <w:pPr>
              <w:pStyle w:val="TableParagraph"/>
              <w:spacing w:line="172" w:lineRule="exact"/>
              <w:ind w:left="237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7"/>
              </w:rPr>
              <w:drawing>
                <wp:inline distT="0" distB="0" distL="0" distR="0" wp14:anchorId="17A5D236" wp14:editId="4F7E1C83">
                  <wp:extent cx="213486" cy="109537"/>
                  <wp:effectExtent l="0" t="0" r="0" b="0"/>
                  <wp:docPr id="13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2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8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2"/>
              <w:rPr>
                <w:rFonts w:asciiTheme="minorHAnsi" w:hAnsiTheme="minorHAnsi"/>
                <w:sz w:val="21"/>
              </w:rPr>
            </w:pPr>
          </w:p>
        </w:tc>
        <w:tc>
          <w:tcPr>
            <w:tcW w:w="834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6"/>
              </w:rPr>
            </w:pPr>
          </w:p>
          <w:p w:rsidR="00A7539C" w:rsidRPr="00743E88" w:rsidRDefault="007349BA">
            <w:pPr>
              <w:pStyle w:val="TableParagraph"/>
              <w:spacing w:line="184" w:lineRule="exact"/>
              <w:ind w:left="89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position w:val="-3"/>
                <w:sz w:val="18"/>
              </w:rPr>
            </w:r>
            <w:r>
              <w:rPr>
                <w:rFonts w:asciiTheme="minorHAnsi" w:hAnsiTheme="minorHAnsi"/>
                <w:position w:val="-3"/>
                <w:sz w:val="18"/>
              </w:rPr>
              <w:pict>
                <v:group id="_x0000_s1650" style="width:31.65pt;height:9.25pt;mso-position-horizontal-relative:char;mso-position-vertical-relative:line" coordsize="633,185">
                  <v:shape id="_x0000_s1651" style="position:absolute;width:633;height:185" coordsize="633,185" o:spt="100" adj="0,,0" path="m88,8l,8r,5l13,13r5,2l21,19r3,3l25,28r,132l24,166r-2,3l19,174r-6,2l,176r,5l81,181r14,l107,180r9,-2l124,175r10,-3l69,172,59,171,49,168r,-70l52,97r3,l58,97r4,l66,96r64,l128,95,116,93r10,-3l129,88r-65,l52,87,49,86r,-66l56,18r8,-1l125,17r-5,-2l100,9,88,8xm130,96r-46,l94,99r8,3l110,106r6,4l120,116r4,7l125,129r,17l121,155r-8,7l105,168r-11,4l134,172r7,-6l147,158r5,-8l155,142r,-20l151,113r-8,-8l137,100r-7,-4xm125,17r-37,l100,21r8,7l116,35r4,9l120,60r-1,6l115,72r-3,5l107,81r-6,3l95,86r-9,2l129,88r5,-3l139,78r5,-7l147,63r,-18l144,35,130,20r-5,-3xm232,176r-60,l172,181r60,l232,176xm212,78r-29,l185,79r2,1l188,81r1,2l190,85r,3l191,96r,66l190,166r,1l189,170r-1,2l186,173r-4,2l178,176r49,l223,175r-3,-1l217,172r-2,-1l214,168r-2,-3l212,160r,-62l216,90r1,-3l212,87r,-9xm246,61r-15,l221,70r-9,17l217,87r3,-3l223,81r2,-2l227,78r31,l258,72r-2,-4l253,65r-3,-3l246,61xm258,78r-28,l233,80r3,3l240,85r4,2l249,87r3,-1l256,81r2,-3xm212,61r-6,l171,75r1,5l175,79r3,-1l212,78r,-17xm321,61r-10,l302,63r-9,5l285,74r-7,7l273,92r-6,11l265,113r,11l266,135r2,10l272,154r6,10l286,173r10,6l307,183r12,2l330,185r10,-3l350,175r-36,l305,169r-6,-12l294,147r-3,-10l289,125r-1,-12l288,103r2,-9l295,81r4,-5l304,73r4,-2l313,69r37,l345,66,334,62,321,61xm350,69r-23,l334,73r6,8l346,91r4,12l353,116r1,14l354,147r-3,12l340,172r-7,3l350,175r8,-4l365,163r5,-11l374,141r3,-10l377,120r-1,-10l374,99r-5,-9l363,81r-8,-9l350,69xm473,69r-27,l451,71r7,9l460,87r,17l446,109r-11,5l425,118r-8,4l409,128r-6,5l399,139r-2,4l395,148r,14l398,170r5,5l408,180r7,3l428,183r5,-1l438,180r3,-1l448,173r6,-4l430,169r-4,-2l422,163r-3,-4l417,154r,-12l418,138r3,-4l424,130r5,-4l439,120r8,-4l460,111r21,l481,90r-1,-8l479,79r-2,-6l473,69xm483,164r-23,l460,171r1,5l464,179r3,3l470,183r13,l491,177r8,-10l486,167r-1,l484,166r-1,-1l483,164xm481,111r-21,l460,156r-10,8l441,169r13,l460,164r23,l482,163r,-2l481,158r,-7l481,111xm501,157r-5,5l492,165r-1,1l490,167r9,l501,164r,-7xm453,61r-24,l419,64r-8,6l403,76r-3,7l400,94r1,3l403,99r2,3l407,103r7,l416,102r2,-2l420,97r1,-3l421,90r,-7l421,79r2,-3l426,73r3,-3l433,69r40,l468,66r-7,-3l453,61xm577,61r-10,l555,62r-11,4l534,73r-8,9l519,92r-5,11l511,115r-1,13l511,139r3,11l518,160r7,8l534,179r11,6l564,185r6,-2l575,180r6,-2l586,174r3,-4l561,170r-9,-4l545,157r-5,-8l536,140r-2,-10l534,117r,-11l536,95r4,-9l545,79r6,-7l558,69r32,l585,64r-8,-3xm631,166r-4,1l624,168r-32,l592,185r6,l632,170r-1,-4xm590,69r-21,l573,70r4,3l582,75r3,3l588,83r2,5l592,93r,6l592,159r-7,8l577,170r12,l592,168r28,l618,167r-1,-1l616,165r-1,-2l614,160r-1,-3l613,148r,-77l592,71r-2,-2xm613,17r-28,l587,17r1,2l589,20r1,2l591,25r1,3l592,36r,35l613,71r,-54xm613,r-6,l572,14r2,5l578,18r3,-1l613,17,61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A7539C" w:rsidRPr="00743E88" w:rsidRDefault="00A7539C">
            <w:pPr>
              <w:pStyle w:val="TableParagraph"/>
              <w:spacing w:before="10"/>
              <w:rPr>
                <w:rFonts w:asciiTheme="minorHAnsi" w:hAnsiTheme="minorHAnsi"/>
                <w:sz w:val="12"/>
              </w:rPr>
            </w:pPr>
          </w:p>
          <w:p w:rsidR="00A7539C" w:rsidRPr="00743E88" w:rsidRDefault="00743E88">
            <w:pPr>
              <w:pStyle w:val="TableParagraph"/>
              <w:spacing w:line="157" w:lineRule="exact"/>
              <w:ind w:left="158"/>
              <w:rPr>
                <w:rFonts w:asciiTheme="minorHAnsi" w:hAnsiTheme="minorHAnsi"/>
                <w:sz w:val="15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5"/>
              </w:rPr>
              <w:drawing>
                <wp:inline distT="0" distB="0" distL="0" distR="0" wp14:anchorId="34189E97" wp14:editId="2F88C7E5">
                  <wp:extent cx="310406" cy="100012"/>
                  <wp:effectExtent l="0" t="0" r="0" b="0"/>
                  <wp:docPr id="15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3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06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A7539C" w:rsidRPr="00743E88" w:rsidRDefault="00A7539C">
            <w:pPr>
              <w:pStyle w:val="TableParagraph"/>
              <w:spacing w:before="6"/>
              <w:rPr>
                <w:rFonts w:asciiTheme="minorHAnsi" w:hAnsiTheme="minorHAnsi"/>
                <w:sz w:val="1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297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</w:rPr>
              <w:drawing>
                <wp:inline distT="0" distB="0" distL="0" distR="0" wp14:anchorId="2D696925" wp14:editId="3FF378D3">
                  <wp:extent cx="129142" cy="114300"/>
                  <wp:effectExtent l="0" t="0" r="0" b="0"/>
                  <wp:docPr id="17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4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4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20"/>
              </w:rPr>
            </w:pPr>
          </w:p>
        </w:tc>
        <w:tc>
          <w:tcPr>
            <w:tcW w:w="826" w:type="dxa"/>
          </w:tcPr>
          <w:p w:rsidR="00A7539C" w:rsidRPr="00743E88" w:rsidRDefault="00A7539C">
            <w:pPr>
              <w:pStyle w:val="TableParagraph"/>
              <w:spacing w:before="6"/>
              <w:rPr>
                <w:rFonts w:asciiTheme="minorHAnsi" w:hAnsiTheme="minorHAnsi"/>
                <w:sz w:val="1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236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</w:rPr>
              <w:drawing>
                <wp:inline distT="0" distB="0" distL="0" distR="0" wp14:anchorId="7A6EFBF5" wp14:editId="0EC4E6E2">
                  <wp:extent cx="212437" cy="114300"/>
                  <wp:effectExtent l="0" t="0" r="0" b="0"/>
                  <wp:docPr id="19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5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20"/>
              </w:rPr>
            </w:pPr>
          </w:p>
        </w:tc>
        <w:tc>
          <w:tcPr>
            <w:tcW w:w="839" w:type="dxa"/>
          </w:tcPr>
          <w:p w:rsidR="00A7539C" w:rsidRPr="00743E88" w:rsidRDefault="00A7539C">
            <w:pPr>
              <w:pStyle w:val="TableParagraph"/>
              <w:spacing w:before="2"/>
              <w:rPr>
                <w:rFonts w:asciiTheme="minorHAnsi" w:hAnsiTheme="minorHAnsi"/>
                <w:sz w:val="1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174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</w:rPr>
              <w:drawing>
                <wp:inline distT="0" distB="0" distL="0" distR="0" wp14:anchorId="32DA2FC3" wp14:editId="77672680">
                  <wp:extent cx="295044" cy="114300"/>
                  <wp:effectExtent l="0" t="0" r="0" b="0"/>
                  <wp:docPr id="21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56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4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2"/>
              <w:rPr>
                <w:rFonts w:asciiTheme="minorHAnsi" w:hAnsiTheme="minorHAnsi"/>
                <w:sz w:val="21"/>
              </w:rPr>
            </w:pPr>
          </w:p>
        </w:tc>
      </w:tr>
      <w:tr w:rsidR="00A7539C" w:rsidRPr="00743E88">
        <w:trPr>
          <w:trHeight w:hRule="exact" w:val="463"/>
        </w:trPr>
        <w:tc>
          <w:tcPr>
            <w:tcW w:w="914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spacing w:before="5"/>
              <w:rPr>
                <w:rFonts w:asciiTheme="minorHAnsi" w:hAnsiTheme="minorHAnsi"/>
                <w:sz w:val="10"/>
              </w:rPr>
            </w:pPr>
          </w:p>
          <w:p w:rsidR="00A7539C" w:rsidRPr="00743E88" w:rsidRDefault="00743E88">
            <w:pPr>
              <w:pStyle w:val="TableParagraph"/>
              <w:spacing w:line="172" w:lineRule="exact"/>
              <w:ind w:left="230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7"/>
              </w:rPr>
              <w:drawing>
                <wp:inline distT="0" distB="0" distL="0" distR="0" wp14:anchorId="4B3CF476" wp14:editId="7C7B255C">
                  <wp:extent cx="225079" cy="109537"/>
                  <wp:effectExtent l="0" t="0" r="0" b="0"/>
                  <wp:docPr id="23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7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79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</w:tcPr>
          <w:p w:rsidR="00A7539C" w:rsidRPr="00743E88" w:rsidRDefault="00A7539C">
            <w:pPr>
              <w:pStyle w:val="TableParagraph"/>
              <w:spacing w:before="10" w:after="1"/>
              <w:rPr>
                <w:rFonts w:asciiTheme="minorHAnsi" w:hAnsiTheme="minorHAnsi"/>
                <w:sz w:val="9"/>
              </w:rPr>
            </w:pPr>
          </w:p>
          <w:p w:rsidR="00A7539C" w:rsidRPr="00743E88" w:rsidRDefault="007349BA">
            <w:pPr>
              <w:pStyle w:val="TableParagraph"/>
              <w:spacing w:line="176" w:lineRule="exact"/>
              <w:ind w:left="110"/>
              <w:rPr>
                <w:rFonts w:asciiTheme="minorHAnsi" w:hAnsiTheme="minorHAnsi"/>
                <w:sz w:val="17"/>
              </w:rPr>
            </w:pPr>
            <w:r>
              <w:rPr>
                <w:rFonts w:asciiTheme="minorHAnsi" w:hAnsiTheme="minorHAnsi"/>
                <w:position w:val="-3"/>
                <w:sz w:val="17"/>
              </w:rPr>
            </w:r>
            <w:r>
              <w:rPr>
                <w:rFonts w:asciiTheme="minorHAnsi" w:hAnsiTheme="minorHAnsi"/>
                <w:position w:val="-3"/>
                <w:sz w:val="17"/>
              </w:rPr>
              <w:pict>
                <v:group id="_x0000_s1646" style="width:29.7pt;height:8.85pt;mso-position-horizontal-relative:char;mso-position-vertical-relative:line" coordsize="594,177">
                  <v:shape id="_x0000_s1649" style="position:absolute;width:26;height:75" coordsize="26,75" path="m16,l9,,6,1,3,4,1,6,,10r,9l1,26,3,37r7,37l16,74,22,37,25,24r1,-7l26,9,24,6,22,4,20,1,16,xe" fillcolor="black" stroked="f">
                    <v:path arrowok="t"/>
                  </v:shape>
                  <v:shape id="_x0000_s1648" style="position:absolute;left:40;top:60;width:515;height:117" coordorigin="40,60" coordsize="515,117" o:spt="100" adj="0,,0" path="m91,64r-46,l50,66r6,4l61,76r6,9l90,117,65,150r-7,10l52,166r-3,3l47,170r-3,1l41,172r,4l79,176r,-4l75,172r-2,-1l68,167r-1,-1l67,162r4,-4l95,125r24,l108,108r5,-8l103,100,92,84,91,82,90,81,87,76,86,73r,-4l86,67r2,-1l89,65r2,-1xm119,125r-24,l112,150r5,8l120,163r,3l119,168r-1,1l116,171r-3,1l109,172r,4l164,176r,-4l159,171r-4,-1l149,166r-5,-6l137,150,119,125xm151,60r-39,l112,64r3,l117,65r2,1l120,68r1,1l121,73r-3,6l112,87r-9,13l113,100,123,87r8,-10l136,71r5,-3l144,66r3,-1l151,64r,-4xm95,60r-55,l40,64r55,l95,60xm222,64r-47,l180,66r7,4l192,76r6,9l220,117r-24,33l188,160r-6,6l179,169r-2,1l174,171r-3,1l171,176r38,l209,172r-4,l202,171r-1,-2l199,167r-1,-1l198,162r3,-4l225,125r25,l238,108r6,-8l233,100,223,84r-2,-2l220,81r-3,-5l216,73r,-4l217,67r1,-1l219,65r3,-1xm250,125r-25,l242,150r6,8l250,163r,3l250,168r-2,1l246,171r-3,1l239,172r,4l294,176r,-4l289,171r-4,-1l279,166r-5,-6l267,150,250,125xm282,60r-40,l242,64r3,l248,65r1,1l251,68r,1l251,73r-3,6l242,87r-9,13l244,100,254,87r7,-10l266,71r5,-3l274,66r3,-1l282,64r,-4xm225,60r-55,l170,64r55,l225,60xm352,64r-46,l310,66r7,4l322,76r6,9l350,117r-24,33l318,160r-5,6l309,169r-2,1l305,171r-4,1l301,176r38,l339,172r-3,l333,171r-2,-2l329,167r-1,-1l328,162r3,-4l355,125r25,l368,108r6,-8l363,100,355,87r-2,-3l351,82r-1,-1l347,76r-1,-3l346,69r,-2l348,66r1,-1l352,64xm380,125r-25,l372,150r6,8l380,163r,3l379,168r-1,1l376,171r-3,1l369,172r,4l424,176r,-4l419,171r-4,-1l409,166r-5,-6l397,150,380,125xm412,60r-40,l372,64r3,l378,65r1,1l381,68r1,1l382,73r-4,6l372,87r-9,13l374,100,391,77r6,-6l401,68r3,-2l407,65r5,-1l412,60xm355,60r-54,l301,64r54,l355,60xm482,64r-46,l440,66r7,4l452,76r6,9l480,117r-24,33l448,160r-5,6l440,169r-3,1l434,171r-3,1l431,176r39,l470,172r-4,l463,171r-2,-2l459,167r-1,-1l458,162r3,-4l485,125r25,l498,108r6,-8l493,100,485,87r-2,-3l481,82r-1,-1l478,76r-2,-3l476,69r1,-2l478,66r2,-1l482,64xm510,125r-25,l503,150r5,8l511,163r,3l510,168r-2,1l506,171r-3,1l499,172r,4l554,176r,-4l549,171r-4,-1l539,166r-5,-6l527,150,510,125xm542,60r-39,l503,64r3,l508,65r1,1l511,68r1,1l512,73r-3,6l503,87r-10,13l504,100,521,77r6,-6l534,66r4,-1l542,64r,-4xm485,60r-54,l431,64r54,l485,60xe" fillcolor="black" stroked="f">
                    <v:stroke joinstyle="round"/>
                    <v:formulas/>
                    <v:path arrowok="t" o:connecttype="segments"/>
                  </v:shape>
                  <v:shape id="_x0000_s1647" style="position:absolute;left:568;width:26;height:75" coordorigin="568" coordsize="26,75" path="m584,r-8,l573,1r-2,3l569,6r-1,4l568,19r1,7l571,37r6,37l583,74r7,-37l592,24r1,-7l593,9,592,6,590,4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27" w:type="dxa"/>
          </w:tcPr>
          <w:p w:rsidR="00A7539C" w:rsidRPr="00743E88" w:rsidRDefault="00A7539C">
            <w:pPr>
              <w:pStyle w:val="TableParagraph"/>
              <w:spacing w:before="10" w:after="1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106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</w:rPr>
              <w:drawing>
                <wp:inline distT="0" distB="0" distL="0" distR="0" wp14:anchorId="1B553A1A" wp14:editId="2FA2BEB4">
                  <wp:extent cx="377703" cy="114300"/>
                  <wp:effectExtent l="0" t="0" r="0" b="0"/>
                  <wp:docPr id="2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8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03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</w:tcPr>
          <w:p w:rsidR="00A7539C" w:rsidRPr="00743E88" w:rsidRDefault="00A7539C">
            <w:pPr>
              <w:pStyle w:val="TableParagraph"/>
              <w:spacing w:before="10" w:after="1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102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</w:rPr>
              <w:drawing>
                <wp:inline distT="0" distB="0" distL="0" distR="0" wp14:anchorId="117ACF44" wp14:editId="2F6E2F4F">
                  <wp:extent cx="377911" cy="114300"/>
                  <wp:effectExtent l="0" t="0" r="0" b="0"/>
                  <wp:docPr id="27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59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1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</w:tcPr>
          <w:p w:rsidR="00A7539C" w:rsidRPr="00743E88" w:rsidRDefault="00A7539C">
            <w:pPr>
              <w:pStyle w:val="TableParagraph"/>
              <w:spacing w:before="6"/>
              <w:rPr>
                <w:rFonts w:asciiTheme="minorHAnsi" w:hAnsiTheme="minorHAnsi"/>
                <w:sz w:val="9"/>
              </w:rPr>
            </w:pPr>
          </w:p>
          <w:p w:rsidR="00A7539C" w:rsidRPr="00743E88" w:rsidRDefault="007349BA">
            <w:pPr>
              <w:pStyle w:val="TableParagraph"/>
              <w:spacing w:line="179" w:lineRule="exact"/>
              <w:ind w:left="111"/>
              <w:rPr>
                <w:rFonts w:asciiTheme="minorHAnsi" w:hAnsiTheme="minorHAnsi"/>
                <w:sz w:val="17"/>
              </w:rPr>
            </w:pPr>
            <w:r>
              <w:rPr>
                <w:rFonts w:asciiTheme="minorHAnsi" w:hAnsiTheme="minorHAnsi"/>
                <w:position w:val="-3"/>
                <w:sz w:val="17"/>
              </w:rPr>
            </w:r>
            <w:r>
              <w:rPr>
                <w:rFonts w:asciiTheme="minorHAnsi" w:hAnsiTheme="minorHAnsi"/>
                <w:position w:val="-3"/>
                <w:sz w:val="17"/>
              </w:rPr>
              <w:pict>
                <v:group id="_x0000_s1642" style="width:29.7pt;height:9pt;mso-position-horizontal-relative:char;mso-position-vertical-relative:line" coordsize="594,180">
                  <v:shape id="_x0000_s1645" style="position:absolute;width:26;height:75" coordsize="26,75" path="m16,l8,,6,1,3,4,1,6,,10r,9l1,26,3,37r7,37l16,74,22,37,25,25r1,-8l26,9,24,6,22,4,19,1,16,xe" fillcolor="black" stroked="f">
                    <v:path arrowok="t"/>
                  </v:shape>
                  <v:shape id="_x0000_s1644" style="position:absolute;left:46;width:502;height:180" coordorigin="46" coordsize="502,180" o:spt="100" adj="0,,0" path="m102,l94,,86,3,79,9,69,16,61,26,55,40,51,52,48,64,47,77,46,91r1,17l50,123r4,14l60,150r9,13l78,172r11,6l101,179r8,l118,176r7,-5l92,171r-7,-6l80,152,76,140,73,127,72,111,71,94r,-11l72,72,73,61,74,50,77,35,81,24r6,-7l91,11,96,9r30,l121,5,112,2,102,xm126,9r-19,l111,10r4,3l119,17r4,7l126,34r3,10l131,56r1,13l133,83r-1,19l131,118r-2,15l127,145r-3,9l120,161r-4,4l111,169r-5,2l125,171r2,-1l136,164r7,-11l149,139r4,-11l155,116r2,-13l158,88,156,68,153,50,147,34,138,21r-8,-9l126,9xm232,r-8,l217,3r-8,6l199,16r-8,10l185,40r-4,12l179,64r-2,13l176,91r1,17l180,123r4,14l190,150r9,13l209,172r10,6l231,179r8,l248,176r7,-5l222,171r-7,-6l210,152r-4,-12l203,127r-1,-16l201,94r,-11l202,72r1,-11l204,50r3,-15l211,24r6,-7l221,11r6,-2l256,9,251,5,242,2,232,xm256,9r-19,l242,10r3,3l250,17r4,7l257,34r2,10l261,56r1,13l263,83r-1,19l261,118r-2,15l257,145r-3,9l251,161r-5,4l241,169r-5,2l255,171r2,-1l266,164r7,-11l279,139r4,-11l286,116r1,-13l288,88,287,68,283,50,277,34,268,21r-8,-9l256,9xm363,r-8,l347,3r-8,6l329,16r-8,10l315,40r-4,12l309,64r-2,13l306,91r1,17l310,123r4,14l320,150r9,13l339,172r11,6l361,179r9,l378,176r7,-5l352,171r-7,-6l340,152r-4,-12l333,127r-1,-16l331,94r,-11l332,72r1,-11l335,50r2,-15l341,24r6,-7l351,11r6,-2l386,9,381,5,372,2,363,xm386,9r-19,l372,10r3,3l380,17r4,7l387,34r3,10l391,56r2,13l393,83r,19l392,118r-2,15l387,145r-2,9l381,161r-5,4l371,169r-5,2l385,171r2,-1l396,164r7,-11l409,139r4,-11l416,116r1,-13l418,88,417,68,413,50,407,34,398,21r-8,-9l386,9xm493,r-8,l477,3r-8,6l459,16r-8,10l446,40r-4,12l439,64r-2,13l436,91r1,17l440,123r4,14l450,150r9,13l469,172r11,6l491,179r9,l508,176r7,-5l482,171r-7,-6l470,152r-4,-12l464,127r-2,-16l461,94r1,-11l462,72r1,-11l465,50r2,-15l471,24r6,-7l482,11r5,-2l516,9,512,5,502,2,493,xm516,9r-18,l502,10r3,3l510,17r4,7l517,34r3,10l522,56r1,13l523,83r,19l522,118r-2,15l517,145r-2,9l511,161r-5,4l501,169r-4,2l515,171r2,-1l526,164r8,-11l539,139r4,-11l546,116r2,-13l548,88,547,68,543,50,537,34,528,21r-8,-9l516,9xe" fillcolor="black" stroked="f">
                    <v:stroke joinstyle="round"/>
                    <v:formulas/>
                    <v:path arrowok="t" o:connecttype="segments"/>
                  </v:shape>
                  <v:shape id="_x0000_s1643" style="position:absolute;left:568;width:26;height:75" coordorigin="568" coordsize="26,75" path="m584,r-8,l573,1r-2,3l569,6r-1,4l568,19r1,7l571,37r6,37l583,74r7,-37l592,25r1,-8l593,9,592,6,590,4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A7539C" w:rsidRPr="00743E88">
        <w:trPr>
          <w:trHeight w:hRule="exact" w:val="462"/>
        </w:trPr>
        <w:tc>
          <w:tcPr>
            <w:tcW w:w="914" w:type="dxa"/>
          </w:tcPr>
          <w:p w:rsidR="00A7539C" w:rsidRPr="00743E88" w:rsidRDefault="00A7539C">
            <w:pPr>
              <w:pStyle w:val="TableParagraph"/>
              <w:spacing w:after="1"/>
              <w:rPr>
                <w:rFonts w:asciiTheme="minorHAnsi" w:hAnsiTheme="minorHAnsi"/>
                <w:sz w:val="10"/>
              </w:rPr>
            </w:pPr>
          </w:p>
          <w:p w:rsidR="00A7539C" w:rsidRPr="00743E88" w:rsidRDefault="00743E88">
            <w:pPr>
              <w:pStyle w:val="TableParagraph"/>
              <w:spacing w:line="231" w:lineRule="exact"/>
              <w:ind w:left="156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4"/>
                <w:sz w:val="20"/>
              </w:rPr>
              <w:drawing>
                <wp:inline distT="0" distB="0" distL="0" distR="0" wp14:anchorId="3119A7BE" wp14:editId="4044E6C9">
                  <wp:extent cx="248550" cy="144684"/>
                  <wp:effectExtent l="0" t="0" r="0" b="0"/>
                  <wp:docPr id="29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60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50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3E88">
              <w:rPr>
                <w:rFonts w:asciiTheme="minorHAnsi" w:hAnsiTheme="minorHAnsi"/>
                <w:spacing w:val="58"/>
                <w:position w:val="-4"/>
                <w:sz w:val="17"/>
              </w:rPr>
              <w:t xml:space="preserve"> </w:t>
            </w:r>
            <w:r w:rsidR="007349BA">
              <w:rPr>
                <w:rFonts w:asciiTheme="minorHAnsi" w:hAnsiTheme="minorHAnsi"/>
                <w:spacing w:val="58"/>
                <w:position w:val="1"/>
                <w:sz w:val="17"/>
              </w:rPr>
            </w:r>
            <w:r w:rsidR="007349BA">
              <w:rPr>
                <w:rFonts w:asciiTheme="minorHAnsi" w:hAnsiTheme="minorHAnsi"/>
                <w:spacing w:val="58"/>
                <w:position w:val="1"/>
                <w:sz w:val="17"/>
              </w:rPr>
              <w:pict>
                <v:group id="_x0000_s1640" style="width:3.4pt;height:8.85pt;mso-position-horizontal-relative:char;mso-position-vertical-relative:line" coordsize="68,177">
                  <v:shape id="_x0000_s1641" style="position:absolute;width:68;height:177" coordsize="68,177" o:spt="100" adj="0,,0" path="m46,21r-29,l19,21r2,1l22,24r1,2l24,28r1,4l25,40r,116l25,162r-1,2l23,166r-2,2l19,169r-2,1l11,171r-8,l3,176r65,l68,171r-8,l55,170r-3,-1l50,168r-2,-2l48,164r-1,-3l46,155,46,21xm46,l42,,,21r2,3l7,22r5,-1l46,21,46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10"/>
              </w:rPr>
            </w:pPr>
          </w:p>
          <w:p w:rsidR="00A7539C" w:rsidRPr="00743E88" w:rsidRDefault="007349BA">
            <w:pPr>
              <w:pStyle w:val="TableParagraph"/>
              <w:spacing w:line="179" w:lineRule="exact"/>
              <w:ind w:left="114"/>
              <w:rPr>
                <w:rFonts w:asciiTheme="minorHAnsi" w:hAnsiTheme="minorHAnsi"/>
                <w:sz w:val="17"/>
              </w:rPr>
            </w:pPr>
            <w:r>
              <w:rPr>
                <w:rFonts w:asciiTheme="minorHAnsi" w:hAnsiTheme="minorHAnsi"/>
                <w:position w:val="-3"/>
                <w:sz w:val="17"/>
              </w:rPr>
            </w:r>
            <w:r>
              <w:rPr>
                <w:rFonts w:asciiTheme="minorHAnsi" w:hAnsiTheme="minorHAnsi"/>
                <w:position w:val="-3"/>
                <w:sz w:val="17"/>
              </w:rPr>
              <w:pict>
                <v:group id="_x0000_s1636" style="width:29.65pt;height:9pt;mso-position-horizontal-relative:char;mso-position-vertical-relative:line" coordsize="593,180">
                  <v:shape id="_x0000_s1639" style="position:absolute;width:26;height:75" coordsize="26,75" path="m16,l8,,5,1,3,4,1,6,,10r,9l1,26,3,36r7,38l16,74,22,37,24,24r2,-7l26,9,24,6,22,4,19,1,16,xe" fillcolor="black" stroked="f">
                    <v:path arrowok="t"/>
                  </v:shape>
                  <v:shape id="_x0000_s1638" style="position:absolute;left:46;width:503;height:180" coordorigin="46" coordsize="503,180" o:spt="100" adj="0,,0" path="m102,l94,,86,3,69,16,61,26,55,40,51,52,48,64,46,77r,14l47,108r2,15l54,137r6,13l69,163r9,9l89,178r12,1l109,179r9,-3l125,171r-33,l85,165,80,152,76,140,73,127,71,111r,-17l71,83,72,72,73,61,74,50,77,35,81,24r6,-7l91,11,96,9r30,l121,5,112,2,102,xm126,9r-19,l111,10r4,3l119,17r4,7l126,34r3,10l131,56r1,13l133,83r-1,19l131,118r-2,14l127,144r-3,10l120,161r-9,8l106,171r19,l127,170r9,-6l143,153r6,-14l153,128r2,-12l157,103r1,-15l156,68,153,50,146,34,138,21r-8,-9l126,9xm232,r-8,l216,3,199,16r-8,10l185,40r-4,12l178,64r-1,13l176,91r1,17l180,123r4,14l190,150r9,13l208,172r11,6l231,179r8,l248,176r7,-5l222,171r-7,-6l210,152r-4,-12l203,127r-1,-16l201,94r,-11l202,72r1,-11l204,50r2,-15l211,24r6,-7l221,11r5,-2l256,9,251,5,242,2,232,xm256,9r-19,l241,10r4,3l250,17r4,7l257,34r2,10l261,56r1,13l263,83r-1,19l261,118r-2,14l257,144r-3,10l251,161r-10,8l236,171r19,l257,170r9,-6l273,153r6,-14l283,128r3,-12l287,103r1,-15l286,68,283,50,276,34,268,21r-8,-9l256,9xm363,r-8,l346,3r-7,5l329,16r-8,10l315,40r-4,12l309,64r-2,13l306,91r1,17l310,123r4,14l320,150r9,13l339,172r10,6l361,179r9,l378,176r7,-5l352,171r-7,-6l340,152r-4,-12l333,127r-1,-16l331,94r,-11l332,72r1,-11l335,50r2,-15l341,24r6,-7l351,11r6,-2l386,9,381,5,372,2,363,xm386,9r-19,l371,10r4,3l380,17r4,7l387,34r3,10l391,56r2,13l393,83r,19l391,118r-1,14l387,144r-2,10l381,161r-10,8l366,171r19,l387,170r9,-6l403,153r6,-14l413,128r3,-12l417,103r1,-15l417,68,413,50,407,34,398,21r-8,-9l386,9xm493,r-9,l477,3r-8,5l462,14r-6,8l450,30r-5,10l441,52r-2,12l437,77r-1,14l437,108r3,15l444,137r6,13l459,163r10,9l480,178r11,1l500,179r8,-3l515,171r-33,l475,165r-5,-13l466,140r-2,-13l462,111,461,94r1,-11l462,72r1,-11l465,50r2,-15l471,24r6,-7l482,11r5,-2l516,9,512,5,502,2,493,xm516,9r-18,l502,10r3,3l510,17r4,7l517,34r3,10l522,56r1,13l523,83r,19l522,118r-2,14l517,144r-2,10l511,161r-10,8l497,171r18,l517,170r9,-6l534,153r5,-14l543,128r3,-12l548,103r,-15l547,68,543,50,537,34,528,21r-8,-9l516,9xe" fillcolor="black" stroked="f">
                    <v:stroke joinstyle="round"/>
                    <v:formulas/>
                    <v:path arrowok="t" o:connecttype="segments"/>
                  </v:shape>
                  <v:shape id="_x0000_s1637" style="position:absolute;left:568;width:26;height:75" coordorigin="568" coordsize="26,75" path="m584,r-8,l573,1r-2,3l569,6r-1,4l568,19r,7l570,36r7,38l583,74r7,-37l592,24r1,-7l593,9,592,6,589,4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4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7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6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9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61"/>
        </w:trPr>
        <w:tc>
          <w:tcPr>
            <w:tcW w:w="914" w:type="dxa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10"/>
              </w:rPr>
            </w:pPr>
          </w:p>
          <w:p w:rsidR="00A7539C" w:rsidRPr="00743E88" w:rsidRDefault="00743E88">
            <w:pPr>
              <w:pStyle w:val="TableParagraph"/>
              <w:spacing w:line="233" w:lineRule="exact"/>
              <w:ind w:left="156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4"/>
                <w:sz w:val="20"/>
              </w:rPr>
              <w:drawing>
                <wp:inline distT="0" distB="0" distL="0" distR="0" wp14:anchorId="2E5680CA" wp14:editId="4797A212">
                  <wp:extent cx="249979" cy="145732"/>
                  <wp:effectExtent l="0" t="0" r="0" b="0"/>
                  <wp:docPr id="31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61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79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3E88">
              <w:rPr>
                <w:rFonts w:asciiTheme="minorHAnsi" w:hAnsiTheme="minorHAnsi"/>
                <w:spacing w:val="31"/>
                <w:position w:val="-4"/>
                <w:sz w:val="17"/>
              </w:rPr>
              <w:t xml:space="preserve"> </w:t>
            </w:r>
            <w:r w:rsidRPr="00743E88">
              <w:rPr>
                <w:rFonts w:asciiTheme="minorHAnsi" w:hAnsiTheme="minorHAnsi"/>
                <w:noProof/>
                <w:spacing w:val="31"/>
                <w:position w:val="1"/>
                <w:sz w:val="17"/>
              </w:rPr>
              <w:drawing>
                <wp:inline distT="0" distB="0" distL="0" distR="0" wp14:anchorId="1F315A78" wp14:editId="43685D79">
                  <wp:extent cx="72530" cy="112014"/>
                  <wp:effectExtent l="0" t="0" r="0" b="0"/>
                  <wp:docPr id="33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62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30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9"/>
              </w:rPr>
            </w:pPr>
          </w:p>
          <w:p w:rsidR="00A7539C" w:rsidRPr="00743E88" w:rsidRDefault="007349BA">
            <w:pPr>
              <w:pStyle w:val="TableParagraph"/>
              <w:spacing w:line="179" w:lineRule="exact"/>
              <w:ind w:left="114"/>
              <w:rPr>
                <w:rFonts w:asciiTheme="minorHAnsi" w:hAnsiTheme="minorHAnsi"/>
                <w:sz w:val="17"/>
              </w:rPr>
            </w:pPr>
            <w:r>
              <w:rPr>
                <w:rFonts w:asciiTheme="minorHAnsi" w:hAnsiTheme="minorHAnsi"/>
                <w:position w:val="-3"/>
                <w:sz w:val="17"/>
              </w:rPr>
            </w:r>
            <w:r>
              <w:rPr>
                <w:rFonts w:asciiTheme="minorHAnsi" w:hAnsiTheme="minorHAnsi"/>
                <w:position w:val="-3"/>
                <w:sz w:val="17"/>
              </w:rPr>
              <w:pict>
                <v:group id="_x0000_s1632" style="width:29.65pt;height:9pt;mso-position-horizontal-relative:char;mso-position-vertical-relative:line" coordsize="593,180">
                  <v:shape id="_x0000_s1635" style="position:absolute;width:26;height:75" coordsize="26,75" path="m16,l8,,5,1,3,4,1,6,,10r,9l1,26,3,37r7,37l16,74,22,37,24,25r2,-8l26,10,24,6,19,1,16,xe" fillcolor="black" stroked="f">
                    <v:path arrowok="t"/>
                  </v:shape>
                  <v:shape id="_x0000_s1634" style="position:absolute;left:46;top:1;width:503;height:179" coordorigin="46,1" coordsize="503,179" o:spt="100" adj="0,,0" path="m102,1r-8,l86,3,69,16,61,26,55,40,51,52,48,64,46,77r,14l47,108r2,15l54,137r6,13l69,163r9,9l89,178r12,1l109,179r9,-3l125,171r-33,l85,165,80,152,76,140,73,127,71,111r,-17l71,83,72,72,73,61,74,50,77,35,81,24r6,-7l91,11,96,9r29,l121,6,112,2,102,1xm125,9r-18,l111,10r4,3l119,17r4,7l126,34r3,10l131,56r1,13l133,83r-1,19l131,118r-2,15l127,145r-3,9l120,161r-5,4l111,169r-5,2l125,171r2,-1l136,164r7,-11l149,140r4,-11l155,116r2,-13l158,89,156,68,153,50,146,34,138,21r-8,-9l125,9xm232,1r-8,l216,3,199,16r-8,10l185,40r-4,12l178,64r-1,13l176,91r1,17l180,123r4,14l190,150r9,13l208,172r11,6l231,179r8,l248,176r7,-5l222,171r-7,-6l210,152r-4,-12l203,127r-1,-16l201,94r,-11l202,72r1,-11l204,50r2,-15l211,24r6,-7l221,11r5,-2l255,9,251,6,242,2,232,1xm255,9r-18,l241,10r4,3l250,17r4,7l257,34r2,10l261,56r1,13l263,83r-1,19l261,118r-2,15l257,145r-3,9l251,161r-5,4l241,169r-5,2l255,171r2,-1l266,164r7,-11l279,140r4,-11l286,116r1,-13l288,89,286,68,283,50,276,34,268,21r-8,-9l255,9xm395,172r-64,l331,176r64,l395,172xm373,21r-28,l346,22r4,2l351,26r,3l352,32r,8l352,157r,6l350,167r-1,1l346,170r-2,1l339,172r49,l382,171r-2,-1l377,168r-2,-1l375,164r-1,-2l373,156r,-135xm373,1r-4,l328,21r1,4l335,22r4,-1l373,21r,-20xm493,1r-9,l477,3r-8,6l459,16r-8,10l445,40r-4,12l439,64r-2,13l436,91r1,17l440,123r4,14l450,150r9,13l469,172r11,6l491,179r9,l508,176r8,-5l482,171r-7,-6l470,152r-4,-12l464,127r-2,-16l461,94r1,-11l462,72r1,-11l465,50r2,-15l471,24r6,-7l482,11r5,-2l516,9,512,6,502,2,493,1xm516,9r-18,l502,10r3,3l510,17r4,7l517,34r3,10l522,56r1,13l523,83r,19l522,118r-2,15l517,145r-2,9l511,161r-5,4l501,169r-4,2l516,171r1,-1l526,164r8,-11l539,140r4,-11l546,116r2,-13l548,89,547,68,543,50,537,34,528,21r-8,-9l516,9xe" fillcolor="black" stroked="f">
                    <v:stroke joinstyle="round"/>
                    <v:formulas/>
                    <v:path arrowok="t" o:connecttype="segments"/>
                  </v:shape>
                  <v:shape id="_x0000_s1633" style="position:absolute;left:568;width:26;height:75" coordorigin="568" coordsize="26,75" path="m584,r-8,l573,1r-2,3l569,6r-1,4l568,19r,7l570,37r7,37l583,74r7,-37l592,25r1,-8l593,10,592,6,589,4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4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7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6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61"/>
        </w:trPr>
        <w:tc>
          <w:tcPr>
            <w:tcW w:w="914" w:type="dxa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10"/>
              </w:rPr>
            </w:pPr>
          </w:p>
          <w:p w:rsidR="00A7539C" w:rsidRPr="00743E88" w:rsidRDefault="00743E88">
            <w:pPr>
              <w:pStyle w:val="TableParagraph"/>
              <w:spacing w:line="231" w:lineRule="exact"/>
              <w:ind w:left="156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4"/>
                <w:sz w:val="20"/>
              </w:rPr>
              <w:drawing>
                <wp:inline distT="0" distB="0" distL="0" distR="0" wp14:anchorId="15D6C76C" wp14:editId="6BAD3341">
                  <wp:extent cx="248182" cy="144684"/>
                  <wp:effectExtent l="0" t="0" r="0" b="0"/>
                  <wp:docPr id="35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63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82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3E88">
              <w:rPr>
                <w:rFonts w:asciiTheme="minorHAnsi" w:hAnsiTheme="minorHAnsi"/>
                <w:spacing w:val="39"/>
                <w:position w:val="-4"/>
                <w:sz w:val="17"/>
              </w:rPr>
              <w:t xml:space="preserve"> </w:t>
            </w:r>
            <w:r w:rsidR="007349BA">
              <w:rPr>
                <w:rFonts w:asciiTheme="minorHAnsi" w:hAnsiTheme="minorHAnsi"/>
                <w:spacing w:val="39"/>
                <w:position w:val="1"/>
                <w:sz w:val="17"/>
              </w:rPr>
            </w:r>
            <w:r w:rsidR="007349BA">
              <w:rPr>
                <w:rFonts w:asciiTheme="minorHAnsi" w:hAnsiTheme="minorHAnsi"/>
                <w:spacing w:val="39"/>
                <w:position w:val="1"/>
                <w:sz w:val="17"/>
              </w:rPr>
              <w:pict>
                <v:group id="_x0000_s1630" style="width:4.95pt;height:9pt;mso-position-horizontal-relative:char;mso-position-vertical-relative:line" coordsize="99,180">
                  <v:shape id="_x0000_s1631" style="position:absolute;width:99;height:180" coordsize="99,180" o:spt="100" adj="0,,0" path="m12,156r-5,l5,157r-2,2l1,161,,163r,6l2,172r4,3l10,177r9,2l30,179r17,-1l61,174r10,-6l44,168r-4,-1l37,167r-2,-1l31,164r-5,-2l21,159r-3,-1l17,157r-2,l12,156xm84,17r-36,l55,20r5,5l66,31r2,7l68,53r-1,6l64,65r-3,6l56,75,42,83r-6,3l29,87r,3l40,90r6,2l59,97r5,3l67,104r3,2l73,110r2,4l78,121r1,7l79,143r-3,8l63,165r-7,3l71,168r2,-1l84,158r6,-9l95,140r2,-10l98,119r,-11l95,100,90,92,84,84,77,78,66,74,76,64,84,54r4,-9l89,35r,-8l87,20,84,17xm63,l38,,29,3,14,16,8,25,3,36r4,2l16,24,27,17r57,l81,13,74,4,6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spacing w:before="11" w:after="1"/>
              <w:rPr>
                <w:rFonts w:asciiTheme="minorHAnsi" w:hAnsiTheme="minorHAnsi"/>
                <w:sz w:val="9"/>
              </w:rPr>
            </w:pPr>
          </w:p>
          <w:p w:rsidR="00A7539C" w:rsidRPr="00743E88" w:rsidRDefault="007349BA">
            <w:pPr>
              <w:pStyle w:val="TableParagraph"/>
              <w:spacing w:line="179" w:lineRule="exact"/>
              <w:ind w:left="114"/>
              <w:rPr>
                <w:rFonts w:asciiTheme="minorHAnsi" w:hAnsiTheme="minorHAnsi"/>
                <w:sz w:val="17"/>
              </w:rPr>
            </w:pPr>
            <w:r>
              <w:rPr>
                <w:rFonts w:asciiTheme="minorHAnsi" w:hAnsiTheme="minorHAnsi"/>
                <w:position w:val="-3"/>
                <w:sz w:val="17"/>
              </w:rPr>
            </w:r>
            <w:r>
              <w:rPr>
                <w:rFonts w:asciiTheme="minorHAnsi" w:hAnsiTheme="minorHAnsi"/>
                <w:position w:val="-3"/>
                <w:sz w:val="17"/>
              </w:rPr>
              <w:pict>
                <v:group id="_x0000_s1626" style="width:29.65pt;height:9pt;mso-position-horizontal-relative:char;mso-position-vertical-relative:line" coordsize="593,180">
                  <v:shape id="_x0000_s1629" style="position:absolute;width:26;height:75" coordsize="26,75" path="m16,l8,,5,1,3,4,1,6,,10r,9l1,26,3,36r7,38l16,74,22,37,24,24r2,-7l26,9,24,6,22,4,19,1,16,xe" fillcolor="black" stroked="f">
                    <v:path arrowok="t"/>
                  </v:shape>
                  <v:shape id="_x0000_s1628" style="position:absolute;left:46;width:480;height:180" coordorigin="46" coordsize="480,180" o:spt="100" adj="0,,0" path="m102,l94,,86,3,69,16,61,26,55,40,51,51,48,64,46,77r,14l47,108r2,15l54,137r6,13l69,163r9,9l89,178r12,1l109,179r9,-3l125,171r-33,l85,165,80,152,76,140,73,127,71,111r,-17l71,83,72,72,73,61,74,50,77,34,81,24r6,-7l91,11,96,9r30,l121,5,112,2,102,xm126,9r-19,l111,10r4,3l119,17r4,7l126,34r3,10l131,56r1,13l133,83r-1,19l131,118r-2,14l127,144r-3,10l120,161r-5,4l111,169r-5,2l125,171r2,-1l136,164r7,-11l149,139r4,-11l155,116r2,-13l158,88,156,68,153,50,146,34,138,21r-8,-9l126,9xm244,21r-29,l216,22r2,1l220,24r1,2l221,29r1,3l222,40r,116l222,163r-1,2l220,167r-1,1l216,169r-2,2l208,171r-8,1l200,176r65,l265,172r-8,-1l252,171r-2,-2l247,168r-1,-2l245,164r-1,-2l244,156r,-135xm244,r-5,l197,21r2,4l205,22r4,-1l244,21,244,xm363,r-8,l346,3r-7,5l329,16r-8,10l315,40r-4,11l309,64r-2,13l306,91r1,17l310,123r4,14l320,150r9,13l339,172r10,6l361,179r9,l378,176r7,-5l352,171r-7,-6l340,152r-4,-12l333,127r-1,-16l331,94r,-11l332,72r1,-11l335,50r2,-16l341,24r6,-7l351,11r6,-2l386,9,381,5,372,2,363,xm386,9r-19,l371,10r4,3l380,17r4,7l387,34r3,10l391,56r2,13l393,83r,19l391,118r-1,14l387,144r-2,10l381,161r-5,4l371,169r-5,2l385,171r2,-1l396,164r7,-11l409,139r4,-11l416,116r1,-13l418,88,417,68,413,50,407,34,398,21r-8,-9l386,9xm504,21r-29,l477,22r1,1l480,24r1,2l481,29r1,3l483,40r,116l482,163r-2,4l479,168r-3,1l474,171r-5,l461,172r,4l526,176r,-4l518,171r-6,l510,169r-3,-1l506,166r-1,-2l504,162r,-6l504,21xm504,r-4,l458,21r1,4l465,22r5,-1l504,21,504,xe" fillcolor="black" stroked="f">
                    <v:stroke joinstyle="round"/>
                    <v:formulas/>
                    <v:path arrowok="t" o:connecttype="segments"/>
                  </v:shape>
                  <v:shape id="_x0000_s1627" style="position:absolute;left:568;width:26;height:75" coordorigin="568" coordsize="26,75" path="m584,r-8,l573,1r-2,3l569,6r-1,4l568,19r,7l570,36r7,38l583,74r7,-37l592,24r1,-7l593,9,592,6,589,4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4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7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61"/>
        </w:trPr>
        <w:tc>
          <w:tcPr>
            <w:tcW w:w="914" w:type="dxa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10"/>
              </w:rPr>
            </w:pPr>
          </w:p>
          <w:p w:rsidR="00A7539C" w:rsidRPr="00743E88" w:rsidRDefault="00743E88">
            <w:pPr>
              <w:pStyle w:val="TableParagraph"/>
              <w:spacing w:line="233" w:lineRule="exact"/>
              <w:ind w:left="156"/>
              <w:rPr>
                <w:rFonts w:asciiTheme="minorHAnsi" w:hAnsiTheme="minorHAnsi"/>
                <w:sz w:val="17"/>
              </w:rPr>
            </w:pPr>
            <w:r w:rsidRPr="00743E88">
              <w:rPr>
                <w:rFonts w:asciiTheme="minorHAnsi" w:hAnsiTheme="minorHAnsi"/>
                <w:noProof/>
                <w:position w:val="-4"/>
                <w:sz w:val="20"/>
              </w:rPr>
              <w:drawing>
                <wp:inline distT="0" distB="0" distL="0" distR="0" wp14:anchorId="6E942737" wp14:editId="44B16AAE">
                  <wp:extent cx="250350" cy="145732"/>
                  <wp:effectExtent l="0" t="0" r="0" b="0"/>
                  <wp:docPr id="37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64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50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3E88">
              <w:rPr>
                <w:rFonts w:asciiTheme="minorHAnsi" w:hAnsiTheme="minorHAnsi"/>
                <w:spacing w:val="29"/>
                <w:position w:val="-4"/>
                <w:sz w:val="17"/>
              </w:rPr>
              <w:t xml:space="preserve"> </w:t>
            </w:r>
            <w:r w:rsidRPr="00743E88">
              <w:rPr>
                <w:rFonts w:asciiTheme="minorHAnsi" w:hAnsiTheme="minorHAnsi"/>
                <w:noProof/>
                <w:spacing w:val="29"/>
                <w:position w:val="1"/>
                <w:sz w:val="17"/>
              </w:rPr>
              <w:drawing>
                <wp:inline distT="0" distB="0" distL="0" distR="0" wp14:anchorId="65567F3C" wp14:editId="425BFB76">
                  <wp:extent cx="74460" cy="112014"/>
                  <wp:effectExtent l="0" t="0" r="0" b="0"/>
                  <wp:docPr id="39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65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60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" w:type="dxa"/>
          </w:tcPr>
          <w:p w:rsidR="00A7539C" w:rsidRPr="00743E88" w:rsidRDefault="00A7539C">
            <w:pPr>
              <w:pStyle w:val="TableParagraph"/>
              <w:spacing w:before="11" w:after="1"/>
              <w:rPr>
                <w:rFonts w:asciiTheme="minorHAnsi" w:hAnsiTheme="minorHAnsi"/>
                <w:sz w:val="9"/>
              </w:rPr>
            </w:pPr>
          </w:p>
          <w:p w:rsidR="00A7539C" w:rsidRPr="00743E88" w:rsidRDefault="007349BA">
            <w:pPr>
              <w:pStyle w:val="TableParagraph"/>
              <w:spacing w:line="179" w:lineRule="exact"/>
              <w:ind w:left="114"/>
              <w:rPr>
                <w:rFonts w:asciiTheme="minorHAnsi" w:hAnsiTheme="minorHAnsi"/>
                <w:sz w:val="17"/>
              </w:rPr>
            </w:pPr>
            <w:r>
              <w:rPr>
                <w:rFonts w:asciiTheme="minorHAnsi" w:hAnsiTheme="minorHAnsi"/>
                <w:position w:val="-3"/>
                <w:sz w:val="17"/>
              </w:rPr>
            </w:r>
            <w:r>
              <w:rPr>
                <w:rFonts w:asciiTheme="minorHAnsi" w:hAnsiTheme="minorHAnsi"/>
                <w:position w:val="-3"/>
                <w:sz w:val="17"/>
              </w:rPr>
              <w:pict>
                <v:group id="_x0000_s1622" style="width:29.65pt;height:9pt;mso-position-horizontal-relative:char;mso-position-vertical-relative:line" coordsize="593,180">
                  <v:shape id="_x0000_s1625" style="position:absolute;width:26;height:75" coordsize="26,75" path="m16,l8,,5,1,3,4,1,6,,10r,9l1,26,3,37r7,37l16,74,22,37,24,25r2,-8l26,9,24,6,22,4,19,1,16,xe" fillcolor="black" stroked="f">
                    <v:path arrowok="t"/>
                  </v:shape>
                  <v:shape id="_x0000_s1624" style="position:absolute;left:67;width:481;height:180" coordorigin="67" coordsize="481,180" o:spt="100" adj="0,,0" path="m135,172r-65,l70,176r65,l135,172xm113,21r-29,l86,22r2,1l89,24r1,2l91,29r1,3l92,40r,117l92,163r-1,2l90,167r-2,1l86,170r-2,1l78,172r49,l122,171r-3,-1l117,168r-2,-2l114,164r,-2l113,156r,-135xm113,r-4,l67,21r2,4l75,22r4,-1l113,21,113,xm265,172r-65,l200,176r65,l265,172xm244,21r-29,l216,22r2,1l220,24r1,2l221,29r1,3l222,40r,117l222,163r-1,2l220,167r-1,1l216,170r-2,1l208,172r49,l252,171r-2,-1l247,168r-1,-2l245,164r-1,-2l244,156r,-135xm244,r-5,l197,21r2,4l205,22r4,-1l244,21,244,xm363,r-8,l346,3r-7,6l329,16r-8,10l315,40r-4,12l309,64r-2,13l306,91r1,17l310,123r4,14l320,150r9,13l339,172r10,6l361,179r9,l378,176r7,-5l352,171r-7,-6l340,152r-4,-12l333,127r-1,-16l331,94r,-11l332,72r1,-11l335,50r2,-15l341,24r6,-7l351,11r6,-2l386,9,381,5,372,2,363,xm386,9r-19,l371,10r4,3l380,17r4,7l387,34r3,10l391,56r2,13l393,83r,19l391,118r-1,15l387,145r-2,9l381,161r-5,4l371,169r-5,2l385,171r2,-1l396,164r7,-11l409,140r4,-11l416,116r1,-13l418,89,417,68,413,50,407,34,398,21r-8,-9l386,9xm493,r-9,l477,3r-8,6l459,16r-8,10l445,40r-4,12l439,64r-2,13l436,91r1,17l440,123r4,14l450,150r9,13l469,172r11,6l491,179r9,l508,176r8,-5l482,171r-7,-6l470,152r-4,-12l464,127r-2,-16l461,94r1,-11l462,72r1,-11l465,50r2,-15l471,24r6,-7l482,11r5,-2l516,9,512,5,502,2,493,xm516,9r-18,l502,10r3,3l510,17r4,7l517,34r3,10l522,56r1,13l523,83r,19l522,118r-2,15l517,145r-2,9l511,161r-5,4l501,169r-4,2l516,171r1,-1l526,164r8,-11l539,140r4,-11l546,116r2,-13l548,89,547,68,543,50,537,34,528,21r-8,-9l516,9xe" fillcolor="black" stroked="f">
                    <v:stroke joinstyle="round"/>
                    <v:formulas/>
                    <v:path arrowok="t" o:connecttype="segments"/>
                  </v:shape>
                  <v:shape id="_x0000_s1623" style="position:absolute;left:568;width:26;height:75" coordorigin="568" coordsize="26,75" path="m584,r-8,l573,1r-2,3l569,6r-1,4l568,19r,7l570,37r7,37l583,74r7,-37l592,25r1,-8l593,9,592,6,587,1,584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4" w:type="dxa"/>
            <w:shd w:val="clear" w:color="auto" w:fill="BEBEBE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7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60"/>
        </w:trPr>
        <w:tc>
          <w:tcPr>
            <w:tcW w:w="1746" w:type="dxa"/>
            <w:gridSpan w:val="2"/>
            <w:vMerge w:val="restart"/>
            <w:tcBorders>
              <w:lef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4" w:type="dxa"/>
          </w:tcPr>
          <w:p w:rsidR="00A7539C" w:rsidRPr="00743E88" w:rsidRDefault="00A7539C">
            <w:pPr>
              <w:pStyle w:val="TableParagraph"/>
              <w:spacing w:before="9"/>
              <w:rPr>
                <w:rFonts w:asciiTheme="minorHAnsi" w:hAnsiTheme="minorHAnsi"/>
                <w:sz w:val="9"/>
              </w:rPr>
            </w:pPr>
          </w:p>
          <w:p w:rsidR="00A7539C" w:rsidRPr="00743E88" w:rsidRDefault="007349BA">
            <w:pPr>
              <w:pStyle w:val="TableParagraph"/>
              <w:spacing w:line="184" w:lineRule="exact"/>
              <w:ind w:left="118"/>
              <w:rPr>
                <w:rFonts w:asciiTheme="minorHAnsi" w:hAnsiTheme="minorHAnsi"/>
                <w:sz w:val="17"/>
              </w:rPr>
            </w:pPr>
            <w:r>
              <w:rPr>
                <w:rFonts w:asciiTheme="minorHAnsi" w:hAnsiTheme="minorHAnsi"/>
                <w:position w:val="-3"/>
                <w:sz w:val="18"/>
              </w:rPr>
            </w:r>
            <w:r>
              <w:rPr>
                <w:rFonts w:asciiTheme="minorHAnsi" w:hAnsiTheme="minorHAnsi"/>
                <w:position w:val="-3"/>
                <w:sz w:val="18"/>
              </w:rPr>
              <w:pict>
                <v:group id="_x0000_s1620" style="width:20.2pt;height:9.25pt;mso-position-horizontal-relative:char;mso-position-vertical-relative:line" coordsize="404,185">
                  <v:shape id="_x0000_s1621" style="position:absolute;width:404;height:185" coordsize="404,185" o:spt="100" adj="0,,0" path="m6,125r-4,l2,185r4,l7,180r1,-2l9,177r1,-2l12,175r37,l40,173,25,165r-6,-6l16,153r-5,-6l9,138,6,125xm60,4l36,4,24,9r-9,9l5,27,,37,,57r2,6l5,69r3,6l13,81r6,5l25,90r11,7l51,105r14,9l74,119r4,2l83,125r3,4l88,134r3,4l92,142r,12l89,161,77,172r-9,3l17,175r5,1l30,179r8,2l46,183r5,1l55,185r5,l72,184r10,-3l91,177r9,-7l110,161r5,-11l115,130r-2,-7l110,117r-3,-6l102,105r-6,-4l90,96,79,89,50,73,39,66,31,61,26,55,22,51,20,46r,-12l23,28,35,17r7,-2l103,15r,-1l88,14,84,13,80,11,69,6,60,4xm103,15r-44,l66,17r8,4l81,24r5,6l90,36r4,8l97,53r1,11l103,64r,-49xm103,4r-5,l97,8r-1,3l94,13r-2,1l103,14r,-10xm196,176r-57,l139,180r57,l196,176xm177,17r-28,l151,17r1,1l153,19r1,2l155,24r1,3l156,35r,127l155,166r-1,3l153,171r-2,2l147,175r-3,1l190,176r-4,-1l183,174r-2,-1l179,171r-1,-2l177,166r,-4l177,17xm177,r-6,l136,14r3,5l142,17r3,l177,17,177,xm266,61r-10,l247,63r-9,5l230,73r-7,8l218,92r-5,10l210,113r,10l211,134r2,10l217,154r6,9l231,172r10,7l252,183r13,1l275,184r10,-3l295,175r-36,l250,169r-6,-12l239,147r-3,-10l234,125r-1,-12l233,102r2,-8l237,87r4,-7l244,76r5,-3l253,70r5,-1l295,69r-5,-3l279,62,266,61xm295,69r-23,l279,73r6,8l291,91r4,11l298,115r1,15l299,146r-3,12l285,172r-7,3l295,175r8,-4l310,163r5,-11l319,141r3,-10l322,120r-1,-11l319,99r-5,-9l309,81r-9,-9l295,69xm373,73r-21,l352,160r1,6l355,170r2,4l359,177r4,2l367,181r4,1l380,182r6,-2l391,176r6,-4l399,168r-18,l378,167r-2,-3l374,161r-1,-5l373,73xm404,158r-5,l397,161r-2,3l393,165r-3,2l388,168r11,l401,166r3,-8xm373,26r-4,l366,34r-3,6l361,44r-4,6l353,55r-5,4l343,64r-5,3l334,69r,4l400,73r,-9l373,64r,-38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 w:rsidR="00743E88" w:rsidRPr="00743E88">
              <w:rPr>
                <w:rFonts w:asciiTheme="minorHAnsi" w:hAnsiTheme="minorHAnsi"/>
                <w:spacing w:val="41"/>
                <w:position w:val="-3"/>
                <w:sz w:val="17"/>
              </w:rPr>
              <w:t xml:space="preserve"> </w:t>
            </w:r>
            <w:r>
              <w:rPr>
                <w:rFonts w:asciiTheme="minorHAnsi" w:hAnsiTheme="minorHAnsi"/>
                <w:spacing w:val="41"/>
                <w:position w:val="-2"/>
                <w:sz w:val="17"/>
              </w:rPr>
            </w:r>
            <w:r>
              <w:rPr>
                <w:rFonts w:asciiTheme="minorHAnsi" w:hAnsiTheme="minorHAnsi"/>
                <w:spacing w:val="41"/>
                <w:position w:val="-2"/>
                <w:sz w:val="17"/>
              </w:rPr>
              <w:pict>
                <v:group id="_x0000_s1618" style="width:3.45pt;height:8.8pt;mso-position-horizontal-relative:char;mso-position-vertical-relative:line" coordsize="69,176">
                  <v:shape id="_x0000_s1619" style="position:absolute;width:69;height:176" coordsize="69,176" o:spt="100" adj="0,,0" path="m46,21r-29,l19,21r2,1l22,24r2,2l24,28r1,4l25,40r,116l25,162r-1,2l23,166r-2,2l19,169r-2,1l11,171r-8,l3,176r65,l68,171r-8,l55,170r-2,-1l50,168r-2,-2l48,164r-1,-3l46,155,46,21xm46,l42,,,21r2,3l8,22r4,-1l46,21,46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827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9"/>
              </w:rPr>
            </w:pPr>
          </w:p>
          <w:p w:rsidR="00A7539C" w:rsidRPr="00743E88" w:rsidRDefault="007349BA">
            <w:pPr>
              <w:pStyle w:val="TableParagraph"/>
              <w:spacing w:line="184" w:lineRule="exact"/>
              <w:ind w:left="107"/>
              <w:rPr>
                <w:rFonts w:asciiTheme="minorHAnsi" w:hAnsiTheme="minorHAnsi"/>
                <w:sz w:val="17"/>
              </w:rPr>
            </w:pPr>
            <w:r>
              <w:rPr>
                <w:rFonts w:asciiTheme="minorHAnsi" w:hAnsiTheme="minorHAnsi"/>
                <w:position w:val="-3"/>
                <w:sz w:val="18"/>
              </w:rPr>
            </w:r>
            <w:r>
              <w:rPr>
                <w:rFonts w:asciiTheme="minorHAnsi" w:hAnsiTheme="minorHAnsi"/>
                <w:position w:val="-3"/>
                <w:sz w:val="18"/>
              </w:rPr>
              <w:pict>
                <v:group id="_x0000_s1616" style="width:20.2pt;height:9.25pt;mso-position-horizontal-relative:char;mso-position-vertical-relative:line" coordsize="404,185">
                  <v:shape id="_x0000_s1617" style="position:absolute;width:404;height:185" coordsize="404,185" o:spt="100" adj="0,,0" path="m6,125r-5,l1,185r5,l7,180r1,-2l9,177r1,-2l12,175r36,l40,173r-8,-4l25,165r-6,-5l15,153r-4,-6l8,138,6,125xm59,4l36,4,24,9,14,18,5,27,,37,,57r1,6l5,69r3,6l12,81r7,5l25,90r10,7l50,105r15,9l74,119r3,2l82,125r4,4l91,138r1,4l92,154r-3,7l83,166r-7,6l68,175r-52,l21,176r9,3l38,181r6,2l46,184r4,l55,185r5,l71,184r11,-3l91,177r8,-7l109,161r5,-11l114,130r-1,-7l110,117r-3,-6l102,105r-6,-4l90,96,79,89,50,73,39,66,31,61,26,55,22,51,20,46r,-12l23,28,34,17r8,-2l103,15r,-1l87,14,84,13,79,11,69,7,59,4xm103,15r-45,l66,17r15,8l86,30r8,14l97,53r1,11l103,64r,-49xm103,4r-5,l97,8r-1,3l95,12r-2,1l92,14r11,l103,4xm195,176r-57,l138,181r57,l195,176xm176,17r-27,l150,17r3,2l154,21r1,6l156,35r,127l155,166r-1,3l153,171r-2,2l149,174r-2,1l144,176r45,l185,175r-2,-1l181,173r-2,-2l177,167r-1,-5l176,17xm176,r-5,l136,14r2,5l142,17r2,l176,17,176,xm266,61r-10,l247,63r-9,5l230,74r-7,7l218,92r-6,10l209,113r,10l210,134r3,11l217,154r6,9l231,172r10,7l252,183r12,1l275,184r10,-3l295,175r-36,l250,169r-7,-12l239,147r-3,-10l234,125r-1,-12l233,103r1,-9l237,87r3,-7l244,76r4,-3l253,71r4,-2l295,69r-5,-3l278,62,266,61xm295,69r-24,l279,73r6,8l291,91r4,11l297,115r1,15l298,147r-3,11l285,172r-7,3l295,175r8,-4l309,163r5,-11l319,141r3,-10l322,120r-1,-10l318,99r-4,-9l308,81r-8,-9l295,69xm373,73r-21,l352,160r1,6l356,174r3,3l363,179r4,2l370,182r10,l386,180r5,-4l396,172r3,-4l381,168r-3,-1l376,164r-2,-3l373,156r,-83xm403,158r-4,l397,161r-2,3l393,165r-3,2l387,168r12,l401,166r2,-8xm373,26r-4,l365,34r-2,6l361,44r-4,6l353,55r-5,4l343,64r-5,3l333,69r,4l400,73r,-9l373,64r,-38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 w:rsidR="00743E88" w:rsidRPr="00743E88">
              <w:rPr>
                <w:rFonts w:asciiTheme="minorHAnsi" w:hAnsiTheme="minorHAnsi"/>
                <w:spacing w:val="16"/>
                <w:position w:val="-3"/>
                <w:sz w:val="17"/>
              </w:rPr>
              <w:t xml:space="preserve"> </w:t>
            </w:r>
            <w:r w:rsidR="00743E88" w:rsidRPr="00743E88">
              <w:rPr>
                <w:rFonts w:asciiTheme="minorHAnsi" w:hAnsiTheme="minorHAnsi"/>
                <w:noProof/>
                <w:spacing w:val="16"/>
                <w:position w:val="-2"/>
                <w:sz w:val="17"/>
              </w:rPr>
              <w:drawing>
                <wp:inline distT="0" distB="0" distL="0" distR="0" wp14:anchorId="5DCAAF76" wp14:editId="43BA3AA7">
                  <wp:extent cx="72134" cy="111728"/>
                  <wp:effectExtent l="0" t="0" r="0" b="0"/>
                  <wp:docPr id="41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66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4" cy="11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gridSpan w:val="2"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58"/>
        </w:trPr>
        <w:tc>
          <w:tcPr>
            <w:tcW w:w="1746" w:type="dxa"/>
            <w:gridSpan w:val="2"/>
            <w:vMerge/>
            <w:tcBorders>
              <w:left w:val="nil"/>
              <w:bottom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4" w:type="dxa"/>
          </w:tcPr>
          <w:p w:rsidR="00A7539C" w:rsidRPr="00743E88" w:rsidRDefault="00A7539C">
            <w:pPr>
              <w:pStyle w:val="TableParagraph"/>
              <w:spacing w:before="9"/>
              <w:rPr>
                <w:rFonts w:asciiTheme="minorHAnsi" w:hAnsiTheme="minorHAnsi"/>
                <w:sz w:val="9"/>
              </w:rPr>
            </w:pPr>
          </w:p>
          <w:p w:rsidR="00A7539C" w:rsidRPr="00743E88" w:rsidRDefault="00743E88">
            <w:pPr>
              <w:pStyle w:val="TableParagraph"/>
              <w:spacing w:line="180" w:lineRule="exact"/>
              <w:ind w:left="354"/>
              <w:rPr>
                <w:rFonts w:asciiTheme="minorHAnsi" w:hAnsiTheme="minorHAnsi"/>
                <w:sz w:val="18"/>
              </w:rPr>
            </w:pPr>
            <w:r w:rsidRPr="00743E88">
              <w:rPr>
                <w:rFonts w:asciiTheme="minorHAnsi" w:hAnsiTheme="minorHAnsi"/>
                <w:noProof/>
                <w:position w:val="-3"/>
                <w:sz w:val="18"/>
              </w:rPr>
              <w:drawing>
                <wp:inline distT="0" distB="0" distL="0" distR="0" wp14:anchorId="5A68EB03" wp14:editId="060CC3D6">
                  <wp:extent cx="98460" cy="114300"/>
                  <wp:effectExtent l="0" t="0" r="0" b="0"/>
                  <wp:docPr id="43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67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2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83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</w:tbl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11"/>
        <w:rPr>
          <w:rFonts w:asciiTheme="minorHAnsi" w:hAnsiTheme="minorHAnsi"/>
          <w:sz w:val="28"/>
        </w:rPr>
      </w:pPr>
    </w:p>
    <w:p w:rsidR="00A7539C" w:rsidRPr="00743E88" w:rsidRDefault="007349BA">
      <w:pPr>
        <w:pStyle w:val="BodyText"/>
        <w:spacing w:before="118"/>
        <w:ind w:left="1246"/>
        <w:rPr>
          <w:rFonts w:asciiTheme="minorHAnsi" w:hAnsiTheme="minorHAnsi"/>
        </w:rPr>
      </w:pPr>
      <w:r>
        <w:rPr>
          <w:rFonts w:asciiTheme="minorHAnsi" w:hAnsiTheme="minorHAnsi"/>
        </w:rPr>
        <w:pict>
          <v:group id="_x0000_s1597" style="position:absolute;left:0;text-align:left;margin-left:156.7pt;margin-top:-88.85pt;width:280.65pt;height:86.4pt;z-index:-53440;mso-position-horizontal-relative:page" coordorigin="3134,-1777" coordsize="5613,1728">
            <v:shape id="_x0000_s1615" type="#_x0000_t75" style="position:absolute;left:6118;top:-1777;width:1700;height:486">
              <v:imagedata r:id="rId78" o:title=""/>
            </v:shape>
            <v:shape id="_x0000_s1614" type="#_x0000_t75" style="position:absolute;left:7564;top:-1632;width:117;height:176">
              <v:imagedata r:id="rId79" o:title=""/>
            </v:shape>
            <v:rect id="_x0000_s1613" style="position:absolute;left:5314;top:-1302;width:815;height:461" stroked="f"/>
            <v:shape id="_x0000_s1612" type="#_x0000_t75" style="position:absolute;left:5645;top:-1170;width:155;height:180">
              <v:imagedata r:id="rId80" o:title=""/>
            </v:shape>
            <v:shape id="_x0000_s1611" type="#_x0000_t75" style="position:absolute;left:7327;top:-1167;width:114;height:180">
              <v:imagedata r:id="rId81" o:title=""/>
            </v:shape>
            <v:shape id="_x0000_s1610" type="#_x0000_t75" style="position:absolute;left:6471;top:-1170;width:155;height:180">
              <v:imagedata r:id="rId82" o:title=""/>
            </v:shape>
            <v:line id="_x0000_s1609" style="position:absolute" from="4484,-841" to="8452,-835" strokeweight=".4305mm"/>
            <v:shape id="_x0000_s1608" type="#_x0000_t75" style="position:absolute;left:8420;top:-900;width:131;height:131">
              <v:imagedata r:id="rId83" o:title=""/>
            </v:shape>
            <v:shape id="_x0000_s1607" style="position:absolute;left:8294;top:-731;width:453;height:185" coordorigin="8294,-731" coordsize="453,185" o:spt="100" adj="0,,0" path="m8333,-657r-20,l8313,-571r,6l8315,-561r2,4l8320,-554r3,3l8327,-549r4,1l8341,-548r5,-2l8352,-554r5,-5l8360,-563r-18,l8339,-564r-3,-3l8334,-569r-1,-6l8333,-657xm8364,-573r-5,l8358,-570r-2,3l8350,-564r-2,1l8360,-563r1,-2l8364,-573xm8333,-705r-4,l8326,-696r-3,6l8321,-687r-3,6l8313,-676r-5,5l8303,-667r-4,3l8294,-662r,5l8360,-657r,-10l8333,-667r,-38xm8405,-731r-7,l8395,-730r-5,5l8388,-722r,8l8390,-711r5,5l8398,-705r7,l8408,-706r3,-3l8413,-711r1,-3l8414,-722r-1,-3l8408,-730r-3,-1xm8430,-555r-57,l8373,-550r57,l8430,-555xm8412,-653r-28,l8386,-652r1,1l8388,-650r1,2l8390,-646r,4l8391,-634r,65l8390,-564r-1,2l8388,-559r-2,2l8385,-556r-2,1l8379,-555r45,l8420,-555r-2,-1l8416,-558r-1,-1l8414,-562r-1,-2l8412,-569r,-84xm8412,-670r-6,l8371,-656r2,5l8377,-652r2,-1l8412,-653r,-17xm8498,-555r-58,l8440,-550r58,l8498,-555xm8569,-555r-59,l8510,-550r59,l8569,-555xm8637,-555r-57,l8580,-550r57,l8637,-555xm8479,-653r-28,l8453,-652r1,1l8455,-650r1,2l8457,-646r1,4l8458,-634r,65l8457,-564r-1,2l8455,-559r-1,2l8451,-556r-2,1l8445,-555r46,l8487,-555r-2,-1l8483,-557r-1,-2l8481,-561r-2,-3l8479,-569r,-70l8483,-643r2,-2l8479,-645r,-8xm8545,-655r-30,l8521,-652r3,5l8527,-643r1,7l8528,-565r,1l8527,-561r-2,3l8523,-557r-3,2l8516,-555r46,l8558,-555r-2,-2l8553,-558r-1,-2l8551,-561r-1,-2l8549,-568r,-71l8556,-645r-7,l8547,-653r-2,-2xm8615,-655r-28,l8592,-652r3,6l8598,-643r1,7l8599,-569r,4l8598,-564r,3l8596,-559r-2,1l8591,-556r-4,1l8632,-555r-3,l8624,-558r-1,-1l8622,-561r-2,-3l8620,-569r,-68l8619,-645r-2,-5l8615,-655xm8526,-670r-11,l8511,-669r-9,3l8498,-663r-4,3l8492,-659r-13,14l8485,-645r3,-3l8495,-651r4,-3l8504,-655r41,l8543,-659r-5,-5l8533,-668r-7,-2xm8596,-670r-13,l8577,-668r-6,3l8565,-662r-8,7l8549,-645r7,l8561,-649r5,-2l8571,-653r4,-2l8615,-655r-1,-2l8610,-662r-4,-3l8601,-668r-5,-2xm8479,-670r-6,l8438,-656r2,5l8443,-652r3,-1l8479,-653r,-17xm8715,-670r-13,l8691,-669r-10,3l8672,-661r-8,8l8657,-644r-5,11l8649,-621r-1,14l8649,-594r3,12l8657,-572r6,9l8673,-552r12,5l8712,-547r11,-4l8737,-567r-40,l8687,-572r-8,-10l8673,-590r-4,-9l8667,-610r-1,-13l8747,-623r,-7l8666,-630r1,-10l8670,-647r6,-6l8682,-658r6,-3l8730,-661r-4,-5l8715,-670xm8743,-595r-4,10l8734,-578r-5,5l8723,-569r-7,2l8737,-567r3,-3l8745,-581r2,-11l8743,-595xm8730,-661r-31,l8704,-660r4,3l8712,-654r3,4l8718,-646r1,3l8720,-638r,8l8747,-630r,-7l8743,-648r-9,-9l8730,-661xe" fillcolor="black" stroked="f">
              <v:stroke joinstyle="round"/>
              <v:formulas/>
              <v:path arrowok="t" o:connecttype="segments"/>
            </v:shape>
            <v:rect id="_x0000_s1606" style="position:absolute;left:3147;top:-505;width:4981;height:443" filled="f" strokeweight=".4305mm"/>
            <v:shape id="_x0000_s1605" type="#_x0000_t75" style="position:absolute;left:3337;top:-394;width:174;height:203">
              <v:imagedata r:id="rId84" o:title=""/>
            </v:shape>
            <v:shape id="_x0000_s1604" style="position:absolute;left:3547;top:-331;width:33;height:139" coordorigin="3547,-331" coordsize="33,139" o:spt="100" adj="0,,0" path="m3568,-331r-9,l3555,-329r-6,6l3548,-319r,9l3549,-307r3,4l3555,-300r4,1l3568,-299r4,-1l3575,-303r3,-4l3579,-310r,-9l3578,-323r-6,-6l3568,-331xm3567,-223r-8,l3555,-222r-3,3l3549,-216r-2,4l3547,-203r2,4l3552,-196r3,3l3559,-192r8,l3571,-193r4,-3l3578,-199r1,-4l3579,-212r-1,-4l3575,-219r-3,-3l3567,-223xe" fillcolor="black" stroked="f">
              <v:stroke joinstyle="round"/>
              <v:formulas/>
              <v:path arrowok="t" o:connecttype="segments"/>
            </v:shape>
            <v:shape id="_x0000_s1603" type="#_x0000_t75" style="position:absolute;left:3687;top:-399;width:1062;height:208">
              <v:imagedata r:id="rId85" o:title=""/>
            </v:shape>
            <v:shape id="_x0000_s1602" type="#_x0000_t75" style="position:absolute;left:4976;top:-389;width:166;height:194">
              <v:imagedata r:id="rId86" o:title=""/>
            </v:shape>
            <v:shape id="_x0000_s1601" style="position:absolute;left:5174;top:-389;width:909;height:258" coordorigin="5174,-389" coordsize="909,258" o:spt="100" adj="0,,0" path="m5206,-212r-1,-4l5202,-219r-3,-3l5195,-223r-9,l5182,-222r-3,3l5176,-216r-2,4l5174,-203r2,4l5179,-196r3,3l5186,-192r9,l5199,-193r3,-3l5205,-199r1,-4l5206,-212t,-107l5205,-323r-3,-3l5199,-329r-4,-2l5186,-331r-3,2l5176,-323r-1,4l5175,-310r1,3l5180,-303r3,3l5186,-299r9,l5199,-300r3,-3l5205,-307r1,-3l5206,-319t270,75l5470,-244r-6,12l5458,-223r-6,6l5448,-213r-5,3l5438,-209r-5,2l5425,-206r-49,l5372,-207r-2,-1l5368,-209r-1,-1l5366,-212r,-2l5365,-219r,-73l5416,-292r6,1l5426,-289r4,2l5432,-284r4,6l5437,-272r1,9l5444,-263r,-29l5444,-302r,-28l5438,-330r,11l5435,-312r-5,5l5426,-304r-7,2l5365,-302r,-77l5428,-379r7,1l5439,-377r4,2l5447,-372r5,8l5454,-357r2,10l5462,-347r-2,-32l5459,-389r-149,l5310,-384r15,l5331,-382r3,3l5336,-375r2,7l5338,-220r-1,6l5336,-211r-1,3l5333,-206r-3,2l5326,-202r-4,1l5310,-201r,5l5459,-196r4,-10l5476,-244t233,43l5704,-201r-5,l5697,-203r-3,-1l5693,-206r-1,-2l5690,-211r,-6l5690,-293r-1,-9l5686,-308r-2,-5l5683,-316r-4,-6l5674,-325r-6,-4l5662,-330r-14,l5641,-329r-7,4l5627,-322r-8,8l5610,-303r-2,-9l5606,-314r-2,-4l5597,-323r-5,-5l5585,-330r-14,l5567,-329r-5,2l5557,-326r-5,3l5548,-319r-2,2l5540,-312r-9,9l5531,-311r,-19l5525,-330r-40,16l5487,-309r4,-2l5494,-311r6,l5501,-311r2,1l5504,-308r1,2l5506,-303r1,4l5507,-289r,72l5507,-212r-2,3l5504,-206r-2,2l5500,-203r-2,2l5494,-201r-7,l5487,-196r65,l5552,-201r-7,l5540,-201r-2,-2l5536,-204r-2,-2l5533,-209r-1,-2l5531,-217r,-79l5535,-301r3,-2l5541,-305r8,-4l5554,-312r5,-2l5572,-314r6,3l5582,-305r3,5l5587,-292r,75l5587,-213r-1,2l5585,-207r-2,2l5581,-203r-3,2l5573,-201r-8,l5565,-196r67,l5632,-201r-7,l5620,-201r-2,-2l5615,-204r-2,-2l5612,-209r-1,-2l5611,-216r,-72l5610,-294r1,-2l5618,-302r,-1l5624,-307r5,-2l5634,-312r5,-1l5644,-313r8,l5658,-310r4,6l5665,-300r1,8l5666,-218r,5l5665,-211r,3l5663,-205r-2,1l5657,-202r-4,1l5645,-201r,5l5709,-196r,-5m5847,-266r-1,-14l5843,-293r-5,-12l5835,-310r-4,-5l5822,-325r,l5822,-252r-1,12l5819,-229r-4,10l5810,-211r-6,7l5796,-200r-17,l5773,-202r-2,-1l5767,-206r-5,-5l5759,-216r-2,-5l5757,-224r-1,-7l5756,-291r8,-8l5770,-305r3,-1l5778,-308r4,-2l5795,-310r8,4l5809,-299r5,9l5818,-279r3,13l5822,-252r,-73l5811,-330r-21,l5783,-328r-13,9l5763,-311r-7,12l5756,-311r,-19l5751,-330r-41,17l5712,-309r4,-1l5719,-311r5,l5726,-310r2,1l5729,-308r2,2l5731,-304r1,2l5732,-297r,142l5732,-148r-1,2l5730,-144r-1,2l5727,-141r-4,2l5719,-138r-6,l5710,-138r,5l5778,-133r,-5l5778,-138r-7,l5766,-139r-5,-3l5759,-144r-1,-2l5757,-148r-1,-6l5756,-203r5,4l5765,-196r4,1l5774,-193r6,1l5787,-192r12,-1l5810,-196r6,-4l5819,-202r9,-8l5836,-222r6,-13l5846,-250r1,-16m5939,-222r-6,l5932,-218r-3,3l5926,-213r-2,2l5921,-210r-7,l5910,-212r-2,-3l5905,-217r-1,-6l5904,-316r31,l5935,-327r-31,l5904,-370r-4,l5896,-360r-3,7l5891,-350r-4,7l5881,-337r-10,10l5865,-323r-5,2l5860,-316r21,l5881,-219r1,7l5886,-203r3,4l5893,-197r4,2l5901,-193r11,l5919,-196r6,-4l5931,-205r3,-5l5936,-212r3,-10m6083,-327r-42,l6041,-321r4,l6047,-321r2,1l6051,-320r1,1l6053,-318r,1l6054,-316r,6l6053,-306r-2,4l6022,-230r-32,-66l5987,-303r-2,-5l5985,-314r1,-2l5989,-318r2,-2l5994,-321r7,l6001,-327r-61,l5940,-321r5,1l5949,-319r2,2l5952,-316r2,2l5957,-310r3,4l5962,-303r1,3l6011,-201r-10,23l5998,-169r-4,5l5991,-161r-3,3l5985,-156r-4,l5978,-157r-3,-2l5969,-161r-4,-1l5957,-162r-3,2l5948,-156r-1,3l5947,-144r2,4l5952,-137r4,3l5961,-132r13,l5982,-136r17,-12l6004,-156r2,-2l6035,-230r29,-72l6066,-308r3,-4l6071,-316r2,-2l6075,-319r2,-1l6080,-321r3,l6083,-327e" fillcolor="black" stroked="f">
              <v:stroke joinstyle="round"/>
              <v:formulas/>
              <v:path arrowok="t" o:connecttype="segments"/>
            </v:shape>
            <v:shape id="_x0000_s1600" type="#_x0000_t75" style="position:absolute;left:6396;top:-394;width:129;height:203">
              <v:imagedata r:id="rId87" o:title=""/>
            </v:shape>
            <v:shape id="_x0000_s1599" style="position:absolute;left:6566;top:-331;width:33;height:139" coordorigin="6566,-331" coordsize="33,139" o:spt="100" adj="0,,0" path="m6586,-331r-8,l6574,-329r-3,3l6568,-323r-2,4l6566,-310r2,3l6574,-300r4,1l6586,-299r4,-1l6593,-303r3,-4l6598,-310r,-9l6596,-323r-6,-6l6586,-331xm6586,-223r-9,l6574,-222r-3,3l6568,-216r-2,4l6566,-203r2,4l6571,-196r3,3l6577,-192r9,l6590,-193r3,-3l6596,-199r2,-4l6598,-212r-2,-4l6593,-219r-3,-3l6586,-223xe" fillcolor="black" stroked="f">
              <v:stroke joinstyle="round"/>
              <v:formulas/>
              <v:path arrowok="t" o:connecttype="segments"/>
            </v:shape>
            <v:shape id="_x0000_s1598" type="#_x0000_t75" style="position:absolute;left:6714;top:-399;width:1228;height:208">
              <v:imagedata r:id="rId88" o:title=""/>
            </v:shape>
            <w10:wrap anchorx="page"/>
          </v:group>
        </w:pict>
      </w:r>
      <w:bookmarkStart w:id="22" w:name="Hazem_Thesis6_10_28"/>
      <w:bookmarkEnd w:id="22"/>
      <w:r w:rsidR="00743E88" w:rsidRPr="00743E88">
        <w:rPr>
          <w:rFonts w:asciiTheme="minorHAnsi" w:hAnsiTheme="minorHAnsi"/>
        </w:rPr>
        <w:t>Figure 3.4: Query tree anti-collision algorithm example</w:t>
      </w: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35"/>
        </w:rPr>
      </w:pPr>
    </w:p>
    <w:p w:rsidR="00A7539C" w:rsidRPr="00743E88" w:rsidRDefault="00743E88">
      <w:pPr>
        <w:pStyle w:val="BodyText"/>
        <w:spacing w:line="266" w:lineRule="auto"/>
        <w:ind w:left="107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between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four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 xml:space="preserve">happening. The reader sends a ’0’ in a new query signal at time slot 2. </w:t>
      </w:r>
      <w:r w:rsidRPr="00743E88">
        <w:rPr>
          <w:rFonts w:asciiTheme="minorHAnsi" w:hAnsiTheme="minorHAnsi"/>
          <w:spacing w:val="-3"/>
        </w:rPr>
        <w:t xml:space="preserve">However, </w:t>
      </w:r>
      <w:r w:rsidRPr="00743E88">
        <w:rPr>
          <w:rFonts w:asciiTheme="minorHAnsi" w:hAnsiTheme="minorHAnsi"/>
        </w:rPr>
        <w:t>there are three tags sharing this bit, so a new collision between the three tags is happening.</w:t>
      </w:r>
      <w:r w:rsidRPr="00743E88">
        <w:rPr>
          <w:rFonts w:asciiTheme="minorHAnsi" w:hAnsiTheme="minorHAnsi"/>
          <w:spacing w:val="8"/>
        </w:rPr>
        <w:t xml:space="preserve"> </w:t>
      </w:r>
      <w:r w:rsidRPr="00743E88">
        <w:rPr>
          <w:rFonts w:asciiTheme="minorHAnsi" w:hAnsiTheme="minorHAnsi"/>
          <w:spacing w:val="-4"/>
        </w:rPr>
        <w:t>Thereby,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sent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’00’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its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next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signal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 xml:space="preserve">time slot 3. </w:t>
      </w:r>
      <w:r w:rsidRPr="00743E88">
        <w:rPr>
          <w:rFonts w:asciiTheme="minorHAnsi" w:hAnsiTheme="minorHAnsi"/>
          <w:spacing w:val="-4"/>
        </w:rPr>
        <w:t xml:space="preserve">At </w:t>
      </w:r>
      <w:r w:rsidRPr="00743E88">
        <w:rPr>
          <w:rFonts w:asciiTheme="minorHAnsi" w:hAnsiTheme="minorHAnsi"/>
        </w:rPr>
        <w:t xml:space="preserve">this time, there is a collision between </w:t>
      </w:r>
      <w:r w:rsidRPr="00743E88">
        <w:rPr>
          <w:rFonts w:asciiTheme="minorHAnsi" w:hAnsiTheme="minorHAnsi"/>
          <w:spacing w:val="-5"/>
        </w:rPr>
        <w:t xml:space="preserve">two </w:t>
      </w:r>
      <w:r w:rsidRPr="00743E88">
        <w:rPr>
          <w:rFonts w:asciiTheme="minorHAnsi" w:hAnsiTheme="minorHAnsi"/>
        </w:rPr>
        <w:t>tags, leading the reader to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send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’000’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4.</w:t>
      </w:r>
      <w:r w:rsidRPr="00743E88">
        <w:rPr>
          <w:rFonts w:asciiTheme="minorHAnsi" w:hAnsiTheme="minorHAnsi"/>
          <w:spacing w:val="6"/>
        </w:rPr>
        <w:t xml:space="preserve"> </w:t>
      </w:r>
      <w:r w:rsidRPr="00743E88">
        <w:rPr>
          <w:rFonts w:asciiTheme="minorHAnsi" w:hAnsiTheme="minorHAnsi"/>
          <w:spacing w:val="-4"/>
        </w:rPr>
        <w:t>At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last,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received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successful reply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from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1.</w:t>
      </w:r>
      <w:r w:rsidRPr="00743E88">
        <w:rPr>
          <w:rFonts w:asciiTheme="minorHAnsi" w:hAnsiTheme="minorHAnsi"/>
          <w:spacing w:val="4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process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repeated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until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proofErr w:type="gramStart"/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identify</w:t>
      </w:r>
      <w:proofErr w:type="gramEnd"/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 in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area.</w:t>
      </w: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48"/>
        </w:rPr>
      </w:pPr>
    </w:p>
    <w:p w:rsidR="00A7539C" w:rsidRPr="00743E88" w:rsidRDefault="00743E88">
      <w:pPr>
        <w:pStyle w:val="Heading2"/>
        <w:numPr>
          <w:ilvl w:val="2"/>
          <w:numId w:val="4"/>
        </w:numPr>
        <w:tabs>
          <w:tab w:val="left" w:pos="1095"/>
        </w:tabs>
        <w:spacing w:before="1"/>
        <w:ind w:left="1094" w:hanging="986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  <w:w w:val="95"/>
        </w:rPr>
        <w:t>Probabilistic  Anti</w:t>
      </w:r>
      <w:proofErr w:type="gramEnd"/>
      <w:r w:rsidRPr="00743E88">
        <w:rPr>
          <w:rFonts w:asciiTheme="minorHAnsi" w:hAnsiTheme="minorHAnsi"/>
          <w:w w:val="95"/>
        </w:rPr>
        <w:t>-collision</w:t>
      </w:r>
      <w:r w:rsidRPr="00743E88">
        <w:rPr>
          <w:rFonts w:asciiTheme="minorHAnsi" w:hAnsiTheme="minorHAnsi"/>
          <w:spacing w:val="5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Protocols</w:t>
      </w:r>
    </w:p>
    <w:p w:rsidR="00A7539C" w:rsidRPr="00743E88" w:rsidRDefault="00743E88">
      <w:pPr>
        <w:pStyle w:val="BodyText"/>
        <w:spacing w:before="278" w:line="266" w:lineRule="auto"/>
        <w:ind w:left="107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problem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using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tree-based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protocols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that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protocols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 xml:space="preserve">not </w:t>
      </w:r>
      <w:proofErr w:type="gramStart"/>
      <w:r w:rsidRPr="00743E88">
        <w:rPr>
          <w:rFonts w:asciiTheme="minorHAnsi" w:hAnsiTheme="minorHAnsi"/>
        </w:rPr>
        <w:t>efficient</w:t>
      </w:r>
      <w:r w:rsidRPr="00743E88">
        <w:rPr>
          <w:rFonts w:asciiTheme="minorHAnsi" w:hAnsiTheme="minorHAnsi"/>
          <w:spacing w:val="-41"/>
        </w:rPr>
        <w:t xml:space="preserve"> </w:t>
      </w:r>
      <w:r w:rsidR="009649C6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in</w:t>
      </w:r>
      <w:proofErr w:type="gramEnd"/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dense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  <w:spacing w:val="-3"/>
        </w:rPr>
        <w:t>networks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(large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tags),</w:t>
      </w:r>
      <w:r w:rsidRPr="00743E88">
        <w:rPr>
          <w:rFonts w:asciiTheme="minorHAnsi" w:hAnsiTheme="minorHAnsi"/>
          <w:spacing w:val="-39"/>
        </w:rPr>
        <w:t xml:space="preserve"> </w:t>
      </w:r>
      <w:r w:rsidRPr="00743E88">
        <w:rPr>
          <w:rFonts w:asciiTheme="minorHAnsi" w:hAnsiTheme="minorHAnsi"/>
        </w:rPr>
        <w:t>due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increase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identification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[49].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Therefore,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dense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  <w:spacing w:val="-3"/>
        </w:rPr>
        <w:t>network,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 xml:space="preserve">protocols are more suitable. ALOHA anti-collision protocols are the most commonly used in UHF active and passive RFID. In these protocols, the readers do not </w:t>
      </w:r>
      <w:r w:rsidRPr="00743E88">
        <w:rPr>
          <w:rFonts w:asciiTheme="minorHAnsi" w:hAnsiTheme="minorHAnsi"/>
          <w:spacing w:val="-3"/>
        </w:rPr>
        <w:t>know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exactly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area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identified.</w:t>
      </w:r>
      <w:r w:rsidRPr="00743E88">
        <w:rPr>
          <w:rFonts w:asciiTheme="minorHAnsi" w:hAnsiTheme="minorHAnsi"/>
          <w:spacing w:val="-3"/>
        </w:rPr>
        <w:t xml:space="preserve"> </w:t>
      </w:r>
      <w:r w:rsidRPr="00743E88">
        <w:rPr>
          <w:rFonts w:asciiTheme="minorHAnsi" w:hAnsiTheme="minorHAnsi"/>
        </w:rPr>
        <w:t xml:space="preserve">ALOHA </w:t>
      </w:r>
      <w:r w:rsidRPr="00743E88">
        <w:rPr>
          <w:rFonts w:asciiTheme="minorHAnsi" w:hAnsiTheme="minorHAnsi"/>
          <w:w w:val="95"/>
        </w:rPr>
        <w:t>anti-collision protocols are classified into the following four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groups:</w:t>
      </w:r>
    </w:p>
    <w:p w:rsidR="00A7539C" w:rsidRPr="00743E88" w:rsidRDefault="00A7539C">
      <w:pPr>
        <w:spacing w:line="266" w:lineRule="auto"/>
        <w:jc w:val="both"/>
        <w:rPr>
          <w:rFonts w:asciiTheme="minorHAnsi" w:hAnsiTheme="minorHAnsi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</w:p>
    <w:p w:rsidR="00A7539C" w:rsidRPr="00743E88" w:rsidRDefault="00A7539C">
      <w:pPr>
        <w:pStyle w:val="BodyText"/>
        <w:spacing w:before="3"/>
        <w:rPr>
          <w:rFonts w:asciiTheme="minorHAnsi" w:hAnsiTheme="minorHAnsi"/>
          <w:sz w:val="28"/>
        </w:rPr>
      </w:pPr>
    </w:p>
    <w:p w:rsidR="00A7539C" w:rsidRPr="00743E88" w:rsidRDefault="007349BA">
      <w:pPr>
        <w:pStyle w:val="BodyText"/>
        <w:ind w:left="1356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</w:r>
      <w:r>
        <w:rPr>
          <w:rFonts w:asciiTheme="minorHAnsi" w:hAnsiTheme="minorHAnsi"/>
          <w:sz w:val="20"/>
        </w:rPr>
        <w:pict>
          <v:group id="_x0000_s1557" style="width:313.25pt;height:166.1pt;mso-position-horizontal-relative:char;mso-position-vertical-relative:line" coordsize="6265,3322">
            <v:line id="_x0000_s1596" style="position:absolute" from="597,83" to="597,2727" strokeweight=".36367mm"/>
            <v:shape id="_x0000_s1595" type="#_x0000_t75" style="position:absolute;left:542;width:110;height:110">
              <v:imagedata r:id="rId89" o:title=""/>
            </v:shape>
            <v:line id="_x0000_s1594" style="position:absolute" from="597,2727" to="6163,2727" strokeweight=".36367mm"/>
            <v:shape id="_x0000_s1593" type="#_x0000_t75" style="position:absolute;left:6136;top:2672;width:110;height:110">
              <v:imagedata r:id="rId90" o:title=""/>
            </v:shape>
            <v:rect id="_x0000_s1592" style="position:absolute;left:2565;top:1042;width:584;height:390" fillcolor="#bebebe" stroked="f"/>
            <v:rect id="_x0000_s1591" style="position:absolute;left:2565;top:1042;width:584;height:390" filled="f" strokeweight=".36367mm"/>
            <v:rect id="_x0000_s1590" style="position:absolute;left:2993;top:1636;width:584;height:390" fillcolor="#bebebe" stroked="f"/>
            <v:rect id="_x0000_s1589" style="position:absolute;left:2993;top:1636;width:584;height:390" filled="f" strokeweight=".36367mm"/>
            <v:rect id="_x0000_s1588" style="position:absolute;left:3714;top:1636;width:585;height:390" filled="f" strokeweight=".36367mm"/>
            <v:rect id="_x0000_s1587" style="position:absolute;left:4474;top:2220;width:584;height:390" fillcolor="#bebebe" stroked="f"/>
            <v:rect id="_x0000_s1586" style="position:absolute;left:4474;top:2220;width:584;height:390" filled="f" strokeweight=".36367mm"/>
            <v:rect id="_x0000_s1585" style="position:absolute;left:4825;top:1042;width:584;height:390" fillcolor="#bebebe" stroked="f"/>
            <v:rect id="_x0000_s1584" style="position:absolute;left:4825;top:1042;width:584;height:390" filled="f" strokeweight=".36367mm"/>
            <v:shape id="_x0000_s1583" type="#_x0000_t75" style="position:absolute;top:484;width:331;height:193">
              <v:imagedata r:id="rId91" o:title=""/>
            </v:shape>
            <v:shape id="_x0000_s1582" style="position:absolute;left:394;top:481;width:99;height:149" coordorigin="394,481" coordsize="99,149" o:spt="100" adj="0,,0" path="m473,591r-18,l455,630r18,l473,591xm473,481r-12,l394,577r,14l493,591r,-15l404,576r51,-72l473,504r,-23xm473,504r-18,l455,576r18,l473,504xe" fillcolor="black" stroked="f">
              <v:stroke joinstyle="round"/>
              <v:formulas/>
              <v:path arrowok="t" o:connecttype="segments"/>
            </v:shape>
            <v:shape id="_x0000_s1581" type="#_x0000_t75" style="position:absolute;left:27;top:1089;width:331;height:193">
              <v:imagedata r:id="rId92" o:title=""/>
            </v:shape>
            <v:shape id="_x0000_s1580" style="position:absolute;left:426;top:1086;width:83;height:152" coordorigin="426,1086" coordsize="83,152" o:spt="100" adj="0,,0" path="m436,1218r-4,l430,1218r-2,2l427,1222r-1,2l426,1228r2,3l435,1236r6,1l451,1237r14,-1l477,1233r9,-5l463,1228r-3,-1l457,1227r-2,-1l453,1225r-5,-2l444,1220r-3,-1l440,1219r-2,-1l436,1218xm497,1101r-31,l472,1103r9,9l484,1118r,13l482,1136r-2,5l477,1146r-4,4l467,1153r-5,3l456,1159r-6,l450,1162r9,l465,1163r5,3l476,1168r4,3l483,1174r2,2l487,1179r2,4l491,1188r2,6l493,1207r-3,7l484,1219r-5,6l473,1228r13,l488,1227r9,-8l504,1210r5,-11l509,1177r-3,-7l502,1163r-5,-6l490,1152r-9,-4l495,1137r6,-11l501,1109r-2,-6l497,1101xm479,1086r-21,l450,1089r-13,10l432,1107r-4,10l432,1118r7,-11l448,1101r49,l494,1097r-6,-7l479,1086xe" fillcolor="black" stroked="f">
              <v:stroke joinstyle="round"/>
              <v:formulas/>
              <v:path arrowok="t" o:connecttype="segments"/>
            </v:shape>
            <v:shape id="_x0000_s1579" type="#_x0000_t75" style="position:absolute;left:39;top:1655;width:331;height:193">
              <v:imagedata r:id="rId93" o:title=""/>
            </v:shape>
            <v:shape id="_x0000_s1578" style="position:absolute;left:434;top:1652;width:97;height:149" coordorigin="434,1652" coordsize="97,149" o:spt="100" adj="0,,0" path="m514,1668r-32,l488,1671r6,6l500,1683r3,8l503,1700r-1,9l499,1719r-5,10l487,1740r-9,12l466,1765r-15,15l434,1797r,3l520,1800r6,-16l457,1784r4,-4l468,1773r10,-11l490,1749r8,-9l505,1730r6,-9l516,1712r3,-7l521,1698r,-18l517,1671r-3,-3xm530,1772r-4,l524,1776r-2,2l520,1780r-3,2l514,1783r-3,1l508,1784r-6,l526,1784r4,-12xm491,1652r-23,l459,1656r-15,14l440,1680r-2,13l442,1693r2,-8l449,1679r6,-4l460,1670r7,-2l514,1668r-5,-5l501,1656r-10,-4xe" fillcolor="black" stroked="f">
              <v:stroke joinstyle="round"/>
              <v:formulas/>
              <v:path arrowok="t" o:connecttype="segments"/>
            </v:shape>
            <v:shape id="_x0000_s1577" type="#_x0000_t75" style="position:absolute;left:39;top:2239;width:331;height:193">
              <v:imagedata r:id="rId94" o:title=""/>
            </v:shape>
            <v:shape id="_x0000_s1576" style="position:absolute;left:455;top:2236;width:58;height:149" coordorigin="455,2236" coordsize="58,149" o:spt="100" adj="0,,0" path="m512,2381r-55,l457,2385r55,l512,2381xm494,2254r-25,l471,2254r1,1l474,2256r1,2l475,2260r1,3l476,2270r,98l476,2373r-1,2l474,2377r-1,1l471,2379r-2,1l464,2381r41,l501,2380r-4,-2l495,2377r,-2l494,2372r,-4l494,2254xm494,2236r-4,l455,2254r1,3l461,2255r4,-1l494,2254r,-18xe" fillcolor="black" stroked="f">
              <v:stroke joinstyle="round"/>
              <v:formulas/>
              <v:path arrowok="t" o:connecttype="segments"/>
            </v:shape>
            <v:shape id="_x0000_s1575" style="position:absolute;left:5834;top:2845;width:431;height:176" coordorigin="5834,2845" coordsize="431,176" o:spt="100" adj="0,,0" path="m5872,2914r-20,l5852,2997r1,6l5854,3006r2,4l5859,3013r3,2l5866,3017r3,1l5879,3018r5,-2l5889,3012r5,-4l5897,3004r-17,l5877,3003r-2,-2l5873,2998r-1,-5l5872,2914xm5901,2994r-4,l5895,2998r-2,2l5891,3002r-3,1l5886,3004r11,l5898,3002r3,-8xm5872,2870r-4,l5862,2883r-2,3l5857,2892r-4,5l5848,2901r-5,5l5839,2908r-5,2l5834,2914r64,l5898,2906r-26,l5872,2870xm5940,2845r-7,l5930,2846r-2,2l5926,2851r-2,2l5924,2860r2,3l5928,2866r2,2l5933,2869r7,l5943,2868r5,-5l5949,2860r,-7l5948,2851r-3,-3l5943,2846r-3,-1xm5963,3012r-54,l5909,3016r54,l5963,3012xm5947,2919r-27,l5922,2919r1,1l5924,2921r1,2l5926,2926r,3l5927,2937r,61l5926,3003r-1,3l5924,3008r-2,1l5920,3010r-1,2l5915,3012r43,l5955,3012r-5,-3l5949,3008r-1,-3l5947,3003r,-4l5947,2919xm5947,2902r-6,l5908,2916r1,4l5913,2919r2,l5947,2919r,-17xm6028,3012r-55,l5973,3016r55,l6028,3012xm6095,3012r-56,l6039,3016r56,l6095,3012xm6161,3012r-55,l6106,3016r55,l6161,3012xm6010,2919r-27,l5985,2919r1,1l5988,2921r,2l5989,2926r1,3l5990,2937r,61l5989,3003r-1,2l5988,3008r-2,1l5984,3010r-2,2l5979,3012r43,l6018,3012r-4,-3l6013,3008r-2,-2l6010,3003r,-4l6010,2932r4,-4l6016,2926r-6,l6010,2919xm6074,2917r-29,l6050,2919r3,6l6056,2928r1,7l6057,2998r,4l6057,3003r-1,3l6054,3008r-2,2l6050,3012r-5,l6090,3012r-5,l6083,3010r-2,-1l6079,3007r-1,-1l6078,3004r-1,-5l6077,2932r6,-6l6084,2926r-8,l6075,2919r-1,-2xm6140,2917r-27,l6118,2920r3,5l6123,2928r1,7l6124,3002r,1l6123,3006r-1,2l6119,3009r-2,2l6113,3012r43,l6152,3012r-2,-2l6148,3009r-2,-1l6146,3006r-1,-3l6144,2999r,-65l6143,2927r-1,-5l6140,2917xm6055,2902r-11,l6040,2904r-4,1l6032,2907r-4,2l6024,2912r-1,1l6010,2926r6,l6019,2924r6,-4l6030,2918r4,-1l6074,2917r-3,-4l6061,2905r-6,-3xm6121,2902r-12,l6103,2904r-6,3l6092,2910r-7,7l6076,2926r8,l6089,2922r8,-4l6102,2917r38,l6139,2915r-4,-5l6131,2907r-5,-3l6121,2902xm6010,2902r-5,l5972,2916r1,4l5976,2919r3,l6010,2919r,-17xm6234,2902r-27,l6195,2908r-9,10l6179,2927r-4,10l6172,2949r-1,14l6172,2975r3,11l6179,2996r6,9l6195,3015r11,5l6232,3020r10,-5l6255,3000r-37,l6208,2995r-8,-9l6195,2979r-4,-10l6189,2959r-1,-12l6265,2947r,-7l6188,2940r1,-9l6192,2924r6,-5l6203,2914r6,-3l6249,2911r-4,-4l6234,2902xm6261,2974r-4,9l6253,2990r-6,4l6242,2998r-6,2l6255,3000r3,-3l6263,2987r2,-11l6261,2974xm6249,2911r-29,l6224,2912r4,3l6232,2918r3,3l6237,2926r1,2l6239,2933r,7l6265,2940r,-6l6261,2923r-12,-12xe" fillcolor="black" stroked="f">
              <v:stroke joinstyle="round"/>
              <v:formulas/>
              <v:path arrowok="t" o:connecttype="segments"/>
            </v:shape>
            <v:rect id="_x0000_s1574" style="position:absolute;left:1201;top:2938;width:3760;height:374" filled="f" strokeweight=".36367mm"/>
            <v:shape id="_x0000_s1573" type="#_x0000_t75" style="position:absolute;left:1946;top:3027;width:897;height:175">
              <v:imagedata r:id="rId95" o:title=""/>
            </v:shape>
            <v:shape id="_x0000_s1572" type="#_x0000_t75" style="position:absolute;left:3664;top:3027;width:1037;height:175">
              <v:imagedata r:id="rId96" o:title=""/>
            </v:shape>
            <v:rect id="_x0000_s1571" style="position:absolute;left:1573;top:3044;width:186;height:167" fillcolor="#bebebe" stroked="f"/>
            <v:rect id="_x0000_s1570" style="position:absolute;left:1573;top:3044;width:186;height:167" filled="f" strokeweight=".36367mm"/>
            <v:rect id="_x0000_s1569" style="position:absolute;left:3062;top:3044;width:186;height:167" filled="f" strokeweight=".36367mm"/>
            <v:rect id="_x0000_s1568" style="position:absolute;left:1532;top:1042;width:584;height:390" fillcolor="#bebebe" stroked="f"/>
            <v:rect id="_x0000_s1567" style="position:absolute;left:1532;top:1042;width:584;height:390" filled="f" strokeweight=".36367mm"/>
            <v:line id="_x0000_s1566" style="position:absolute" from="617,964" to="6032,964" strokeweight=".36367mm">
              <v:stroke dashstyle="longDash"/>
            </v:line>
            <v:rect id="_x0000_s1565" style="position:absolute;left:2019;top:1636;width:584;height:390" fillcolor="#bebebe" stroked="f"/>
            <v:rect id="_x0000_s1564" style="position:absolute;left:2019;top:1636;width:584;height:390" filled="f" strokeweight=".36367mm"/>
            <v:line id="_x0000_s1563" style="position:absolute" from="588,1558" to="6003,1558" strokeweight=".36367mm">
              <v:stroke dashstyle="longDash"/>
            </v:line>
            <v:rect id="_x0000_s1562" style="position:absolute;left:1669;top:2220;width:584;height:390" fillcolor="#bebebe" stroked="f"/>
            <v:rect id="_x0000_s1561" style="position:absolute;left:1669;top:2220;width:584;height:390" filled="f" strokeweight=".36367mm"/>
            <v:line id="_x0000_s1560" style="position:absolute" from="597,2143" to="6013,2143" strokeweight=".36367mm">
              <v:stroke dashstyle="longDash"/>
            </v:line>
            <v:rect id="_x0000_s1559" style="position:absolute;left:812;top:448;width:584;height:389" filled="f" strokeweight=".36367mm"/>
            <v:line id="_x0000_s1558" style="position:absolute" from="597,389" to="6013,389" strokeweight=".36367mm">
              <v:stroke dashstyle="longDash"/>
            </v:line>
            <w10:wrap type="none"/>
            <w10:anchorlock/>
          </v:group>
        </w:pict>
      </w:r>
    </w:p>
    <w:p w:rsidR="00A7539C" w:rsidRPr="00743E88" w:rsidRDefault="00743E88">
      <w:pPr>
        <w:pStyle w:val="BodyText"/>
        <w:spacing w:before="142"/>
        <w:ind w:left="2074"/>
        <w:rPr>
          <w:rFonts w:asciiTheme="minorHAnsi" w:hAnsiTheme="minorHAnsi"/>
        </w:rPr>
      </w:pPr>
      <w:bookmarkStart w:id="23" w:name="Hazem_Thesis6_10_29"/>
      <w:bookmarkEnd w:id="23"/>
      <w:r w:rsidRPr="00743E88">
        <w:rPr>
          <w:rFonts w:asciiTheme="minorHAnsi" w:hAnsiTheme="minorHAnsi"/>
        </w:rPr>
        <w:t>Figure 3.5: Example of pure ALOHA protocol</w:t>
      </w:r>
    </w:p>
    <w:p w:rsidR="00A7539C" w:rsidRPr="00743E88" w:rsidRDefault="00A7539C">
      <w:pPr>
        <w:pStyle w:val="BodyText"/>
        <w:spacing w:before="13"/>
        <w:rPr>
          <w:rFonts w:asciiTheme="minorHAnsi" w:hAnsiTheme="minorHAnsi"/>
          <w:sz w:val="39"/>
        </w:rPr>
      </w:pPr>
    </w:p>
    <w:p w:rsidR="00A7539C" w:rsidRPr="00743E88" w:rsidRDefault="00743E88">
      <w:pPr>
        <w:pStyle w:val="Heading3"/>
        <w:rPr>
          <w:rFonts w:asciiTheme="minorHAnsi" w:hAnsiTheme="minorHAnsi"/>
        </w:rPr>
      </w:pPr>
      <w:r w:rsidRPr="00743E88">
        <w:rPr>
          <w:rFonts w:asciiTheme="minorHAnsi" w:hAnsiTheme="minorHAnsi"/>
        </w:rPr>
        <w:t>Basic ALOHA</w:t>
      </w:r>
    </w:p>
    <w:p w:rsidR="00A7539C" w:rsidRPr="00743E88" w:rsidRDefault="00743E88" w:rsidP="00967FB1">
      <w:pPr>
        <w:pStyle w:val="BodyText"/>
        <w:spacing w:before="282" w:line="358" w:lineRule="exact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first</w:t>
      </w:r>
      <w:r w:rsidRPr="00743E88">
        <w:rPr>
          <w:rFonts w:asciiTheme="minorHAnsi" w:hAnsiTheme="minorHAnsi"/>
          <w:spacing w:val="-36"/>
        </w:rPr>
        <w:t xml:space="preserve"> </w:t>
      </w:r>
      <w:del w:id="24" w:author="Raghda Wahdan" w:date="2017-11-05T01:37:00Z">
        <w:r w:rsidRPr="00743E88" w:rsidDel="00967FB1">
          <w:rPr>
            <w:rFonts w:asciiTheme="minorHAnsi" w:hAnsiTheme="minorHAnsi"/>
          </w:rPr>
          <w:delText>one</w:delText>
        </w:r>
        <w:r w:rsidRPr="00743E88" w:rsidDel="00967FB1">
          <w:rPr>
            <w:rFonts w:asciiTheme="minorHAnsi" w:hAnsiTheme="minorHAnsi"/>
            <w:spacing w:val="-36"/>
          </w:rPr>
          <w:delText xml:space="preserve"> </w:delText>
        </w:r>
      </w:del>
      <w:ins w:id="25" w:author="Raghda Wahdan" w:date="2017-11-05T01:37:00Z">
        <w:r w:rsidR="00967FB1">
          <w:rPr>
            <w:rFonts w:asciiTheme="minorHAnsi" w:hAnsiTheme="minorHAnsi"/>
          </w:rPr>
          <w:t>group</w:t>
        </w:r>
        <w:r w:rsidR="00967FB1" w:rsidRPr="00743E88">
          <w:rPr>
            <w:rFonts w:asciiTheme="minorHAnsi" w:hAnsiTheme="minorHAnsi"/>
            <w:spacing w:val="-36"/>
          </w:rPr>
          <w:t xml:space="preserve"> </w:t>
        </w:r>
      </w:ins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6"/>
        </w:rPr>
        <w:t xml:space="preserve"> </w:t>
      </w:r>
      <w:del w:id="26" w:author="Raghda Wahdan" w:date="2017-11-05T01:37:00Z">
        <w:r w:rsidRPr="00743E88" w:rsidDel="00967FB1">
          <w:rPr>
            <w:rFonts w:asciiTheme="minorHAnsi" w:hAnsiTheme="minorHAnsi"/>
          </w:rPr>
          <w:delText>the</w:delText>
        </w:r>
        <w:r w:rsidRPr="00743E88" w:rsidDel="00967FB1">
          <w:rPr>
            <w:rFonts w:asciiTheme="minorHAnsi" w:hAnsiTheme="minorHAnsi"/>
            <w:spacing w:val="-36"/>
          </w:rPr>
          <w:delText xml:space="preserve"> </w:delText>
        </w:r>
      </w:del>
      <w:r w:rsidRPr="00743E88">
        <w:rPr>
          <w:rFonts w:asciiTheme="minorHAnsi" w:hAnsiTheme="minorHAnsi"/>
        </w:rPr>
        <w:t>widely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known</w:t>
      </w:r>
      <w:r w:rsidRPr="00743E88">
        <w:rPr>
          <w:rFonts w:asciiTheme="minorHAnsi" w:hAnsiTheme="minorHAnsi"/>
          <w:spacing w:val="-36"/>
        </w:rPr>
        <w:t xml:space="preserve"> </w:t>
      </w:r>
      <w:ins w:id="27" w:author="Raghda Wahdan" w:date="2017-11-05T01:37:00Z">
        <w:r w:rsidR="00967FB1">
          <w:rPr>
            <w:rFonts w:asciiTheme="minorHAnsi" w:hAnsiTheme="minorHAnsi"/>
            <w:spacing w:val="-36"/>
          </w:rPr>
          <w:t xml:space="preserve">as </w:t>
        </w:r>
      </w:ins>
      <w:r w:rsidRPr="00743E88">
        <w:rPr>
          <w:rFonts w:asciiTheme="minorHAnsi" w:hAnsiTheme="minorHAnsi"/>
        </w:rPr>
        <w:t>basic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[50]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protocol.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 xml:space="preserve">Ba- </w:t>
      </w:r>
      <w:r w:rsidRPr="00743E88">
        <w:rPr>
          <w:rFonts w:asciiTheme="minorHAnsi" w:hAnsiTheme="minorHAnsi"/>
          <w:w w:val="95"/>
        </w:rPr>
        <w:t>sic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ALOHA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simplest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anti-collision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protocol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for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passive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read-only-memory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tags. This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protocol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works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follows</w:t>
      </w:r>
      <w:ins w:id="28" w:author="Raghda Wahdan" w:date="2017-11-05T01:37:00Z">
        <w:r w:rsidR="00967FB1">
          <w:rPr>
            <w:rFonts w:asciiTheme="minorHAnsi" w:hAnsiTheme="minorHAnsi"/>
          </w:rPr>
          <w:t>;</w:t>
        </w:r>
      </w:ins>
      <w:del w:id="29" w:author="Raghda Wahdan" w:date="2017-11-05T01:37:00Z">
        <w:r w:rsidRPr="00743E88" w:rsidDel="00967FB1">
          <w:rPr>
            <w:rFonts w:asciiTheme="minorHAnsi" w:hAnsiTheme="minorHAnsi"/>
          </w:rPr>
          <w:delText>:</w:delText>
        </w:r>
      </w:del>
      <w:r w:rsidRPr="00743E88">
        <w:rPr>
          <w:rFonts w:asciiTheme="minorHAnsi" w:hAnsiTheme="minorHAnsi"/>
        </w:rPr>
        <w:t xml:space="preserve"> </w:t>
      </w:r>
      <w:ins w:id="30" w:author="Raghda Wahdan" w:date="2017-11-05T01:38:00Z">
        <w:r w:rsidR="00967FB1">
          <w:rPr>
            <w:rFonts w:asciiTheme="minorHAnsi" w:hAnsiTheme="minorHAnsi"/>
          </w:rPr>
          <w:t>t</w:t>
        </w:r>
      </w:ins>
      <w:del w:id="31" w:author="Raghda Wahdan" w:date="2017-11-05T01:37:00Z">
        <w:r w:rsidRPr="00743E88" w:rsidDel="00967FB1">
          <w:rPr>
            <w:rFonts w:asciiTheme="minorHAnsi" w:hAnsiTheme="minorHAnsi"/>
          </w:rPr>
          <w:delText>T</w:delText>
        </w:r>
      </w:del>
      <w:r w:rsidRPr="00743E88">
        <w:rPr>
          <w:rFonts w:asciiTheme="minorHAnsi" w:hAnsiTheme="minorHAnsi"/>
        </w:rPr>
        <w:t>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sends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signal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to power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tags</w:t>
      </w:r>
      <w:del w:id="32" w:author="Raghda Wahdan" w:date="2017-11-05T01:38:00Z">
        <w:r w:rsidRPr="00743E88" w:rsidDel="00967FB1">
          <w:rPr>
            <w:rFonts w:asciiTheme="minorHAnsi" w:hAnsiTheme="minorHAnsi"/>
          </w:rPr>
          <w:delText>.</w:delText>
        </w:r>
      </w:del>
      <w:r w:rsidRPr="00743E88">
        <w:rPr>
          <w:rFonts w:asciiTheme="minorHAnsi" w:hAnsiTheme="minorHAnsi"/>
          <w:spacing w:val="-5"/>
        </w:rPr>
        <w:t xml:space="preserve"> </w:t>
      </w:r>
      <w:proofErr w:type="gramStart"/>
      <w:ins w:id="33" w:author="Raghda Wahdan" w:date="2017-11-05T01:38:00Z">
        <w:r w:rsidR="00967FB1">
          <w:rPr>
            <w:rFonts w:asciiTheme="minorHAnsi" w:hAnsiTheme="minorHAnsi"/>
          </w:rPr>
          <w:t>th</w:t>
        </w:r>
      </w:ins>
      <w:proofErr w:type="gramEnd"/>
      <w:del w:id="34" w:author="Raghda Wahdan" w:date="2017-11-05T01:38:00Z">
        <w:r w:rsidRPr="00743E88" w:rsidDel="00967FB1">
          <w:rPr>
            <w:rFonts w:asciiTheme="minorHAnsi" w:hAnsiTheme="minorHAnsi"/>
          </w:rPr>
          <w:delText>Th</w:delText>
        </w:r>
      </w:del>
      <w:r w:rsidRPr="00743E88">
        <w:rPr>
          <w:rFonts w:asciiTheme="minorHAnsi" w:hAnsiTheme="minorHAnsi"/>
        </w:rPr>
        <w:t>en</w:t>
      </w:r>
      <w:del w:id="35" w:author="Raghda Wahdan" w:date="2017-11-05T01:39:00Z">
        <w:r w:rsidRPr="00743E88" w:rsidDel="00967FB1">
          <w:rPr>
            <w:rFonts w:asciiTheme="minorHAnsi" w:hAnsiTheme="minorHAnsi"/>
          </w:rPr>
          <w:delText>,</w:delText>
        </w:r>
      </w:del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send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their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randomly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time.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only recognize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reply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case,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without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  <w:spacing w:val="-3"/>
        </w:rPr>
        <w:t>any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ability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handle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collision. According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[50],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maximum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efficiency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18</w:t>
      </w:r>
      <w:r w:rsidRPr="00743E88">
        <w:rPr>
          <w:rFonts w:asciiTheme="minorHAnsi" w:hAnsiTheme="minorHAnsi"/>
          <w:i/>
        </w:rPr>
        <w:t>.</w:t>
      </w:r>
      <w:r w:rsidRPr="00743E88">
        <w:rPr>
          <w:rFonts w:asciiTheme="minorHAnsi" w:hAnsiTheme="minorHAnsi"/>
        </w:rPr>
        <w:t>4</w:t>
      </w:r>
      <w:r w:rsidRPr="00743E88">
        <w:rPr>
          <w:rFonts w:asciiTheme="minorHAnsi" w:hAnsiTheme="minorHAnsi"/>
          <w:spacing w:val="-51"/>
        </w:rPr>
        <w:t xml:space="preserve"> </w:t>
      </w:r>
      <w:r w:rsidRPr="00743E88">
        <w:rPr>
          <w:rFonts w:asciiTheme="minorHAnsi" w:hAnsiTheme="minorHAnsi"/>
        </w:rPr>
        <w:t>%.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3.5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shows an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example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basic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identifying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four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tags.</w:t>
      </w:r>
    </w:p>
    <w:p w:rsidR="00A7539C" w:rsidRPr="00743E88" w:rsidRDefault="00A7539C">
      <w:pPr>
        <w:pStyle w:val="BodyText"/>
        <w:rPr>
          <w:rFonts w:asciiTheme="minorHAnsi" w:hAnsiTheme="minorHAnsi"/>
          <w:sz w:val="34"/>
        </w:rPr>
      </w:pPr>
    </w:p>
    <w:p w:rsidR="00A7539C" w:rsidRPr="00743E88" w:rsidRDefault="00743E88">
      <w:pPr>
        <w:pStyle w:val="Heading3"/>
        <w:spacing w:before="271"/>
        <w:rPr>
          <w:rFonts w:asciiTheme="minorHAnsi" w:hAnsiTheme="minorHAnsi"/>
        </w:rPr>
      </w:pPr>
      <w:r w:rsidRPr="00743E88">
        <w:rPr>
          <w:rFonts w:asciiTheme="minorHAnsi" w:hAnsiTheme="minorHAnsi"/>
        </w:rPr>
        <w:t>Slotted ALOHA</w:t>
      </w:r>
    </w:p>
    <w:p w:rsidR="00A7539C" w:rsidRPr="00743E88" w:rsidRDefault="00743E88">
      <w:pPr>
        <w:pStyle w:val="BodyText"/>
        <w:spacing w:before="282" w:line="358" w:lineRule="exact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second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protocol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slotted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(SA)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proto</w:t>
      </w:r>
      <w:del w:id="36" w:author="Raghda Wahdan" w:date="2017-11-05T01:39:00Z">
        <w:r w:rsidRPr="00743E88" w:rsidDel="00967FB1">
          <w:rPr>
            <w:rFonts w:asciiTheme="minorHAnsi" w:hAnsiTheme="minorHAnsi"/>
          </w:rPr>
          <w:delText xml:space="preserve">- </w:delText>
        </w:r>
      </w:del>
      <w:r w:rsidRPr="00743E88">
        <w:rPr>
          <w:rFonts w:asciiTheme="minorHAnsi" w:hAnsiTheme="minorHAnsi"/>
        </w:rPr>
        <w:t xml:space="preserve">col [51]. As shown in figure 3.6, slotted ALOHA is based on basic ALOHA.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time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divided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protocol,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 xml:space="preserve">broadcasts a query signal which includes the beginning of each slot. Each tag chooses randomly if it will transmit in this slot or </w:t>
      </w:r>
      <w:r w:rsidRPr="00743E88">
        <w:rPr>
          <w:rFonts w:asciiTheme="minorHAnsi" w:hAnsiTheme="minorHAnsi"/>
          <w:spacing w:val="-3"/>
        </w:rPr>
        <w:t xml:space="preserve">wait </w:t>
      </w:r>
      <w:r w:rsidRPr="00743E88">
        <w:rPr>
          <w:rFonts w:asciiTheme="minorHAnsi" w:hAnsiTheme="minorHAnsi"/>
        </w:rPr>
        <w:t xml:space="preserve">for a coming slot. The main </w:t>
      </w:r>
      <w:r w:rsidRPr="00743E88">
        <w:rPr>
          <w:rFonts w:asciiTheme="minorHAnsi" w:hAnsiTheme="minorHAnsi"/>
          <w:spacing w:val="-3"/>
        </w:rPr>
        <w:t>advantage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technique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compared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basic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is:</w:t>
      </w:r>
      <w:r w:rsidRPr="00743E88">
        <w:rPr>
          <w:rFonts w:asciiTheme="minorHAnsi" w:hAnsiTheme="minorHAnsi"/>
          <w:spacing w:val="-8"/>
        </w:rPr>
        <w:t xml:space="preserve"> </w:t>
      </w:r>
      <w:ins w:id="37" w:author="Raghda Wahdan" w:date="2017-11-05T01:40:00Z">
        <w:r w:rsidR="00967FB1">
          <w:rPr>
            <w:rFonts w:asciiTheme="minorHAnsi" w:hAnsiTheme="minorHAnsi"/>
          </w:rPr>
          <w:t>i</w:t>
        </w:r>
      </w:ins>
      <w:del w:id="38" w:author="Raghda Wahdan" w:date="2017-11-05T01:40:00Z">
        <w:r w:rsidRPr="00743E88" w:rsidDel="00967FB1">
          <w:rPr>
            <w:rFonts w:asciiTheme="minorHAnsi" w:hAnsiTheme="minorHAnsi"/>
          </w:rPr>
          <w:delText>I</w:delText>
        </w:r>
      </w:del>
      <w:r w:rsidRPr="00743E88">
        <w:rPr>
          <w:rFonts w:asciiTheme="minorHAnsi" w:hAnsiTheme="minorHAnsi"/>
        </w:rPr>
        <w:t>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slotted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 xml:space="preserve">ALOHA, </w:t>
      </w:r>
      <w:r w:rsidRPr="00743E88">
        <w:rPr>
          <w:rFonts w:asciiTheme="minorHAnsi" w:hAnsiTheme="minorHAnsi"/>
          <w:w w:val="95"/>
        </w:rPr>
        <w:t>tag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replies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are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completely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synchronized.</w:t>
      </w:r>
      <w:r w:rsidRPr="00743E88">
        <w:rPr>
          <w:rFonts w:asciiTheme="minorHAnsi" w:hAnsiTheme="minorHAnsi"/>
          <w:spacing w:val="1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Therefore,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collided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slots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are</w:t>
      </w:r>
      <w:r w:rsidRPr="00743E88">
        <w:rPr>
          <w:rFonts w:asciiTheme="minorHAnsi" w:hAnsiTheme="minorHAnsi"/>
          <w:spacing w:val="-1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completely </w:t>
      </w:r>
      <w:commentRangeStart w:id="39"/>
      <w:r w:rsidRPr="00967FB1">
        <w:rPr>
          <w:rFonts w:asciiTheme="minorHAnsi" w:hAnsiTheme="minorHAnsi"/>
          <w:highlight w:val="yellow"/>
          <w:rPrChange w:id="40" w:author="Raghda Wahdan" w:date="2017-11-05T01:40:00Z">
            <w:rPr>
              <w:rFonts w:asciiTheme="minorHAnsi" w:hAnsiTheme="minorHAnsi"/>
            </w:rPr>
          </w:rPrChange>
        </w:rPr>
        <w:t>timing</w:t>
      </w:r>
      <w:r w:rsidRPr="00967FB1">
        <w:rPr>
          <w:rFonts w:asciiTheme="minorHAnsi" w:hAnsiTheme="minorHAnsi"/>
          <w:spacing w:val="-11"/>
          <w:highlight w:val="yellow"/>
          <w:rPrChange w:id="41" w:author="Raghda Wahdan" w:date="2017-11-05T01:40:00Z">
            <w:rPr>
              <w:rFonts w:asciiTheme="minorHAnsi" w:hAnsiTheme="minorHAnsi"/>
              <w:spacing w:val="-11"/>
            </w:rPr>
          </w:rPrChange>
        </w:rPr>
        <w:t xml:space="preserve"> </w:t>
      </w:r>
      <w:r w:rsidRPr="00967FB1">
        <w:rPr>
          <w:rFonts w:asciiTheme="minorHAnsi" w:hAnsiTheme="minorHAnsi"/>
          <w:highlight w:val="yellow"/>
          <w:rPrChange w:id="42" w:author="Raghda Wahdan" w:date="2017-11-05T01:40:00Z">
            <w:rPr>
              <w:rFonts w:asciiTheme="minorHAnsi" w:hAnsiTheme="minorHAnsi"/>
            </w:rPr>
          </w:rPrChange>
        </w:rPr>
        <w:t>overlapping</w:t>
      </w:r>
      <w:r w:rsidRPr="00967FB1">
        <w:rPr>
          <w:rFonts w:asciiTheme="minorHAnsi" w:hAnsiTheme="minorHAnsi"/>
          <w:spacing w:val="-11"/>
          <w:highlight w:val="yellow"/>
          <w:rPrChange w:id="43" w:author="Raghda Wahdan" w:date="2017-11-05T01:40:00Z">
            <w:rPr>
              <w:rFonts w:asciiTheme="minorHAnsi" w:hAnsiTheme="minorHAnsi"/>
              <w:spacing w:val="-11"/>
            </w:rPr>
          </w:rPrChange>
        </w:rPr>
        <w:t xml:space="preserve"> </w:t>
      </w:r>
      <w:r w:rsidRPr="00967FB1">
        <w:rPr>
          <w:rFonts w:asciiTheme="minorHAnsi" w:hAnsiTheme="minorHAnsi"/>
          <w:highlight w:val="yellow"/>
          <w:rPrChange w:id="44" w:author="Raghda Wahdan" w:date="2017-11-05T01:40:00Z">
            <w:rPr>
              <w:rFonts w:asciiTheme="minorHAnsi" w:hAnsiTheme="minorHAnsi"/>
            </w:rPr>
          </w:rPrChange>
        </w:rPr>
        <w:t>tags.</w:t>
      </w:r>
      <w:commentRangeEnd w:id="39"/>
      <w:r w:rsidR="00967FB1">
        <w:rPr>
          <w:rStyle w:val="CommentReference"/>
        </w:rPr>
        <w:commentReference w:id="39"/>
      </w:r>
      <w:r w:rsidRPr="00743E88">
        <w:rPr>
          <w:rFonts w:asciiTheme="minorHAnsi" w:hAnsiTheme="minorHAnsi"/>
          <w:spacing w:val="18"/>
        </w:rPr>
        <w:t xml:space="preserve">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basic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protocol,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 xml:space="preserve">partial </w:t>
      </w:r>
      <w:r w:rsidRPr="00743E88">
        <w:rPr>
          <w:rFonts w:asciiTheme="minorHAnsi" w:hAnsiTheme="minorHAnsi"/>
          <w:w w:val="95"/>
        </w:rPr>
        <w:t xml:space="preserve">timing overlapping exists. Thus, the maximum reading efficiency using slotted </w:t>
      </w:r>
      <w:proofErr w:type="gramStart"/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31"/>
        </w:rPr>
        <w:t xml:space="preserve"> </w:t>
      </w:r>
      <w:r w:rsidR="009649C6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is</w:t>
      </w:r>
      <w:proofErr w:type="gramEnd"/>
      <w:r w:rsidRPr="00743E88">
        <w:rPr>
          <w:rFonts w:asciiTheme="minorHAnsi" w:hAnsiTheme="minorHAnsi"/>
          <w:spacing w:val="-31"/>
        </w:rPr>
        <w:t xml:space="preserve"> </w:t>
      </w:r>
      <w:r w:rsidR="009649C6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36</w:t>
      </w:r>
      <w:r w:rsidRPr="00743E88">
        <w:rPr>
          <w:rFonts w:asciiTheme="minorHAnsi" w:hAnsiTheme="minorHAnsi"/>
          <w:i/>
        </w:rPr>
        <w:t>.</w:t>
      </w:r>
      <w:r w:rsidRPr="00743E88">
        <w:rPr>
          <w:rFonts w:asciiTheme="minorHAnsi" w:hAnsiTheme="minorHAnsi"/>
        </w:rPr>
        <w:t>8</w:t>
      </w:r>
      <w:r w:rsidRPr="00743E88">
        <w:rPr>
          <w:rFonts w:asciiTheme="minorHAnsi" w:hAnsiTheme="minorHAnsi"/>
          <w:spacing w:val="-52"/>
        </w:rPr>
        <w:t xml:space="preserve"> </w:t>
      </w:r>
      <w:r w:rsidRPr="00743E88">
        <w:rPr>
          <w:rFonts w:asciiTheme="minorHAnsi" w:hAnsiTheme="minorHAnsi"/>
        </w:rPr>
        <w:t>%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[51].</w:t>
      </w:r>
    </w:p>
    <w:p w:rsidR="00A7539C" w:rsidRPr="00743E88" w:rsidRDefault="00A7539C">
      <w:pPr>
        <w:spacing w:line="358" w:lineRule="exact"/>
        <w:jc w:val="both"/>
        <w:rPr>
          <w:rFonts w:asciiTheme="minorHAnsi" w:hAnsiTheme="minorHAnsi"/>
        </w:rPr>
        <w:sectPr w:rsidR="00A7539C" w:rsidRPr="00743E88">
          <w:pgSz w:w="11910" w:h="16840"/>
          <w:pgMar w:top="1920" w:right="1620" w:bottom="280" w:left="1680" w:header="1603" w:footer="0" w:gutter="0"/>
          <w:cols w:space="720"/>
        </w:sectPr>
      </w:pPr>
    </w:p>
    <w:p w:rsidR="00A7539C" w:rsidRPr="00743E88" w:rsidRDefault="00743E88">
      <w:pPr>
        <w:pStyle w:val="BodyText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noProof/>
        </w:rPr>
        <w:lastRenderedPageBreak/>
        <w:drawing>
          <wp:anchor distT="0" distB="0" distL="0" distR="0" simplePos="0" relativeHeight="268382135" behindDoc="1" locked="0" layoutInCell="1" allowOverlap="1" wp14:anchorId="32C191E1" wp14:editId="470633DD">
            <wp:simplePos x="0" y="0"/>
            <wp:positionH relativeFrom="page">
              <wp:posOffset>1865732</wp:posOffset>
            </wp:positionH>
            <wp:positionV relativeFrom="page">
              <wp:posOffset>1472813</wp:posOffset>
            </wp:positionV>
            <wp:extent cx="74906" cy="74675"/>
            <wp:effectExtent l="0" t="0" r="0" b="0"/>
            <wp:wrapNone/>
            <wp:docPr id="45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7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0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E88">
        <w:rPr>
          <w:rFonts w:asciiTheme="minorHAnsi" w:hAnsiTheme="minorHAnsi"/>
          <w:noProof/>
        </w:rPr>
        <w:drawing>
          <wp:anchor distT="0" distB="0" distL="0" distR="0" simplePos="0" relativeHeight="268382159" behindDoc="1" locked="0" layoutInCell="1" allowOverlap="1" wp14:anchorId="540077EE" wp14:editId="3105CCB7">
            <wp:simplePos x="0" y="0"/>
            <wp:positionH relativeFrom="page">
              <wp:posOffset>5636688</wp:posOffset>
            </wp:positionH>
            <wp:positionV relativeFrom="page">
              <wp:posOffset>3273861</wp:posOffset>
            </wp:positionV>
            <wp:extent cx="74895" cy="74675"/>
            <wp:effectExtent l="0" t="0" r="0" b="0"/>
            <wp:wrapNone/>
            <wp:docPr id="4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88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9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9BA">
        <w:rPr>
          <w:rFonts w:asciiTheme="minorHAnsi" w:hAnsiTheme="minorHAnsi"/>
        </w:rPr>
        <w:pict>
          <v:group id="_x0000_s1554" style="position:absolute;margin-left:124.7pt;margin-top:142.45pt;width:21.8pt;height:8.3pt;z-index:1936;mso-position-horizontal-relative:page;mso-position-vertical-relative:page" coordorigin="2494,2849" coordsize="436,166">
            <v:shape id="_x0000_s1556" type="#_x0000_t75" style="position:absolute;left:2494;top:2850;width:286;height:165">
              <v:imagedata r:id="rId99" o:title=""/>
            </v:shape>
            <v:shape id="_x0000_s1555" style="position:absolute;left:2837;top:2849;width:93;height:131" coordorigin="2837,2849" coordsize="93,131" o:spt="100" adj="0,,0" path="m2907,2979r-8,l2900,2980r5,l2907,2979xm2911,2949r-17,l2894,2977r1,1l2895,2978r,1l2896,2979r,l2909,2979r1,l2911,2978r,l2911,2977r,l2911,2949xm2906,2850r-16,l2888,2850r-1,1l2886,2852r-1,l2885,2852r-46,79l2839,2932r-1,1l2838,2933r,1l2837,2935r,1l2837,2937r,l2837,2945r,1l2837,2947r,1l2838,2948r,1l2839,2949r,l2840,2949r87,l2928,2949r1,-1l2929,2945r,-5l2929,2938r-1,-2l2927,2935r-75,l2894,2864r17,l2911,2852r,l2911,2851r-2,-1l2908,2850r-1,l2906,2850xm2911,2864r-17,l2894,2935r17,l2911,2864xm2903,2849r-10,l2891,2850r13,l2903,284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349BA">
        <w:rPr>
          <w:rFonts w:asciiTheme="minorHAnsi" w:hAnsiTheme="minorHAnsi"/>
        </w:rPr>
        <w:pict>
          <v:group id="_x0000_s1551" style="position:absolute;margin-left:124.05pt;margin-top:174.5pt;width:21.5pt;height:8.4pt;z-index:1960;mso-position-horizontal-relative:page;mso-position-vertical-relative:page" coordorigin="2481,3490" coordsize="430,168">
            <v:shape id="_x0000_s1553" type="#_x0000_t75" style="position:absolute;left:2481;top:3492;width:286;height:166">
              <v:imagedata r:id="rId100" o:title=""/>
            </v:shape>
            <v:shape id="_x0000_s1552" style="position:absolute;left:2829;top:3490;width:81;height:133" coordorigin="2829,3490" coordsize="81,133" o:spt="100" adj="0,,0" path="m2833,3599r-2,l2830,3599r,1l2829,3601r,9l2830,3611r,l2830,3612r,1l2830,3613r1,l2831,3614r1,l2832,3615r1,l2835,3617r5,2l2842,3620r4,1l2849,3621r7,2l2860,3623r12,l2878,3622r12,-4l2895,3616r3,-3l2902,3609r,l2861,3609r-5,l2853,3607r-4,-1l2845,3605r-3,-1l2837,3602r-3,-3l2833,3599xm2900,3505r-32,l2871,3505r3,1l2877,3507r2,2l2883,3512r1,2l2885,3517r,2l2886,3522r,6l2885,3531r-1,3l2883,3537r-2,2l2878,3542r-2,2l2873,3546r-7,2l2862,3548r-16,l2845,3549r,l2844,3550r-1,l2842,3552r,5l2843,3558r,1l2843,3560r1,1l2844,3561r1,1l2845,3562r1,l2865,3562r4,l2877,3565r4,1l2887,3571r2,2l2892,3579r1,3l2893,3589r-1,3l2890,3598r-2,3l2886,3602r-3,3l2880,3606r-3,1l2874,3609r-4,l2902,3609r3,-4l2907,3600r2,-5l2910,3590r,-10l2909,3577r-2,-8l2904,3566r-2,-3l2899,3561r-3,-2l2892,3557r-4,-2l2884,3554r-4,l2880,3553r4,l2887,3551r4,-1l2893,3547r3,-2l2898,3543r2,-3l2901,3537r2,-4l2904,3530r,-4l2904,3517r,-4l2902,3509r-2,-4l2900,3505xm2874,3490r-10,l2860,3491r-4,l2852,3492r-8,3l2841,3497r-4,2l2836,3500r-1,1l2834,3502r,1l2834,3503r-1,1l2833,3505r,8l2833,3514r,l2834,3515r,l2834,3515r1,l2836,3515r1,l2839,3514r2,-1l2843,3511r2,-1l2848,3509r3,-2l2854,3506r3,-1l2861,3505r39,l2898,3502r-6,-6l2888,3494r-4,-1l2879,3491r-5,-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349BA">
        <w:rPr>
          <w:rFonts w:asciiTheme="minorHAnsi" w:hAnsiTheme="minorHAnsi"/>
        </w:rPr>
        <w:pict>
          <v:group id="_x0000_s1548" style="position:absolute;margin-left:124.7pt;margin-top:204.55pt;width:21.55pt;height:8.4pt;z-index:1984;mso-position-horizontal-relative:page;mso-position-vertical-relative:page" coordorigin="2494,4091" coordsize="431,168">
            <v:shape id="_x0000_s1550" type="#_x0000_t75" style="position:absolute;left:2494;top:4093;width:286;height:166">
              <v:imagedata r:id="rId101" o:title=""/>
            </v:shape>
            <v:shape id="_x0000_s1549" style="position:absolute;left:2843;top:4091;width:81;height:131" coordorigin="2843,4091" coordsize="81,131" o:spt="100" adj="0,,0" path="m2913,4106r-31,l2885,4107r3,1l2891,4109r2,2l2895,4112r2,3l2898,4117r1,2l2900,4122r1,2l2901,4130r-1,4l2900,4136r-1,4l2898,4143r-2,4l2894,4151r-3,5l2884,4166r-5,5l2873,4177r-26,27l2846,4204r,2l2845,4206r,1l2844,4209r,2l2843,4212r,5l2844,4218r,1l2844,4220r1,l2845,4221r1,1l2846,4222r1,l2921,4222r1,l2923,4221r,l2923,4220r,l2924,4219r,-1l2924,4212r,-1l2923,4210r,-1l2923,4209r-1,-1l2922,4208r-1,l2921,4207r-57,l2884,4186r8,-7l2898,4172r9,-12l2910,4155r2,-5l2915,4146r1,-5l2917,4137r1,-4l2918,4129r,-9l2917,4116r-2,-8l2913,4106xm2887,4091r-10,l2873,4092r-3,l2866,4093r-3,1l2857,4096r-3,1l2852,4099r-2,1l2849,4101r-2,2l2847,4103r-1,1l2846,4104r,1l2846,4105r,8l2846,4114r,1l2846,4115r,1l2847,4117r1,l2848,4117r1,l2851,4116r1,-1l2854,4114r2,-1l2858,4112r3,-2l2864,4109r4,-1l2871,4107r4,-1l2913,4106r-1,-2l2906,4098r-4,-2l2897,4094r-4,-2l2887,409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349BA">
        <w:rPr>
          <w:rFonts w:asciiTheme="minorHAnsi" w:hAnsiTheme="minorHAnsi"/>
        </w:rPr>
        <w:pict>
          <v:group id="_x0000_s1545" style="position:absolute;margin-left:124.7pt;margin-top:235.65pt;width:21.55pt;height:8.35pt;z-index:2008;mso-position-horizontal-relative:page;mso-position-vertical-relative:page" coordorigin="2494,4713" coordsize="431,167">
            <v:shape id="_x0000_s1547" type="#_x0000_t75" style="position:absolute;left:2494;top:4713;width:286;height:166">
              <v:imagedata r:id="rId102" o:title=""/>
            </v:shape>
            <v:shape id="_x0000_s1546" style="position:absolute;left:2849;top:4713;width:75;height:130" coordorigin="2849,4713" coordsize="75,130" o:spt="100" adj="0,,0" path="m2922,4829r-70,l2852,4829r,l2851,4830r,l2850,4831r,1l2850,4833r,l2850,4838r,1l2850,4840r1,1l2852,4842r70,l2923,4842r,-1l2923,4841r1,-1l2924,4840r,-1l2924,4838r,-5l2924,4833r,-1l2924,4831r-1,-1l2923,4830r,-1l2922,4829r,xm2897,4730r-17,l2880,4829r17,l2897,4730xm2897,4713r-15,l2882,4714r-30,19l2852,4733r-1,l2851,4734r-1,l2850,4735r,l2850,4736r-1,1l2849,4744r1,1l2850,4746r,l2851,4746r1,1l2852,4746r1,l2854,4746r1,-1l2880,4730r17,l2897,4714r,l2897,4714r,-1xm2895,4713r-11,l2884,4713r-1,l2883,4713r13,l2895,471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7539C" w:rsidRPr="00743E88" w:rsidRDefault="00A7539C">
      <w:pPr>
        <w:pStyle w:val="BodyText"/>
        <w:spacing w:before="13"/>
        <w:rPr>
          <w:rFonts w:asciiTheme="minorHAnsi" w:hAnsiTheme="minorHAnsi"/>
          <w:sz w:val="13"/>
        </w:rPr>
      </w:pPr>
    </w:p>
    <w:tbl>
      <w:tblPr>
        <w:tblW w:w="0" w:type="auto"/>
        <w:tblInd w:w="1365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  <w:insideH w:val="single" w:sz="9" w:space="0" w:color="000000"/>
          <w:insideV w:val="single" w:sz="9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"/>
        <w:gridCol w:w="620"/>
        <w:gridCol w:w="621"/>
        <w:gridCol w:w="620"/>
        <w:gridCol w:w="621"/>
        <w:gridCol w:w="620"/>
        <w:gridCol w:w="621"/>
        <w:gridCol w:w="1566"/>
      </w:tblGrid>
      <w:tr w:rsidR="00A7539C" w:rsidRPr="00743E88">
        <w:trPr>
          <w:trHeight w:hRule="exact" w:val="327"/>
        </w:trPr>
        <w:tc>
          <w:tcPr>
            <w:tcW w:w="621" w:type="dxa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 w:val="restart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 w:val="restart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  <w:tcBorders>
              <w:top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 w:val="restart"/>
            <w:tcBorders>
              <w:top w:val="nil"/>
              <w:right w:val="nil"/>
            </w:tcBorders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spacing w:before="2"/>
              <w:rPr>
                <w:rFonts w:asciiTheme="minorHAnsi" w:hAnsiTheme="minorHAnsi"/>
                <w:sz w:val="15"/>
              </w:rPr>
            </w:pPr>
          </w:p>
          <w:p w:rsidR="00A7539C" w:rsidRPr="00743E88" w:rsidRDefault="007349BA">
            <w:pPr>
              <w:pStyle w:val="TableParagraph"/>
              <w:spacing w:line="22" w:lineRule="exact"/>
              <w:ind w:left="267"/>
              <w:rPr>
                <w:rFonts w:asciiTheme="minorHAnsi" w:hAnsiTheme="minorHAnsi"/>
                <w:sz w:val="2"/>
              </w:rPr>
            </w:pPr>
            <w:r>
              <w:rPr>
                <w:rFonts w:asciiTheme="minorHAnsi" w:hAnsiTheme="minorHAnsi"/>
                <w:sz w:val="2"/>
              </w:rPr>
            </w:r>
            <w:r>
              <w:rPr>
                <w:rFonts w:asciiTheme="minorHAnsi" w:hAnsiTheme="minorHAnsi"/>
                <w:sz w:val="2"/>
              </w:rPr>
              <w:pict>
                <v:group id="_x0000_s1543" style="width:54.9pt;height:1.1pt;mso-position-horizontal-relative:char;mso-position-vertical-relative:line" coordsize="1098,22">
                  <v:line id="_x0000_s1544" style="position:absolute" from="11,11" to="1086,11" strokeweight=".38606mm">
                    <v:stroke dashstyle="longDash"/>
                  </v:line>
                  <w10:wrap type="none"/>
                  <w10:anchorlock/>
                </v:group>
              </w:pict>
            </w: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</w:tc>
      </w:tr>
      <w:tr w:rsidR="00A7539C" w:rsidRPr="00743E88">
        <w:trPr>
          <w:trHeight w:hRule="exact" w:val="416"/>
        </w:trPr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 w:val="restart"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4"/>
        </w:trPr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7"/>
        </w:trPr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7"/>
        </w:trPr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7"/>
        </w:trPr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14"/>
        </w:trPr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7"/>
        </w:trPr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 w:val="restart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413"/>
        </w:trPr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07"/>
        </w:trPr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  <w:vMerge/>
            <w:shd w:val="clear" w:color="auto" w:fill="D8D8D8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621" w:type="dxa"/>
            <w:vMerge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1566" w:type="dxa"/>
            <w:vMerge/>
            <w:tcBorders>
              <w:right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</w:tbl>
    <w:p w:rsidR="00A7539C" w:rsidRPr="00743E88" w:rsidRDefault="007349BA">
      <w:pPr>
        <w:pStyle w:val="BodyText"/>
        <w:spacing w:before="3"/>
        <w:rPr>
          <w:rFonts w:asciiTheme="minorHAnsi" w:hAnsiTheme="minorHAnsi"/>
          <w:sz w:val="7"/>
        </w:rPr>
      </w:pPr>
      <w:r>
        <w:rPr>
          <w:rFonts w:asciiTheme="minorHAnsi" w:hAnsiTheme="minorHAnsi"/>
        </w:rPr>
        <w:pict>
          <v:group id="_x0000_s1533" style="position:absolute;margin-left:143.1pt;margin-top:11.3pt;width:269.95pt;height:20.95pt;z-index:1840;mso-wrap-distance-left:0;mso-wrap-distance-right:0;mso-position-horizontal-relative:page;mso-position-vertical-relative:text" coordorigin="2862,226" coordsize="5399,419">
            <v:rect id="_x0000_s1542" style="position:absolute;left:2873;top:237;width:5377;height:397" filled="f" strokeweight=".38606mm"/>
            <v:shape id="_x0000_s1541" type="#_x0000_t75" style="position:absolute;left:3663;top:332;width:953;height:186">
              <v:imagedata r:id="rId103" o:title=""/>
            </v:shape>
            <v:shape id="_x0000_s1540" type="#_x0000_t75" style="position:absolute;left:5487;top:332;width:1101;height:186">
              <v:imagedata r:id="rId104" o:title=""/>
            </v:shape>
            <v:shape id="_x0000_s1539" style="position:absolute;left:7453;top:340;width:694;height:231" coordorigin="7453,340" coordsize="694,231" o:spt="100" adj="0,,0" path="m7586,340r-133,l7453,345r13,l7471,347r3,3l7476,353r1,7l7477,492r,6l7476,501r-1,2l7473,505r-3,2l7466,509r-3,1l7453,510r,4l7586,514r4,-9l7511,505r-3,l7506,503r-1,-1l7503,501r,-2l7502,498r,-5l7502,428r70,l7572,419r-70,l7502,350r85,l7586,340xm7601,471r-5,l7591,482r-6,8l7580,495r-4,4l7571,502r-4,1l7563,504r-8,1l7590,505r11,-34xm7572,428r-25,l7553,429r7,3l7562,435r2,3l7565,440r1,6l7567,454r5,l7572,428xm7572,394r-5,l7567,403r-2,7l7560,414r-3,3l7550,419r22,l7572,394xm7587,350r-29,l7564,351r3,1l7572,354r3,2l7577,360r2,3l7582,370r1,9l7588,379r-1,-29xm7670,510r-59,l7611,514r59,l7670,510xm7741,510r-59,l7682,514r59,l7741,510xm7810,510r-57,l7753,514r57,l7810,510xm7650,411r-28,l7624,411r1,1l7627,413r1,2l7628,418r1,4l7629,430r,65l7629,500r-1,3l7626,505r-1,2l7621,509r-4,1l7663,510r-4,-1l7657,508r-2,-1l7653,505r-1,-2l7651,501r-1,-6l7650,425r4,-5l7656,419r-6,l7650,411xm7718,408r-31,l7693,411r3,6l7699,421r2,7l7701,495r-1,4l7700,501r-1,3l7697,506r-2,1l7693,509r-5,1l7735,510r-4,-1l7726,506r-2,-1l7723,503r-1,-2l7722,496r,-71l7728,419r-7,l7719,410r-1,-2xm7788,409r-28,l7765,412r3,5l7770,421r2,7l7772,499r-1,1l7770,503r-1,3l7767,507r-3,2l7760,510r45,l7802,509r-3,-1l7797,506r-2,-1l7794,503r-1,-3l7793,495r,-68l7792,419r-2,-5l7788,409xm7699,394r-12,l7682,394r-8,4l7669,400r-3,4l7664,405r-5,5l7650,419r6,l7660,416r7,-4l7672,410r4,-2l7718,408r-2,-4l7710,400r-5,-4l7699,394xm7768,394r-12,l7749,395r-12,7l7730,408r-9,11l7728,419r6,-4l7738,412r5,-2l7748,409r40,l7787,407r-3,-5l7778,398r-4,-3l7768,394xm7650,394r-5,l7610,408r1,4l7615,411r3,l7650,411r,-17xm7872,566r-61,l7811,571r61,l7872,566xm7852,411r-29,l7825,411r3,3l7829,415r1,2l7831,419r,5l7831,551r,6l7830,559r-1,2l7828,562r-2,1l7823,565r-4,1l7866,566r-5,-1l7859,564r-2,-1l7855,561r-1,-2l7853,557r-1,-6l7852,508r14,l7863,505r-5,-4l7855,497r-1,-5l7853,489r-1,-7l7852,429r7,-7l7852,422r,-11xm7866,508r-14,l7857,511r4,3l7864,515r5,2l7874,518r21,l7907,513r2,-3l7873,510r-6,-1l7866,508xm7923,412r-35,l7894,415r5,7l7904,430r4,10l7910,451r1,12l7911,479r-3,13l7901,500r-5,7l7889,510r20,l7917,502r7,-11l7930,479r3,-13l7934,451r-1,-13l7930,427r-4,-11l7923,412xm7902,394r-19,l7877,396r-12,8l7858,411r-6,11l7859,422r1,-1l7865,417r3,-2l7872,413r4,-1l7923,412r-3,-5l7912,398r-10,-4xm7852,394r-4,l7812,408r1,5l7816,411r3,l7852,411r,-17xm7985,406r-21,l7964,493r1,7l7967,504r2,4l7972,511r7,4l7983,517r10,l7998,514r11,-8l8012,502r-19,l7991,500r-2,-2l7987,495r-2,-5l7985,406xm8016,491r-5,l8010,495r-2,2l8005,499r-2,2l8000,502r12,l8013,499r3,-8xm7985,358r-4,l7978,367r-3,6l7973,376r-4,6l7965,388r-5,4l7955,397r-5,3l7945,402r,4l8013,406r,-9l7985,397r,-39xm8040,545r-7,l8029,546r-2,2l8025,550r-1,3l8024,561r1,3l8032,570r4,1l8048,571r7,-3l8063,562r7,-5l8075,550r-21,l8048,548r-5,-2l8040,545xm8072,397r-55,l8017,402r5,1l8025,404r2,1l8028,406r2,2l8032,411r3,4l8037,419r2,2l8081,510r-9,20l8069,538r-3,5l8063,546r-3,2l8057,550r18,l8076,548r26,-65l8091,483r-29,-59l8059,418r-1,-4l8058,408r1,-2l8061,404r2,-1l8066,402r6,l8072,397xm8146,397r-38,l8108,402r3,l8114,402r1,1l8117,403r1,1l8119,405r,1l8119,407r,5l8119,415r-2,4l8091,483r11,l8128,419r3,-5l8132,411r1,-1l8135,407r2,-2l8139,404r1,-1l8143,402r3,l8146,397xe" fillcolor="black" stroked="f">
              <v:stroke joinstyle="round"/>
              <v:formulas/>
              <v:path arrowok="t" o:connecttype="segments"/>
            </v:shape>
            <v:rect id="_x0000_s1538" style="position:absolute;left:3252;top:351;width:190;height:177" fillcolor="#a4a4a4" stroked="f"/>
            <v:rect id="_x0000_s1537" style="position:absolute;left:3252;top:351;width:190;height:177" filled="f" strokeweight=".38606mm"/>
            <v:rect id="_x0000_s1536" style="position:absolute;left:5148;top:351;width:190;height:177" filled="f" strokeweight=".38606mm"/>
            <v:rect id="_x0000_s1535" style="position:absolute;left:7108;top:339;width:190;height:177" fillcolor="#d8d8d8" stroked="f"/>
            <v:rect id="_x0000_s1534" style="position:absolute;left:7108;top:339;width:190;height:177" filled="f" strokeweight=".38606mm"/>
            <w10:wrap type="topAndBottom" anchorx="page"/>
          </v:group>
        </w:pict>
      </w:r>
      <w:r w:rsidR="00743E88" w:rsidRPr="00743E88">
        <w:rPr>
          <w:rFonts w:asciiTheme="minorHAnsi" w:hAnsiTheme="minorHAnsi"/>
          <w:noProof/>
        </w:rPr>
        <w:drawing>
          <wp:anchor distT="0" distB="0" distL="0" distR="0" simplePos="0" relativeHeight="1864" behindDoc="0" locked="0" layoutInCell="1" allowOverlap="1" wp14:anchorId="468B477F" wp14:editId="6842A3C2">
            <wp:simplePos x="0" y="0"/>
            <wp:positionH relativeFrom="page">
              <wp:posOffset>5465980</wp:posOffset>
            </wp:positionH>
            <wp:positionV relativeFrom="paragraph">
              <wp:posOffset>87066</wp:posOffset>
            </wp:positionV>
            <wp:extent cx="226324" cy="92297"/>
            <wp:effectExtent l="0" t="0" r="0" b="0"/>
            <wp:wrapTopAndBottom/>
            <wp:docPr id="49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5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24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539C" w:rsidRPr="00743E88" w:rsidRDefault="00743E88">
      <w:pPr>
        <w:pStyle w:val="BodyText"/>
        <w:spacing w:before="137"/>
        <w:ind w:left="2043"/>
        <w:rPr>
          <w:rFonts w:asciiTheme="minorHAnsi" w:hAnsiTheme="minorHAnsi"/>
        </w:rPr>
      </w:pPr>
      <w:bookmarkStart w:id="45" w:name="Hazem_Thesis6_10_30"/>
      <w:bookmarkEnd w:id="45"/>
      <w:r w:rsidRPr="00743E88">
        <w:rPr>
          <w:rFonts w:asciiTheme="minorHAnsi" w:hAnsiTheme="minorHAnsi"/>
        </w:rPr>
        <w:t>Figure 3.6: Example of slotted ALOHA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21"/>
        </w:rPr>
      </w:pPr>
    </w:p>
    <w:p w:rsidR="00A7539C" w:rsidRPr="00743E88" w:rsidRDefault="00743E88">
      <w:pPr>
        <w:pStyle w:val="Heading3"/>
        <w:spacing w:before="152"/>
        <w:ind w:left="108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Framed Slotted ALOHA (FSA)</w:t>
      </w:r>
    </w:p>
    <w:p w:rsidR="00A7539C" w:rsidRPr="00743E88" w:rsidRDefault="00743E88">
      <w:pPr>
        <w:pStyle w:val="BodyText"/>
        <w:spacing w:before="218" w:line="266" w:lineRule="auto"/>
        <w:ind w:left="107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third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group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  <w:spacing w:val="-4"/>
        </w:rPr>
        <w:t>Framed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Slotted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(FSA)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[49].</w:t>
      </w:r>
      <w:r w:rsidRPr="00743E88">
        <w:rPr>
          <w:rFonts w:asciiTheme="minorHAnsi" w:hAnsiTheme="minorHAnsi"/>
          <w:spacing w:val="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FSA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anti-collision protocol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uses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fixed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length.</w:t>
      </w:r>
      <w:r w:rsidRPr="00743E88">
        <w:rPr>
          <w:rFonts w:asciiTheme="minorHAnsi" w:hAnsiTheme="minorHAnsi"/>
          <w:spacing w:val="10"/>
        </w:rPr>
        <w:t xml:space="preserve"> </w:t>
      </w:r>
      <w:r w:rsidRPr="00743E88">
        <w:rPr>
          <w:rFonts w:asciiTheme="minorHAnsi" w:hAnsiTheme="minorHAnsi"/>
        </w:rPr>
        <w:t>Thus,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fixed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during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 complete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identification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process.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  <w:spacing w:val="-4"/>
        </w:rPr>
        <w:t>At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beginning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frame,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reader broadcasts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signal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2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signal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includes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size.</w:t>
      </w:r>
      <w:r w:rsidRPr="00743E88">
        <w:rPr>
          <w:rFonts w:asciiTheme="minorHAnsi" w:hAnsiTheme="minorHAnsi"/>
          <w:spacing w:val="2"/>
        </w:rPr>
        <w:t xml:space="preserve"> </w:t>
      </w:r>
      <w:r w:rsidRPr="00743E88">
        <w:rPr>
          <w:rFonts w:asciiTheme="minorHAnsi" w:hAnsiTheme="minorHAnsi"/>
        </w:rPr>
        <w:t>Each tag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choose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random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between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0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30"/>
        </w:rPr>
        <w:t xml:space="preserve"> </w:t>
      </w:r>
      <w:r w:rsidRPr="00743E88">
        <w:rPr>
          <w:rFonts w:asciiTheme="minorHAnsi" w:hAnsiTheme="minorHAnsi"/>
          <w:i/>
          <w:w w:val="105"/>
        </w:rPr>
        <w:t>−</w:t>
      </w:r>
      <w:r w:rsidRPr="00743E88">
        <w:rPr>
          <w:rFonts w:asciiTheme="minorHAnsi" w:hAnsiTheme="minorHAnsi"/>
          <w:i/>
          <w:spacing w:val="-33"/>
          <w:w w:val="105"/>
        </w:rPr>
        <w:t xml:space="preserve"> </w:t>
      </w:r>
      <w:r w:rsidRPr="00743E88">
        <w:rPr>
          <w:rFonts w:asciiTheme="minorHAnsi" w:hAnsiTheme="minorHAnsi"/>
        </w:rPr>
        <w:t>1,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where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1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 xml:space="preserve">frame length. If a collision happened, the colliding tags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to </w:t>
      </w:r>
      <w:r w:rsidRPr="00743E88">
        <w:rPr>
          <w:rFonts w:asciiTheme="minorHAnsi" w:hAnsiTheme="minorHAnsi"/>
          <w:spacing w:val="-3"/>
        </w:rPr>
        <w:t xml:space="preserve">wait </w:t>
      </w:r>
      <w:r w:rsidRPr="00743E88">
        <w:rPr>
          <w:rFonts w:asciiTheme="minorHAnsi" w:hAnsiTheme="minorHAnsi"/>
        </w:rPr>
        <w:t>for the next frame.</w:t>
      </w:r>
    </w:p>
    <w:p w:rsidR="00A7539C" w:rsidRPr="00743E88" w:rsidRDefault="00743E88">
      <w:pPr>
        <w:pStyle w:val="BodyText"/>
        <w:spacing w:before="4" w:line="266" w:lineRule="auto"/>
        <w:ind w:left="107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 3.7 presents an example for the identification process of four tags using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FSA.</w:t>
      </w:r>
      <w:r w:rsidRPr="00743E88">
        <w:rPr>
          <w:rFonts w:asciiTheme="minorHAnsi" w:hAnsiTheme="minorHAnsi"/>
          <w:spacing w:val="-33"/>
        </w:rPr>
        <w:t xml:space="preserve"> </w:t>
      </w:r>
      <w:r w:rsidR="009649C6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3"/>
        </w:rPr>
        <w:t xml:space="preserve"> </w:t>
      </w:r>
      <w:proofErr w:type="gramStart"/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3"/>
        </w:rPr>
        <w:t xml:space="preserve"> </w:t>
      </w:r>
      <w:r w:rsidR="009649C6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example</w:t>
      </w:r>
      <w:proofErr w:type="gramEnd"/>
      <w:r w:rsidRPr="00743E88">
        <w:rPr>
          <w:rFonts w:asciiTheme="minorHAnsi" w:hAnsiTheme="minorHAnsi"/>
        </w:rPr>
        <w:t>,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selected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four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According to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3.7,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4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transmits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first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alone.</w:t>
      </w:r>
      <w:r w:rsidRPr="00743E88">
        <w:rPr>
          <w:rFonts w:asciiTheme="minorHAnsi" w:hAnsiTheme="minorHAnsi"/>
          <w:spacing w:val="12"/>
        </w:rPr>
        <w:t xml:space="preserve"> </w:t>
      </w:r>
      <w:r w:rsidRPr="00743E88">
        <w:rPr>
          <w:rFonts w:asciiTheme="minorHAnsi" w:hAnsiTheme="minorHAnsi"/>
        </w:rPr>
        <w:t>Thus,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slot. In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second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slot,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no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replied.</w:t>
      </w:r>
      <w:r w:rsidRPr="00743E88">
        <w:rPr>
          <w:rFonts w:asciiTheme="minorHAnsi" w:hAnsiTheme="minorHAnsi"/>
          <w:spacing w:val="15"/>
        </w:rPr>
        <w:t xml:space="preserve"> </w:t>
      </w:r>
      <w:r w:rsidRPr="00743E88">
        <w:rPr>
          <w:rFonts w:asciiTheme="minorHAnsi" w:hAnsiTheme="minorHAnsi"/>
        </w:rPr>
        <w:t>So,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an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empty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14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third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slot, tags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2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3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  <w:spacing w:val="-4"/>
        </w:rPr>
        <w:t>have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replied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together,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which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results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to 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FSA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rules,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3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4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not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  <w:spacing w:val="-3"/>
        </w:rPr>
        <w:t>allowed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resubmit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their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IDs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again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 xml:space="preserve">during the same frame. Thus in slot 4, tag 1 only is </w:t>
      </w:r>
      <w:r w:rsidRPr="00743E88">
        <w:rPr>
          <w:rFonts w:asciiTheme="minorHAnsi" w:hAnsiTheme="minorHAnsi"/>
          <w:spacing w:val="-3"/>
        </w:rPr>
        <w:t xml:space="preserve">allowed </w:t>
      </w:r>
      <w:r w:rsidRPr="00743E88">
        <w:rPr>
          <w:rFonts w:asciiTheme="minorHAnsi" w:hAnsiTheme="minorHAnsi"/>
        </w:rPr>
        <w:t xml:space="preserve">to reply to </w:t>
      </w:r>
      <w:r w:rsidRPr="00743E88">
        <w:rPr>
          <w:rFonts w:asciiTheme="minorHAnsi" w:hAnsiTheme="minorHAnsi"/>
          <w:spacing w:val="-4"/>
        </w:rPr>
        <w:t>have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another successful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-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next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frame,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same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procedure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repeated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until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 xml:space="preserve">tags </w:t>
      </w:r>
      <w:r w:rsidRPr="00743E88">
        <w:rPr>
          <w:rFonts w:asciiTheme="minorHAnsi" w:hAnsiTheme="minorHAnsi"/>
          <w:w w:val="95"/>
        </w:rPr>
        <w:t>are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identified.</w:t>
      </w:r>
    </w:p>
    <w:p w:rsidR="00A7539C" w:rsidRPr="00743E88" w:rsidRDefault="00A7539C">
      <w:pPr>
        <w:pStyle w:val="BodyText"/>
        <w:spacing w:before="4"/>
        <w:rPr>
          <w:rFonts w:asciiTheme="minorHAnsi" w:hAnsiTheme="minorHAnsi"/>
          <w:sz w:val="29"/>
        </w:rPr>
      </w:pPr>
    </w:p>
    <w:p w:rsidR="00A7539C" w:rsidRPr="00743E88" w:rsidRDefault="00743E88">
      <w:pPr>
        <w:pStyle w:val="Heading3"/>
        <w:ind w:left="107"/>
        <w:rPr>
          <w:rFonts w:asciiTheme="minorHAnsi" w:hAnsiTheme="minorHAnsi"/>
        </w:rPr>
      </w:pPr>
      <w:r w:rsidRPr="00743E88">
        <w:rPr>
          <w:rFonts w:asciiTheme="minorHAnsi" w:hAnsiTheme="minorHAnsi"/>
        </w:rPr>
        <w:t>Dynamic Frame Slotted ALOHA (DFSA)</w:t>
      </w:r>
    </w:p>
    <w:p w:rsidR="00A7539C" w:rsidRPr="00743E88" w:rsidRDefault="00743E88" w:rsidP="009649C6">
      <w:pPr>
        <w:pStyle w:val="BodyText"/>
        <w:spacing w:before="218" w:line="266" w:lineRule="auto"/>
        <w:ind w:left="107" w:right="477"/>
        <w:rPr>
          <w:rFonts w:asciiTheme="minorHAnsi" w:hAnsiTheme="minorHAnsi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final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type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protocols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Dynamic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  <w:spacing w:val="-4"/>
        </w:rPr>
        <w:t>Framed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Slotted ALOHA (DFSA) [52]. Using this algorithm, the number of slots per frame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is</w:t>
      </w:r>
      <w:r w:rsidR="009649C6">
        <w:rPr>
          <w:rFonts w:asciiTheme="minorHAnsi" w:hAnsiTheme="minorHAnsi"/>
        </w:rPr>
        <w:t xml:space="preserve"> </w:t>
      </w:r>
      <w:r w:rsidR="009649C6" w:rsidRPr="00743E88">
        <w:rPr>
          <w:rFonts w:asciiTheme="minorHAnsi" w:hAnsiTheme="minorHAnsi"/>
          <w:spacing w:val="-3"/>
        </w:rPr>
        <w:t>variable</w:t>
      </w:r>
      <w:r w:rsidR="009649C6" w:rsidRPr="00743E88">
        <w:rPr>
          <w:rFonts w:asciiTheme="minorHAnsi" w:hAnsiTheme="minorHAnsi"/>
          <w:spacing w:val="-7"/>
        </w:rPr>
        <w:t xml:space="preserve"> </w:t>
      </w:r>
      <w:r w:rsidR="009649C6" w:rsidRPr="00743E88">
        <w:rPr>
          <w:rFonts w:asciiTheme="minorHAnsi" w:hAnsiTheme="minorHAnsi"/>
        </w:rPr>
        <w:t>as</w:t>
      </w:r>
      <w:r w:rsidR="009649C6">
        <w:rPr>
          <w:rFonts w:asciiTheme="minorHAnsi" w:hAnsiTheme="minorHAnsi"/>
          <w:spacing w:val="-8"/>
        </w:rPr>
        <w:t xml:space="preserve"> </w:t>
      </w:r>
      <w:r w:rsidR="009649C6" w:rsidRPr="00743E88">
        <w:rPr>
          <w:rFonts w:asciiTheme="minorHAnsi" w:hAnsiTheme="minorHAnsi"/>
          <w:spacing w:val="-3"/>
        </w:rPr>
        <w:t>variable</w:t>
      </w:r>
      <w:r w:rsidR="009649C6" w:rsidRPr="00743E88">
        <w:rPr>
          <w:rFonts w:asciiTheme="minorHAnsi" w:hAnsiTheme="minorHAnsi"/>
          <w:spacing w:val="-7"/>
        </w:rPr>
        <w:t xml:space="preserve"> </w:t>
      </w:r>
      <w:r w:rsidR="009649C6" w:rsidRPr="00743E88">
        <w:rPr>
          <w:rFonts w:asciiTheme="minorHAnsi" w:hAnsiTheme="minorHAnsi"/>
        </w:rPr>
        <w:t>as</w:t>
      </w:r>
      <w:r w:rsidR="009649C6" w:rsidRPr="00743E88">
        <w:rPr>
          <w:rFonts w:asciiTheme="minorHAnsi" w:hAnsiTheme="minorHAnsi"/>
          <w:spacing w:val="-8"/>
        </w:rPr>
        <w:t xml:space="preserve"> </w:t>
      </w:r>
      <w:r w:rsidR="009649C6" w:rsidRPr="00743E88">
        <w:rPr>
          <w:rFonts w:asciiTheme="minorHAnsi" w:hAnsiTheme="minorHAnsi"/>
        </w:rPr>
        <w:t>shown</w:t>
      </w:r>
      <w:r w:rsidR="009649C6" w:rsidRPr="00743E88">
        <w:rPr>
          <w:rFonts w:asciiTheme="minorHAnsi" w:hAnsiTheme="minorHAnsi"/>
          <w:spacing w:val="-8"/>
        </w:rPr>
        <w:t xml:space="preserve"> </w:t>
      </w:r>
      <w:r w:rsidR="009649C6" w:rsidRPr="00743E88">
        <w:rPr>
          <w:rFonts w:asciiTheme="minorHAnsi" w:hAnsiTheme="minorHAnsi"/>
        </w:rPr>
        <w:t>in</w:t>
      </w:r>
      <w:r w:rsidR="009649C6" w:rsidRPr="00743E88">
        <w:rPr>
          <w:rFonts w:asciiTheme="minorHAnsi" w:hAnsiTheme="minorHAnsi"/>
          <w:spacing w:val="-8"/>
        </w:rPr>
        <w:t xml:space="preserve"> </w:t>
      </w:r>
      <w:r w:rsidR="009649C6" w:rsidRPr="00743E88">
        <w:rPr>
          <w:rFonts w:asciiTheme="minorHAnsi" w:hAnsiTheme="minorHAnsi"/>
        </w:rPr>
        <w:t>figure</w:t>
      </w:r>
      <w:r w:rsidR="009649C6" w:rsidRPr="00743E88">
        <w:rPr>
          <w:rFonts w:asciiTheme="minorHAnsi" w:hAnsiTheme="minorHAnsi"/>
          <w:spacing w:val="-8"/>
        </w:rPr>
        <w:t xml:space="preserve"> </w:t>
      </w:r>
      <w:r w:rsidR="009649C6" w:rsidRPr="00743E88">
        <w:rPr>
          <w:rFonts w:asciiTheme="minorHAnsi" w:hAnsiTheme="minorHAnsi"/>
        </w:rPr>
        <w:t>3.8.</w:t>
      </w:r>
      <w:r w:rsidR="009649C6" w:rsidRPr="00743E88">
        <w:rPr>
          <w:rFonts w:asciiTheme="minorHAnsi" w:hAnsiTheme="minorHAnsi"/>
          <w:spacing w:val="24"/>
        </w:rPr>
        <w:t xml:space="preserve"> </w:t>
      </w:r>
    </w:p>
    <w:p w:rsidR="00A7539C" w:rsidRPr="00743E88" w:rsidRDefault="00A7539C">
      <w:pPr>
        <w:pStyle w:val="BodyText"/>
        <w:spacing w:before="1"/>
        <w:rPr>
          <w:rFonts w:asciiTheme="minorHAnsi" w:hAnsiTheme="minorHAnsi"/>
          <w:sz w:val="28"/>
        </w:rPr>
      </w:pPr>
    </w:p>
    <w:tbl>
      <w:tblPr>
        <w:tblW w:w="0" w:type="auto"/>
        <w:tblInd w:w="1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522"/>
        <w:gridCol w:w="506"/>
        <w:gridCol w:w="510"/>
        <w:gridCol w:w="510"/>
        <w:gridCol w:w="475"/>
        <w:gridCol w:w="522"/>
        <w:gridCol w:w="505"/>
        <w:gridCol w:w="508"/>
        <w:gridCol w:w="509"/>
        <w:gridCol w:w="496"/>
      </w:tblGrid>
      <w:tr w:rsidR="00A7539C" w:rsidRPr="00743E88">
        <w:trPr>
          <w:trHeight w:hRule="exact" w:val="281"/>
        </w:trPr>
        <w:tc>
          <w:tcPr>
            <w:tcW w:w="553" w:type="dxa"/>
          </w:tcPr>
          <w:p w:rsidR="00A7539C" w:rsidRPr="00743E88" w:rsidRDefault="00A7539C">
            <w:pPr>
              <w:pStyle w:val="TableParagraph"/>
              <w:spacing w:before="7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42" w:lineRule="exact"/>
              <w:ind w:left="91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position w:val="-2"/>
                <w:sz w:val="14"/>
              </w:rPr>
            </w:r>
            <w:r>
              <w:rPr>
                <w:rFonts w:asciiTheme="minorHAnsi" w:hAnsiTheme="minorHAnsi"/>
                <w:position w:val="-2"/>
                <w:sz w:val="14"/>
              </w:rPr>
              <w:pict>
                <v:group id="_x0000_s1530" style="width:17.15pt;height:7.15pt;mso-position-horizontal-relative:char;mso-position-vertical-relative:line" coordsize="343,143">
                  <v:shape id="_x0000_s1532" type="#_x0000_t75" style="position:absolute;top:2;width:240;height:140">
                    <v:imagedata r:id="rId106" o:title=""/>
                  </v:shape>
                  <v:shape id="_x0000_s1531" style="position:absolute;left:301;width:42;height:108" coordorigin="301" coordsize="42,108" o:spt="100" adj="0,,0" path="m343,105r-40,l303,108r40,l343,105xm329,13r-17,l313,13r1,1l315,15r,1l316,17r,3l316,24r,71l316,99r,1l315,102r-1,1l311,104r-3,1l338,105r-3,-1l333,104r-1,-1l331,101r-1,-1l330,99r-1,-4l329,13xm329,r-2,l301,13r1,2l306,13r2,l329,13,329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 w:val="restart"/>
            <w:shd w:val="clear" w:color="auto" w:fill="F2F2F2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17"/>
              </w:rPr>
            </w:pPr>
          </w:p>
          <w:p w:rsidR="00A7539C" w:rsidRPr="00743E88" w:rsidRDefault="00743E88">
            <w:pPr>
              <w:pStyle w:val="TableParagraph"/>
              <w:ind w:left="178"/>
              <w:rPr>
                <w:rFonts w:asciiTheme="minorHAnsi" w:hAnsiTheme="minorHAnsi"/>
                <w:sz w:val="20"/>
              </w:rPr>
            </w:pPr>
            <w:r w:rsidRPr="00743E88">
              <w:rPr>
                <w:rFonts w:asciiTheme="minorHAnsi" w:hAnsiTheme="minorHAnsi"/>
                <w:noProof/>
                <w:sz w:val="20"/>
              </w:rPr>
              <w:drawing>
                <wp:inline distT="0" distB="0" distL="0" distR="0" wp14:anchorId="5F913466" wp14:editId="60940E9C">
                  <wp:extent cx="90434" cy="442912"/>
                  <wp:effectExtent l="0" t="0" r="0" b="0"/>
                  <wp:docPr id="51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97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34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743E88">
            <w:pPr>
              <w:pStyle w:val="TableParagraph"/>
              <w:spacing w:line="142" w:lineRule="exact"/>
              <w:ind w:left="59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</w:rPr>
              <w:drawing>
                <wp:inline distT="0" distB="0" distL="0" distR="0" wp14:anchorId="2B01638B" wp14:editId="6F54A269">
                  <wp:extent cx="249250" cy="90487"/>
                  <wp:effectExtent l="0" t="0" r="0" b="0"/>
                  <wp:docPr id="53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98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24"/>
              </w:rPr>
            </w:pPr>
          </w:p>
        </w:tc>
        <w:tc>
          <w:tcPr>
            <w:tcW w:w="50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75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22" w:type="dxa"/>
            <w:vMerge w:val="restart"/>
            <w:shd w:val="clear" w:color="auto" w:fill="F2F2F2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A7539C" w:rsidRPr="00743E88" w:rsidRDefault="00A7539C">
            <w:pPr>
              <w:pStyle w:val="TableParagraph"/>
              <w:spacing w:before="12"/>
              <w:rPr>
                <w:rFonts w:asciiTheme="minorHAnsi" w:hAnsiTheme="minorHAnsi"/>
                <w:sz w:val="16"/>
              </w:rPr>
            </w:pPr>
          </w:p>
          <w:p w:rsidR="00A7539C" w:rsidRPr="00743E88" w:rsidRDefault="00743E88">
            <w:pPr>
              <w:pStyle w:val="TableParagraph"/>
              <w:ind w:left="179"/>
              <w:rPr>
                <w:rFonts w:asciiTheme="minorHAnsi" w:hAnsiTheme="minorHAnsi"/>
                <w:sz w:val="20"/>
              </w:rPr>
            </w:pPr>
            <w:r w:rsidRPr="00743E88">
              <w:rPr>
                <w:rFonts w:asciiTheme="minorHAnsi" w:hAnsiTheme="minorHAnsi"/>
                <w:noProof/>
                <w:sz w:val="20"/>
              </w:rPr>
              <w:drawing>
                <wp:inline distT="0" distB="0" distL="0" distR="0" wp14:anchorId="1CE78AF6" wp14:editId="79CAB9BC">
                  <wp:extent cx="89508" cy="438150"/>
                  <wp:effectExtent l="0" t="0" r="0" b="0"/>
                  <wp:docPr id="55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99.pn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8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743E88">
            <w:pPr>
              <w:pStyle w:val="TableParagraph"/>
              <w:spacing w:line="142" w:lineRule="exact"/>
              <w:ind w:left="61"/>
              <w:rPr>
                <w:rFonts w:asciiTheme="minorHAnsi" w:hAnsiTheme="minorHAnsi"/>
                <w:sz w:val="14"/>
              </w:rPr>
            </w:pPr>
            <w:r w:rsidRPr="00743E88">
              <w:rPr>
                <w:rFonts w:asciiTheme="minorHAnsi" w:hAnsiTheme="minorHAnsi"/>
                <w:noProof/>
                <w:position w:val="-2"/>
                <w:sz w:val="14"/>
              </w:rPr>
              <w:drawing>
                <wp:inline distT="0" distB="0" distL="0" distR="0" wp14:anchorId="71444E3D" wp14:editId="647A7E68">
                  <wp:extent cx="249018" cy="90487"/>
                  <wp:effectExtent l="0" t="0" r="0" b="0"/>
                  <wp:docPr id="57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00.pn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18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39C" w:rsidRPr="00743E88" w:rsidRDefault="00A7539C">
            <w:pPr>
              <w:pStyle w:val="TableParagraph"/>
              <w:spacing w:before="10"/>
              <w:rPr>
                <w:rFonts w:asciiTheme="minorHAnsi" w:hAnsiTheme="minorHAnsi"/>
                <w:sz w:val="25"/>
              </w:rPr>
            </w:pPr>
          </w:p>
        </w:tc>
        <w:tc>
          <w:tcPr>
            <w:tcW w:w="50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8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9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83"/>
        </w:trPr>
        <w:tc>
          <w:tcPr>
            <w:tcW w:w="553" w:type="dxa"/>
          </w:tcPr>
          <w:p w:rsidR="00A7539C" w:rsidRPr="00743E88" w:rsidRDefault="00A7539C">
            <w:pPr>
              <w:pStyle w:val="TableParagraph"/>
              <w:spacing w:before="8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41" w:lineRule="exact"/>
              <w:ind w:left="91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position w:val="-2"/>
                <w:sz w:val="14"/>
              </w:rPr>
            </w:r>
            <w:r>
              <w:rPr>
                <w:rFonts w:asciiTheme="minorHAnsi" w:hAnsiTheme="minorHAnsi"/>
                <w:position w:val="-2"/>
                <w:sz w:val="14"/>
              </w:rPr>
              <w:pict>
                <v:group id="_x0000_s1527" style="width:17.8pt;height:7.1pt;mso-position-horizontal-relative:char;mso-position-vertical-relative:line" coordsize="356,142">
                  <v:shape id="_x0000_s1529" type="#_x0000_t75" style="position:absolute;top:2;width:240;height:140">
                    <v:imagedata r:id="rId111" o:title=""/>
                  </v:shape>
                  <v:shape id="_x0000_s1528" style="position:absolute;left:286;width:70;height:108" coordorigin="286" coordsize="70,108" o:spt="100" adj="0,,0" path="m344,12r-24,l326,14r8,9l336,28r,16l332,53r-8,11l318,72r-9,10l299,93r-13,12l286,108r62,l352,96r-50,l306,93r8,-9l335,61r7,-9l345,44r3,-6l349,33r,-13l346,14r-2,-2xm355,87r-3,l351,89r-1,2l348,93r-4,2l342,95r-3,1l352,96r3,-9xm327,l311,r-7,3l299,8r-5,5l290,20r-1,10l292,30r2,-6l297,19r4,-3l305,13r5,-1l344,12,340,8,335,3,327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7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8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9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84"/>
        </w:trPr>
        <w:tc>
          <w:tcPr>
            <w:tcW w:w="553" w:type="dxa"/>
          </w:tcPr>
          <w:p w:rsidR="00A7539C" w:rsidRPr="00743E88" w:rsidRDefault="00A7539C">
            <w:pPr>
              <w:pStyle w:val="TableParagraph"/>
              <w:spacing w:before="9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41" w:lineRule="exact"/>
              <w:ind w:left="91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position w:val="-2"/>
                <w:sz w:val="14"/>
              </w:rPr>
            </w:r>
            <w:r>
              <w:rPr>
                <w:rFonts w:asciiTheme="minorHAnsi" w:hAnsiTheme="minorHAnsi"/>
                <w:position w:val="-2"/>
                <w:sz w:val="14"/>
              </w:rPr>
              <w:pict>
                <v:group id="_x0000_s1524" style="width:17.45pt;height:7.1pt;mso-position-horizontal-relative:char;mso-position-vertical-relative:line" coordsize="349,142">
                  <v:shape id="_x0000_s1526" type="#_x0000_t75" style="position:absolute;top:2;width:240;height:140">
                    <v:imagedata r:id="rId112" o:title=""/>
                  </v:shape>
                  <v:shape id="_x0000_s1525" style="position:absolute;left:289;width:60;height:110" coordorigin="289" coordsize="60,110" o:spt="100" adj="0,,0" path="m298,96r-4,l292,96r-1,1l290,98r-1,2l289,103r1,2l295,109r5,l322,109r10,-4l334,103r-19,l314,103r-6,-2l305,99r-3,-2l300,96r-1,l298,96xm318,103r-3,l323,103r-5,xm340,11r-22,l322,12r4,4l329,19r2,4l331,33r-1,3l328,40r-2,3l323,46r-4,3l315,51r-4,1l307,53r,2l313,55r4,1l321,58r4,2l328,61r4,4l333,67r3,7l337,78r,10l335,92r-4,5l327,101r-4,2l334,103r6,-7l346,90r3,-8l349,66r-2,-5l340,51r-4,-3l329,45r10,-8l344,29r,-12l342,12r-2,-1xm327,l312,r-5,2l297,10r-3,5l291,22r2,2l299,15r6,-4l340,11,339,8,334,3,327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7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8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9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96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83"/>
        </w:trPr>
        <w:tc>
          <w:tcPr>
            <w:tcW w:w="553" w:type="dxa"/>
          </w:tcPr>
          <w:p w:rsidR="00A7539C" w:rsidRPr="00743E88" w:rsidRDefault="00A7539C">
            <w:pPr>
              <w:pStyle w:val="TableParagraph"/>
              <w:spacing w:before="9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41" w:lineRule="exact"/>
              <w:ind w:left="91"/>
              <w:rPr>
                <w:rFonts w:asciiTheme="minorHAnsi" w:hAnsiTheme="minorHAnsi"/>
                <w:sz w:val="14"/>
              </w:rPr>
            </w:pPr>
            <w:r>
              <w:rPr>
                <w:rFonts w:asciiTheme="minorHAnsi" w:hAnsiTheme="minorHAnsi"/>
                <w:position w:val="-2"/>
                <w:sz w:val="14"/>
              </w:rPr>
            </w:r>
            <w:r>
              <w:rPr>
                <w:rFonts w:asciiTheme="minorHAnsi" w:hAnsiTheme="minorHAnsi"/>
                <w:position w:val="-2"/>
                <w:sz w:val="14"/>
              </w:rPr>
              <w:pict>
                <v:group id="_x0000_s1521" style="width:17.85pt;height:7.1pt;mso-position-horizontal-relative:char;mso-position-vertical-relative:line" coordsize="357,142">
                  <v:shape id="_x0000_s1523" type="#_x0000_t75" style="position:absolute;top:2;width:240;height:140">
                    <v:imagedata r:id="rId113" o:title=""/>
                  </v:shape>
                  <v:shape id="_x0000_s1522" style="position:absolute;left:285;width:72;height:108" coordorigin="285" coordsize="72,108" o:spt="100" adj="0,,0" path="m342,80r-12,l330,108r12,l342,80xm342,r-8,l285,70r,10l356,80r,-11l292,69,330,16r12,l342,xm342,16r-12,l330,69r12,l342,16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6" w:type="dxa"/>
            <w:shd w:val="clear" w:color="auto" w:fill="A4A4A4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10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475" w:type="dxa"/>
            <w:tcBorders>
              <w:right w:val="single" w:sz="12" w:space="0" w:color="000000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5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8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9" w:type="dxa"/>
          </w:tcPr>
          <w:p w:rsidR="00A7539C" w:rsidRPr="00743E88" w:rsidRDefault="00A7539C">
            <w:pPr>
              <w:pStyle w:val="TableParagraph"/>
              <w:spacing w:before="10"/>
              <w:rPr>
                <w:rFonts w:asciiTheme="minorHAnsi" w:hAnsiTheme="minorHAnsi"/>
                <w:sz w:val="19"/>
              </w:rPr>
            </w:pPr>
          </w:p>
        </w:tc>
        <w:tc>
          <w:tcPr>
            <w:tcW w:w="496" w:type="dxa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</w:tr>
      <w:tr w:rsidR="00A7539C" w:rsidRPr="00743E88">
        <w:trPr>
          <w:trHeight w:hRule="exact" w:val="282"/>
        </w:trPr>
        <w:tc>
          <w:tcPr>
            <w:tcW w:w="553" w:type="dxa"/>
          </w:tcPr>
          <w:p w:rsidR="00A7539C" w:rsidRPr="00743E88" w:rsidRDefault="00A7539C">
            <w:pPr>
              <w:pStyle w:val="TableParagraph"/>
              <w:spacing w:before="5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2" w:lineRule="exact"/>
              <w:ind w:left="49" w:right="-12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519" style="width:22.5pt;height:5.65pt;mso-position-horizontal-relative:char;mso-position-vertical-relative:line" coordsize="450,113">
                  <v:shape id="_x0000_s1520" style="position:absolute;width:450;height:113" coordsize="450,113" o:spt="100" adj="0,,0" path="m45,108l,108r,3l45,111r,-3xm58,61r-17,l77,111r28,l105,108r-6,-1l95,105r-8,-4l83,96,78,89,58,61xm50,5l,5,,8r8,l11,9r2,2l15,13r,4l15,98r,3l13,103r-1,3l8,108r29,l34,107r-2,-3l31,103,30,99r,-38l58,61,56,59r9,-2l67,56r-37,l30,12r5,-1l39,11r32,l68,9,63,8,58,6,50,5xm39,61r-7,l33,61r3,l39,61xm71,11r-22,l55,13r4,4l63,21r2,6l65,40r-3,5l52,54r-8,2l67,56r5,-2l76,49r4,-5l82,39r,-13l80,21,73,12,71,11xm150,37r-17,l125,40r-6,7l112,54r-3,10l109,87r3,9l119,103r6,6l132,113r16,l155,110r5,-6l164,100r-25,l134,97r-6,-6l123,85r-3,-8l120,66r50,l170,61r-50,l121,56r2,-5l127,48r3,-4l134,43r26,l157,40r-7,-3xm167,83r-2,6l162,93r-3,3l155,99r-4,1l164,100r2,-2l169,92r1,-8l167,83xm160,43r-19,l143,43r3,2l149,47r2,2l152,52r1,2l153,57r1,4l170,61r,-4l167,50r-5,-5l160,43xm227,42r-16,l214,43r4,5l220,53r,10l207,68r-8,4l193,75r-5,3l184,81r-2,3l181,87r-1,3l180,99r2,5l185,107r3,3l192,112r8,l203,111r3,-1l208,109r4,-3l216,103r-15,l199,102r-5,-5l193,94r,-7l194,84r4,-5l200,77r4,-2l207,73r5,-2l220,68r12,l232,55r,-5l231,48r-1,-4l227,42xm233,100r-13,l220,104r,3l223,111r3,1l233,112r6,-4l243,102r-8,l235,102r-1,-1l233,100xm232,68r-12,l220,95r-7,5l208,103r8,l220,100r13,l233,100r,-2l232,97r,-29xm244,96r-2,3l239,101r-1,l237,102r6,l244,100r,-4xm215,37r-15,l194,39r-4,4l185,47r-2,4l183,57r,2l184,60r2,2l187,63r4,l193,62r1,-1l195,59r1,-2l196,48r,-2l199,44r1,-1l203,42r24,l224,40r-4,-2l215,37xm291,37r-16,l266,41r-6,9l254,58r-4,10l250,88r3,8l265,109r6,4l283,113r4,-1l293,109r4,-3l299,104r-18,l276,101r-5,-5l267,90r-3,-8l264,61r3,-8l271,48r4,-4l279,42r20,l296,39r-5,-2xm324,101r-2,1l320,103r-20,l300,113r4,l325,104r-1,-3xm299,42r-13,l288,43r3,1l294,45r2,3l298,51r1,2l300,57r,3l300,97r-4,5l291,104r8,l300,103r17,l316,102r-1,-1l315,101r-1,-2l314,97r-1,-1l313,91r,-48l300,43r-1,-1xm313,10r-17,l297,11r1,l299,12r,1l300,15r,2l300,43r13,l313,10xm313,r-3,l288,9r1,2l291,11r2,-1l313,10,313,xm371,37r-17,l346,40,334,54r-4,10l330,87r4,9l346,109r7,4l370,113r6,-3l385,100r-25,l354,97,344,85r-2,-8l342,66r49,l391,61r-49,l342,56r2,-5l351,44r4,-1l381,43r-3,-3l371,37xm388,83r-2,6l383,93r-3,3l376,99r-4,1l385,100r1,-2l390,92r1,-8l388,83xm381,43r-19,l364,43r3,2l370,47r1,2l373,52r1,2l374,57r,4l391,61r,-4l388,50r-5,-5l381,43xm434,108r-37,l397,111r37,l434,108xm421,48r-17,l405,48r1,1l407,49r,2l408,52r,1l408,101r,1l407,104r-1,1l405,106r-2,1l401,108r29,l428,107r-2,-1l425,105r-2,-1l422,103r,-2l421,98r,-38l423,55r2,-2l421,53r,-5xm442,37r-9,l427,43r-6,10l425,53r1,-2l429,48r1,l449,48r,-4l448,41r-2,-1l445,38r-3,-1xm449,48r-16,l434,48r2,2l439,52r2,1l444,53r2,-1l447,51r2,-2l449,48xm421,37r-3,l396,46r1,3l399,48r2,l421,48r,-11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6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2" w:lineRule="exact"/>
              <w:ind w:left="68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516" style="width:17.35pt;height:5.65pt;mso-position-horizontal-relative:char;mso-position-vertical-relative:line" coordsize="347,113">
                  <v:shape id="_x0000_s1518" type="#_x0000_t75" style="position:absolute;width:247;height:113">
                    <v:imagedata r:id="rId114" o:title=""/>
                  </v:shape>
                  <v:shape id="_x0000_s1517" style="position:absolute;left:305;top:3;width:42;height:108" coordorigin="305,3" coordsize="42,108" o:spt="100" adj="0,,0" path="m333,15r-17,l317,16r1,l319,17r,2l320,20r,2l320,27r,71l320,102r,1l319,104r-1,1l315,107r-3,l307,108r,2l347,110r,-2l342,107r-3,l337,106r-2,-1l335,104r-1,-1l334,101r-1,-3l333,15xm333,3r-2,l305,15r1,3l310,16r2,-1l333,15r,-12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10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2" w:lineRule="exact"/>
              <w:ind w:left="70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513" style="width:18pt;height:5.65pt;mso-position-horizontal-relative:char;mso-position-vertical-relative:line" coordsize="360,113">
                  <v:shape id="_x0000_s1515" type="#_x0000_t75" style="position:absolute;width:247;height:113">
                    <v:imagedata r:id="rId115" o:title=""/>
                  </v:shape>
                  <v:shape id="_x0000_s1514" style="position:absolute;left:290;top:3;width:70;height:108" coordorigin="290,3" coordsize="70,108" o:spt="100" adj="0,,0" path="m348,15r-24,l330,17r8,8l340,31r,16l336,56r-8,11l322,75r-9,10l303,96r-13,12l290,110r62,l356,99r-50,l310,96r8,-9l331,73r8,-9l346,55r3,-8l352,41r1,-5l353,23r-3,-7l348,15xm359,90r-3,l355,92r-1,2l352,96r-2,1l348,97r-2,1l343,99r13,l359,90xm331,3r-16,l308,5r-5,6l298,16r-4,7l293,33r3,l298,27r3,-5l309,16r5,-1l348,15r-4,-4l339,5,331,3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10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2" w:lineRule="exact"/>
              <w:ind w:left="66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510" style="width:17.65pt;height:5.65pt;mso-position-horizontal-relative:char;mso-position-vertical-relative:line" coordsize="353,113">
                  <v:shape id="_x0000_s1512" type="#_x0000_t75" style="position:absolute;width:247;height:113">
                    <v:imagedata r:id="rId116" o:title=""/>
                  </v:shape>
                  <v:shape id="_x0000_s1511" style="position:absolute;left:293;top:3;width:60;height:110" coordorigin="293,3" coordsize="60,110" o:spt="100" adj="0,,0" path="m300,98r-2,l296,99r-1,1l294,101r-1,2l293,106r1,2l297,109r2,2l304,112r22,l337,108r2,-3l320,105r-2,l316,105r-2,-1l312,103r-3,-1l306,100r-2,-1l302,99r-2,-1xm345,13r-23,l327,15r6,6l335,26r,9l334,39r-2,4l330,46r-3,3l319,54r-4,1l311,56r,2l317,58r4,1l325,61r4,1l332,64r4,4l337,70r2,3l340,77r2,4l342,91r-3,4l336,99r-4,4l327,105r12,l344,99r6,-7l353,85r,-16l351,64,345,54r-5,-3l333,48r10,-8l348,32r,-12l346,15r-1,-2xm332,3r-16,l311,5r-5,4l302,12r-4,6l295,25r2,1l303,18r6,-5l345,13r-2,-2l338,5,332,3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75" w:type="dxa"/>
          </w:tcPr>
          <w:p w:rsidR="00A7539C" w:rsidRPr="00743E88" w:rsidRDefault="00A7539C">
            <w:pPr>
              <w:pStyle w:val="TableParagraph"/>
              <w:spacing w:before="11"/>
              <w:rPr>
                <w:rFonts w:asciiTheme="minorHAnsi" w:hAnsiTheme="minorHAnsi"/>
                <w:sz w:val="4"/>
              </w:rPr>
            </w:pPr>
          </w:p>
          <w:p w:rsidR="00A7539C" w:rsidRPr="00743E88" w:rsidRDefault="007349BA">
            <w:pPr>
              <w:pStyle w:val="TableParagraph"/>
              <w:spacing w:line="113" w:lineRule="exact"/>
              <w:ind w:left="66" w:right="-32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507" style="width:18.05pt;height:5.7pt;mso-position-horizontal-relative:char;mso-position-vertical-relative:line" coordsize="361,114">
                  <v:shape id="_x0000_s1509" type="#_x0000_t75" style="position:absolute;width:247;height:113">
                    <v:imagedata r:id="rId117" o:title=""/>
                  </v:shape>
                  <v:shape id="_x0000_s1508" style="position:absolute;left:289;top:3;width:72;height:108" coordorigin="289,3" coordsize="72,108" o:spt="100" adj="0,,0" path="m346,83r-12,l334,111r12,l346,83xm346,3r-8,l289,73r,10l360,83r,-11l296,72,334,20r12,l346,3xm346,20r-12,l334,72r12,l346,2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5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2" w:lineRule="exact"/>
              <w:ind w:left="68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504" style="width:17.35pt;height:5.65pt;mso-position-horizontal-relative:char;mso-position-vertical-relative:line" coordsize="347,113">
                  <v:shape id="_x0000_s1506" type="#_x0000_t75" style="position:absolute;width:247;height:113">
                    <v:imagedata r:id="rId118" o:title=""/>
                  </v:shape>
                  <v:shape id="_x0000_s1505" style="position:absolute;left:305;top:3;width:42;height:108" coordorigin="305,3" coordsize="42,108" o:spt="100" adj="0,,0" path="m333,15r-17,l317,16r1,l319,17r,2l320,20r,2l320,27r,71l320,102r,1l319,104r-1,1l315,107r-3,l307,108r,2l347,110r,-2l342,107r-3,l337,106r-2,-1l335,104r-1,-1l334,101r-1,-3l333,15xm333,3r-2,l305,15r1,3l310,16r2,-1l333,15r,-12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08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2" w:lineRule="exact"/>
              <w:ind w:left="71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501" style="width:18pt;height:5.65pt;mso-position-horizontal-relative:char;mso-position-vertical-relative:line" coordsize="360,113">
                  <v:shape id="_x0000_s1503" type="#_x0000_t75" style="position:absolute;width:247;height:113">
                    <v:imagedata r:id="rId119" o:title=""/>
                  </v:shape>
                  <v:shape id="_x0000_s1502" style="position:absolute;left:290;top:3;width:70;height:108" coordorigin="290,3" coordsize="70,108" o:spt="100" adj="0,,0" path="m348,15r-24,l330,17r4,4l338,25r2,6l340,47r-4,9l328,67r-6,8l313,85,303,96r-13,12l290,110r62,l356,99r-50,l310,96r8,-9l331,73r8,-9l346,55r3,-8l352,41r1,-5l353,23r-3,-7l348,15xm359,90r-2,l355,92r-1,2l352,96r-2,1l348,97r-2,1l343,99r13,l359,90xm331,3r-16,l308,5r-5,6l298,16r-4,7l293,33r3,l298,27r3,-5l305,19r4,-3l314,15r34,l339,5,331,3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09" w:type="dxa"/>
          </w:tcPr>
          <w:p w:rsidR="00A7539C" w:rsidRPr="00743E88" w:rsidRDefault="00A7539C">
            <w:pPr>
              <w:pStyle w:val="TableParagraph"/>
              <w:spacing w:before="1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2" w:lineRule="exact"/>
              <w:ind w:left="71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498" style="width:17.65pt;height:5.65pt;mso-position-horizontal-relative:char;mso-position-vertical-relative:line" coordsize="353,113">
                  <v:shape id="_x0000_s1500" type="#_x0000_t75" style="position:absolute;width:247;height:113">
                    <v:imagedata r:id="rId120" o:title=""/>
                  </v:shape>
                  <v:shape id="_x0000_s1499" style="position:absolute;left:293;top:3;width:61;height:110" coordorigin="293,3" coordsize="61,110" o:spt="100" adj="0,,0" path="m300,98r-2,l296,99r-1,1l294,101r-1,2l293,106r1,2l297,109r2,2l304,112r22,l336,108r3,-3l319,105r-1,l315,105r-1,-1l309,102r-3,-2l304,99r-1,l302,99r-2,-1xm345,13r-23,l326,15r4,3l333,21r2,5l335,35r-1,4l332,43r-2,3l327,49r-4,2l319,54r-4,1l311,56r,2l317,58r4,1l325,61r4,1l332,64r2,2l336,68r1,2l339,73r2,4l341,81r,10l339,95r-4,4l331,103r-4,2l339,105r5,-6l350,92r3,-7l353,69r-2,-5l348,59r-4,-5l340,51r-7,-3l343,40r5,-8l348,20r-2,-5l345,13xm331,3r-15,l311,5r-5,4l301,12r-3,6l295,25r2,1l303,18r6,-5l345,13r-2,-2l338,5,331,3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" w:type="dxa"/>
          </w:tcPr>
          <w:p w:rsidR="00A7539C" w:rsidRPr="00743E88" w:rsidRDefault="00A7539C">
            <w:pPr>
              <w:pStyle w:val="TableParagraph"/>
              <w:spacing w:before="4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3" w:lineRule="exact"/>
              <w:ind w:left="63" w:right="-8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495" style="width:18.05pt;height:5.7pt;mso-position-horizontal-relative:char;mso-position-vertical-relative:line" coordsize="361,114">
                  <v:shape id="_x0000_s1497" type="#_x0000_t75" style="position:absolute;width:247;height:113">
                    <v:imagedata r:id="rId121" o:title=""/>
                  </v:shape>
                  <v:shape id="_x0000_s1496" style="position:absolute;left:289;top:3;width:72;height:108" coordorigin="289,3" coordsize="72,108" o:spt="100" adj="0,,0" path="m347,83r-13,l334,111r13,l347,83xm347,3r-9,l289,73r,10l361,83r,-11l297,72,334,20r13,l347,3xm347,20r-13,l334,72r13,l347,2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A7539C" w:rsidRPr="00743E88">
        <w:trPr>
          <w:trHeight w:hRule="exact" w:val="284"/>
        </w:trPr>
        <w:tc>
          <w:tcPr>
            <w:tcW w:w="553" w:type="dxa"/>
            <w:tcBorders>
              <w:left w:val="nil"/>
              <w:bottom w:val="nil"/>
            </w:tcBorders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6" w:type="dxa"/>
          </w:tcPr>
          <w:p w:rsidR="00A7539C" w:rsidRPr="00743E88" w:rsidRDefault="00A7539C">
            <w:pPr>
              <w:pStyle w:val="TableParagraph"/>
              <w:spacing w:before="3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0" w:lineRule="exact"/>
              <w:ind w:left="212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493" style="width:3.5pt;height:5.55pt;mso-position-horizontal-relative:char;mso-position-vertical-relative:line" coordsize="70,111">
                  <v:shape id="_x0000_s1494" style="position:absolute;width:70;height:111" coordsize="70,111" o:spt="100" adj="0,,0" path="m4,74r-3,l1,110r3,l4,108r1,-2l6,105r1,-1l58,104r,l29,104r-5,-1l15,98,12,95,9,91,7,87,5,81,4,74xm58,104r-48,l13,105r5,2l23,108r4,1l28,109r6,1l47,110r8,-3l58,104xm36,l22,,15,3,9,8,3,14,,20,,32r1,4l5,43r3,4l12,50r3,3l22,57,40,67r5,3l47,72r4,2l53,76r1,3l55,82r1,2l56,92r-2,4l51,99r-4,4l42,104r16,l67,96r3,-7l70,77,69,73,67,69,65,65,63,62,55,56,48,52,39,47,27,40,19,35,16,31,13,28,12,25r,-7l14,15r3,-4l21,8,25,6r28,l52,5,49,4,42,1,36,xm63,l60,r,3l59,4,57,6r-1,l36,6r4,1l49,12r4,4l55,20r2,4l59,29r1,7l63,36,6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10" w:type="dxa"/>
            <w:shd w:val="clear" w:color="auto" w:fill="D8D8D8"/>
          </w:tcPr>
          <w:p w:rsidR="00A7539C" w:rsidRPr="00743E88" w:rsidRDefault="00A7539C">
            <w:pPr>
              <w:pStyle w:val="TableParagraph"/>
              <w:spacing w:before="5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05" w:lineRule="exact"/>
              <w:ind w:left="203"/>
              <w:rPr>
                <w:rFonts w:asciiTheme="minorHAnsi" w:hAnsiTheme="minorHAnsi"/>
                <w:sz w:val="10"/>
              </w:rPr>
            </w:pPr>
            <w:r>
              <w:rPr>
                <w:rFonts w:asciiTheme="minorHAnsi" w:hAnsiTheme="minorHAnsi"/>
                <w:position w:val="-1"/>
                <w:sz w:val="10"/>
              </w:rPr>
            </w:r>
            <w:r>
              <w:rPr>
                <w:rFonts w:asciiTheme="minorHAnsi" w:hAnsiTheme="minorHAnsi"/>
                <w:position w:val="-1"/>
                <w:sz w:val="10"/>
              </w:rPr>
              <w:pict>
                <v:group id="_x0000_s1491" style="width:4.55pt;height:5.3pt;mso-position-horizontal-relative:char;mso-position-vertical-relative:line" coordsize="91,106">
                  <v:shape id="_x0000_s1492" style="position:absolute;width:91;height:106" coordsize="91,106" o:spt="100" adj="0,,0" path="m81,l,,,3r8,l11,4r2,2l14,7r1,5l15,92r,3l14,97r-1,2l12,100r-1,1l8,102r-2,l,102r,3l81,105r2,-5l36,100,34,99,32,98,31,97r,-1l30,95r,-3l30,53r42,l72,47r-42,l30,5r51,l81,xm90,79r-3,l84,85r-4,5l77,93r-2,3l72,97r-3,1l67,99r-4,1l83,100,90,79xm72,53r-15,l61,53r4,3l67,57r,2l68,60r1,4l69,69r3,l72,53xm72,32r-3,l69,38r-1,4l65,44r-2,2l59,47r13,l72,32xm81,5l64,5r4,1l70,7r2,1l74,9r2,3l77,13r1,4l79,23r3,l81,5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10" w:type="dxa"/>
            <w:shd w:val="clear" w:color="auto" w:fill="A4A4A4"/>
          </w:tcPr>
          <w:p w:rsidR="00A7539C" w:rsidRPr="00743E88" w:rsidRDefault="00A7539C">
            <w:pPr>
              <w:pStyle w:val="TableParagraph"/>
              <w:spacing w:before="3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0" w:lineRule="exact"/>
              <w:ind w:left="197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489" style="width:4.75pt;height:5.55pt;mso-position-horizontal-relative:char;mso-position-vertical-relative:line" coordsize="95,111">
                  <v:shape id="_x0000_s1490" style="position:absolute;width:95;height:111" coordsize="95,111" o:spt="100" adj="0,,0" path="m61,l44,,35,3,27,7r-9,5l12,19,2,36,,46,,70,3,81r8,10l18,99r10,6l39,109r12,1l61,110r8,-2l76,104r1,-1l49,103r-7,-2l30,94,25,89,22,82,19,75,17,67r,-22l19,36r4,-8l26,20r4,-5l36,11,41,7,48,5r28,l69,2,61,xm92,81r-6,9l80,96r-5,3l70,102r-6,1l77,103r6,-4l89,92r6,-9l92,81xm76,5l63,5r7,3l76,13r6,4l87,25r3,11l92,36,90,7,80,7,76,5xm90,l87,r,3l86,4,83,7r-1,l90,7,90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75" w:type="dxa"/>
          </w:tcPr>
          <w:p w:rsidR="00A7539C" w:rsidRPr="00743E88" w:rsidRDefault="00A7539C">
            <w:pPr>
              <w:pStyle w:val="TableParagraph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0" w:lineRule="exact"/>
              <w:ind w:left="209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487" style="width:3.55pt;height:5.55pt;mso-position-horizontal-relative:char;mso-position-vertical-relative:line" coordsize="71,111">
                  <v:shape id="_x0000_s1488" style="position:absolute;width:71;height:111" coordsize="71,111" o:spt="100" adj="0,,0" path="m4,74r-3,l1,110r3,l4,108r1,-2l7,105r,-1l30,104r-5,-1l15,98,12,95,9,91,7,87,5,82,4,74xm37,l22,,15,3,3,14,,20,,32r1,4l3,40r2,3l8,47r4,3l16,53r6,4l40,67r5,3l48,72r3,2l53,76r1,3l56,82r,2l56,92r-1,4l51,99r-4,4l42,104r-32,l13,105r5,2l23,108r4,1l28,109r3,1l47,110r8,-3l61,101r6,-5l70,89r,-12l69,73,67,69,65,65,63,62,55,56,49,52,39,47,27,40,19,35,16,31,13,29,12,26r,-8l14,15,21,8,26,6r28,l52,5,49,4,43,1,37,xm63,l60,r,3l59,4,58,5,57,6r-1,l36,6r4,2l45,10r4,2l53,16r2,4l58,24r1,5l60,36r3,l6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  <w:vMerge/>
            <w:shd w:val="clear" w:color="auto" w:fill="F2F2F2"/>
          </w:tcPr>
          <w:p w:rsidR="00A7539C" w:rsidRPr="00743E88" w:rsidRDefault="00A7539C">
            <w:pPr>
              <w:rPr>
                <w:rFonts w:asciiTheme="minorHAnsi" w:hAnsiTheme="minorHAnsi"/>
              </w:rPr>
            </w:pPr>
          </w:p>
        </w:tc>
        <w:tc>
          <w:tcPr>
            <w:tcW w:w="505" w:type="dxa"/>
            <w:shd w:val="clear" w:color="auto" w:fill="D8D8D8"/>
          </w:tcPr>
          <w:p w:rsidR="00A7539C" w:rsidRPr="00743E88" w:rsidRDefault="00A7539C">
            <w:pPr>
              <w:pStyle w:val="TableParagraph"/>
              <w:spacing w:before="5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05" w:lineRule="exact"/>
              <w:ind w:left="201"/>
              <w:rPr>
                <w:rFonts w:asciiTheme="minorHAnsi" w:hAnsiTheme="minorHAnsi"/>
                <w:sz w:val="10"/>
              </w:rPr>
            </w:pPr>
            <w:r>
              <w:rPr>
                <w:rFonts w:asciiTheme="minorHAnsi" w:hAnsiTheme="minorHAnsi"/>
                <w:position w:val="-1"/>
                <w:sz w:val="10"/>
              </w:rPr>
            </w:r>
            <w:r>
              <w:rPr>
                <w:rFonts w:asciiTheme="minorHAnsi" w:hAnsiTheme="minorHAnsi"/>
                <w:position w:val="-1"/>
                <w:sz w:val="10"/>
              </w:rPr>
              <w:pict>
                <v:group id="_x0000_s1485" style="width:4.55pt;height:5.3pt;mso-position-horizontal-relative:char;mso-position-vertical-relative:line" coordsize="91,106">
                  <v:shape id="_x0000_s1486" style="position:absolute;width:91;height:106" coordsize="91,106" o:spt="100" adj="0,,0" path="m81,l,,,3r8,l11,4r2,2l14,7r1,5l15,92r,3l14,97r-1,2l12,100r-1,1l8,102r-2,l,102r,3l81,105r2,-5l36,100,34,99,32,98,31,97r,-1l30,95r,-3l30,53r42,l72,47r-42,l30,5r51,l81,xm90,79r-3,l84,85r-4,5l77,93r-2,3l72,97r-3,1l67,99r-4,1l83,100,90,79xm72,53r-15,l61,53r4,3l67,57r,2l68,60r1,4l69,69r3,l72,53xm72,32r-3,l69,38r-1,4l65,44r-2,2l59,47r13,l72,32xm81,5l64,5r4,1l70,7r2,1l74,9r2,3l77,13r1,4l79,23r3,l81,5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08" w:type="dxa"/>
          </w:tcPr>
          <w:p w:rsidR="00A7539C" w:rsidRPr="00743E88" w:rsidRDefault="00A7539C">
            <w:pPr>
              <w:pStyle w:val="TableParagraph"/>
              <w:spacing w:before="3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0" w:lineRule="exact"/>
              <w:ind w:left="215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483" style="width:3.55pt;height:5.55pt;mso-position-horizontal-relative:char;mso-position-vertical-relative:line" coordsize="71,111">
                  <v:shape id="_x0000_s1484" style="position:absolute;width:71;height:111" coordsize="71,111" o:spt="100" adj="0,,0" path="m4,74r-3,l1,110r3,l4,108r1,-2l6,105r1,-1l58,104r,l29,104r-5,-1l15,98,12,95,9,91,7,87,5,81,4,74xm58,104r-48,l13,105r5,2l23,108r4,1l28,109r3,1l34,110r13,l55,107r3,-3xm36,l22,,15,3,9,8,3,14,,20,,32r1,4l3,40r2,3l8,47r4,3l15,53r7,4l40,67r5,3l47,72r4,2l53,76r1,3l56,82r,2l56,92r-2,4l51,99r-4,4l42,104r16,l67,96r3,-7l70,77,69,73,67,69,65,65,63,62,55,56,48,52,39,47,27,40,19,35,16,31,13,28,12,25r,-7l14,15r3,-4l21,8,25,6r28,l52,5,49,4,43,1,36,xm63,l60,r,3l59,4,57,6r-1,l36,6r4,1l45,10r4,2l53,16r2,4l57,24r2,5l60,36r3,l6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09" w:type="dxa"/>
            <w:tcBorders>
              <w:right w:val="single" w:sz="12" w:space="0" w:color="000000"/>
            </w:tcBorders>
            <w:shd w:val="clear" w:color="auto" w:fill="D8D8D8"/>
          </w:tcPr>
          <w:p w:rsidR="00A7539C" w:rsidRPr="00743E88" w:rsidRDefault="00A7539C">
            <w:pPr>
              <w:pStyle w:val="TableParagraph"/>
              <w:spacing w:before="5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05" w:lineRule="exact"/>
              <w:ind w:left="206"/>
              <w:rPr>
                <w:rFonts w:asciiTheme="minorHAnsi" w:hAnsiTheme="minorHAnsi"/>
                <w:sz w:val="10"/>
              </w:rPr>
            </w:pPr>
            <w:r>
              <w:rPr>
                <w:rFonts w:asciiTheme="minorHAnsi" w:hAnsiTheme="minorHAnsi"/>
                <w:position w:val="-1"/>
                <w:sz w:val="10"/>
              </w:rPr>
            </w:r>
            <w:r>
              <w:rPr>
                <w:rFonts w:asciiTheme="minorHAnsi" w:hAnsiTheme="minorHAnsi"/>
                <w:position w:val="-1"/>
                <w:sz w:val="10"/>
              </w:rPr>
              <w:pict>
                <v:group id="_x0000_s1481" style="width:4.55pt;height:5.3pt;mso-position-horizontal-relative:char;mso-position-vertical-relative:line" coordsize="91,106">
                  <v:shape id="_x0000_s1482" style="position:absolute;width:91;height:106" coordsize="91,106" o:spt="100" adj="0,,0" path="m81,l,,,3r8,l11,4r2,2l15,7r,5l15,92r,3l14,97r,2l12,100r-1,1l9,102r-3,l,102r,3l81,105r2,-5l36,100,34,99r-1,l31,97r,-1l30,95r,-42l73,53r,-6l30,47,30,5r52,l81,xm91,79r-4,l84,85r-3,5l77,93r-2,3l72,97r-3,1l67,99r-4,1l83,100,91,79xm73,53r-15,l61,53r4,3l67,57r1,2l68,60r1,4l70,69r3,l73,53xm73,32r-3,l69,38r-1,4l65,44r-2,2l59,47r14,l73,32xm82,5l64,5r4,1l70,7r2,1l75,9r1,3l77,13r1,4l79,23r4,l82,5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" w:type="dxa"/>
            <w:tcBorders>
              <w:left w:val="single" w:sz="12" w:space="0" w:color="000000"/>
            </w:tcBorders>
          </w:tcPr>
          <w:p w:rsidR="00A7539C" w:rsidRPr="00743E88" w:rsidRDefault="00A7539C">
            <w:pPr>
              <w:pStyle w:val="TableParagraph"/>
              <w:spacing w:before="4"/>
              <w:rPr>
                <w:rFonts w:asciiTheme="minorHAnsi" w:hAnsiTheme="minorHAnsi"/>
                <w:sz w:val="5"/>
              </w:rPr>
            </w:pPr>
          </w:p>
          <w:p w:rsidR="00A7539C" w:rsidRPr="00743E88" w:rsidRDefault="007349BA">
            <w:pPr>
              <w:pStyle w:val="TableParagraph"/>
              <w:spacing w:line="110" w:lineRule="exact"/>
              <w:ind w:left="191"/>
              <w:rPr>
                <w:rFonts w:asciiTheme="minorHAnsi" w:hAnsiTheme="minorHAnsi"/>
                <w:sz w:val="11"/>
              </w:rPr>
            </w:pPr>
            <w:r>
              <w:rPr>
                <w:rFonts w:asciiTheme="minorHAnsi" w:hAnsiTheme="minorHAnsi"/>
                <w:position w:val="-1"/>
                <w:sz w:val="11"/>
              </w:rPr>
            </w:r>
            <w:r>
              <w:rPr>
                <w:rFonts w:asciiTheme="minorHAnsi" w:hAnsiTheme="minorHAnsi"/>
                <w:position w:val="-1"/>
                <w:sz w:val="11"/>
              </w:rPr>
              <w:pict>
                <v:group id="_x0000_s1479" style="width:3.55pt;height:5.55pt;mso-position-horizontal-relative:char;mso-position-vertical-relative:line" coordsize="71,111">
                  <v:shape id="_x0000_s1480" style="position:absolute;width:71;height:111" coordsize="71,111" o:spt="100" adj="0,,0" path="m4,74r-3,l1,110r3,l4,108r1,-2l6,105r1,l7,104r23,l25,103r-5,-3l15,98,12,95,9,91,7,87,5,82,4,74xm36,l22,,15,3,3,14,,20,,32r1,4l3,40r2,3l8,47r4,3l16,53r6,4l40,67r5,3l48,72r3,2l53,76r1,3l56,82r,2l56,92r-1,4l51,99r-4,4l42,104r-32,l13,105r5,2l23,108r4,1l28,109r3,1l47,110r8,-3l61,101r6,-5l70,89r,-12l69,73,67,69,65,65,63,62,55,56,49,52,39,47,27,40,19,35,16,31,13,29,12,26r,-8l14,15r4,-4l21,8,26,6r28,l52,5,49,4,43,1,36,xm63,l60,r,3l59,4,58,5,57,6r-1,l36,6r4,2l45,10r4,2l53,16r2,4l58,24r1,5l60,36r3,l63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A7539C" w:rsidRPr="00743E88" w:rsidRDefault="007349BA">
      <w:pPr>
        <w:pStyle w:val="BodyText"/>
        <w:spacing w:before="2"/>
        <w:rPr>
          <w:rFonts w:asciiTheme="minorHAnsi" w:hAnsiTheme="minorHAnsi"/>
          <w:sz w:val="6"/>
        </w:rPr>
      </w:pPr>
      <w:r>
        <w:rPr>
          <w:rFonts w:asciiTheme="minorHAnsi" w:hAnsiTheme="minorHAnsi"/>
        </w:rPr>
        <w:pict>
          <v:group id="_x0000_s1468" style="position:absolute;margin-left:172.45pt;margin-top:9.85pt;width:253.95pt;height:5.5pt;z-index:2536;mso-wrap-distance-left:0;mso-wrap-distance-right:0;mso-position-horizontal-relative:page;mso-position-vertical-relative:text" coordorigin="3449,197" coordsize="5079,110">
            <v:line id="_x0000_s1478" style="position:absolute" from="4962,257" to="5928,257" strokeweight=".26333mm"/>
            <v:shape id="_x0000_s1477" style="position:absolute;left:5909;top:217;width:80;height:81" coordorigin="5909,217" coordsize="80,81" path="m5909,217r7,20l5918,257r-2,20l5909,297r80,-40l5909,217xe" fillcolor="black" stroked="f">
              <v:path arrowok="t"/>
            </v:shape>
            <v:line id="_x0000_s1476" style="position:absolute" from="3510,257" to="4476,257" strokeweight=".26333mm"/>
            <v:shape id="_x0000_s1475" style="position:absolute;left:3449;top:217;width:81;height:81" coordorigin="3449,217" coordsize="81,81" path="m3529,217r-80,40l3529,297r-6,-20l3520,257r3,-20l3529,217xe" fillcolor="black" stroked="f">
              <v:path arrowok="t"/>
            </v:shape>
            <v:shape id="_x0000_s1474" type="#_x0000_t75" style="position:absolute;left:4479;top:197;width:465;height:110">
              <v:imagedata r:id="rId122" o:title=""/>
            </v:shape>
            <v:line id="_x0000_s1473" style="position:absolute" from="6049,257" to="7015,257" strokeweight=".26333mm"/>
            <v:shape id="_x0000_s1472" style="position:absolute;left:5989;top:217;width:81;height:81" coordorigin="5989,217" coordsize="81,81" path="m6069,217r-80,40l6069,297r-7,-20l6059,257r3,-20l6069,217xe" fillcolor="black" stroked="f">
              <v:path arrowok="t"/>
            </v:shape>
            <v:line id="_x0000_s1471" style="position:absolute" from="7501,257" to="8467,257" strokeweight=".26333mm"/>
            <v:shape id="_x0000_s1470" style="position:absolute;left:8448;top:217;width:81;height:81" coordorigin="8448,217" coordsize="81,81" path="m8448,217r7,20l8457,257r-2,20l8448,297r80,-40l8448,217xe" fillcolor="black" stroked="f">
              <v:path arrowok="t"/>
            </v:shape>
            <v:shape id="_x0000_s1469" type="#_x0000_t75" style="position:absolute;left:7018;top:197;width:477;height:110">
              <v:imagedata r:id="rId123" o:title=""/>
            </v:shape>
            <w10:wrap type="topAndBottom" anchorx="page"/>
          </v:group>
        </w:pict>
      </w:r>
      <w:r w:rsidR="00743E88" w:rsidRPr="00743E88">
        <w:rPr>
          <w:rFonts w:asciiTheme="minorHAnsi" w:hAnsiTheme="minorHAnsi"/>
          <w:noProof/>
        </w:rPr>
        <w:drawing>
          <wp:anchor distT="0" distB="0" distL="0" distR="0" simplePos="0" relativeHeight="2560" behindDoc="0" locked="0" layoutInCell="1" allowOverlap="1" wp14:anchorId="4A504C8C" wp14:editId="05957EDD">
            <wp:simplePos x="0" y="0"/>
            <wp:positionH relativeFrom="page">
              <wp:posOffset>5810051</wp:posOffset>
            </wp:positionH>
            <wp:positionV relativeFrom="paragraph">
              <wp:posOffset>77953</wp:posOffset>
            </wp:positionV>
            <wp:extent cx="175356" cy="71437"/>
            <wp:effectExtent l="0" t="0" r="0" b="0"/>
            <wp:wrapTopAndBottom/>
            <wp:docPr id="59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14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6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</w:rPr>
        <w:pict>
          <v:group id="_x0000_s1464" style="position:absolute;margin-left:220.05pt;margin-top:25.15pt;width:164.4pt;height:16.55pt;z-index:2584;mso-wrap-distance-left:0;mso-wrap-distance-right:0;mso-position-horizontal-relative:page;mso-position-vertical-relative:text" coordorigin="4401,503" coordsize="3288,331">
            <v:rect id="_x0000_s1467" style="position:absolute;left:4409;top:511;width:3273;height:316" filled="f" strokeweight=".26333mm"/>
            <v:shape id="_x0000_s1466" type="#_x0000_t75" style="position:absolute;left:4638;top:601;width:148;height:124">
              <v:imagedata r:id="rId125" o:title=""/>
            </v:shape>
            <v:shape id="_x0000_s1465" type="#_x0000_t75" style="position:absolute;left:4853;top:598;width:2602;height:163">
              <v:imagedata r:id="rId126" o:title=""/>
            </v:shape>
            <w10:wrap type="topAndBottom" anchorx="page"/>
          </v:group>
        </w:pict>
      </w:r>
    </w:p>
    <w:p w:rsidR="00A7539C" w:rsidRPr="00743E88" w:rsidRDefault="00A7539C">
      <w:pPr>
        <w:pStyle w:val="BodyText"/>
        <w:spacing w:before="7"/>
        <w:rPr>
          <w:rFonts w:asciiTheme="minorHAnsi" w:hAnsiTheme="minorHAnsi"/>
          <w:sz w:val="9"/>
        </w:rPr>
      </w:pPr>
    </w:p>
    <w:p w:rsidR="00A7539C" w:rsidRPr="00743E88" w:rsidRDefault="00743E88">
      <w:pPr>
        <w:pStyle w:val="BodyText"/>
        <w:spacing w:before="132"/>
        <w:ind w:left="1991"/>
        <w:rPr>
          <w:rFonts w:asciiTheme="minorHAnsi" w:hAnsiTheme="minorHAnsi"/>
        </w:rPr>
      </w:pPr>
      <w:bookmarkStart w:id="46" w:name="Hazem_Thesis6_10_31"/>
      <w:bookmarkEnd w:id="46"/>
      <w:r w:rsidRPr="00743E88">
        <w:rPr>
          <w:rFonts w:asciiTheme="minorHAnsi" w:hAnsiTheme="minorHAnsi"/>
        </w:rPr>
        <w:t>Figure 3.7: Example for Frame Slotted ALOHA</w:t>
      </w:r>
    </w:p>
    <w:p w:rsidR="00A7539C" w:rsidRPr="00743E88" w:rsidRDefault="007349BA">
      <w:pPr>
        <w:pStyle w:val="BodyText"/>
        <w:spacing w:before="2"/>
        <w:rPr>
          <w:rFonts w:asciiTheme="minorHAnsi" w:hAnsiTheme="minorHAnsi"/>
          <w:sz w:val="23"/>
        </w:rPr>
      </w:pPr>
      <w:r>
        <w:rPr>
          <w:rFonts w:asciiTheme="minorHAnsi" w:hAnsiTheme="minorHAnsi"/>
        </w:rPr>
        <w:pict>
          <v:group id="_x0000_s1419" style="position:absolute;margin-left:130.7pt;margin-top:17.55pt;width:344.65pt;height:25.15pt;z-index:2608;mso-wrap-distance-left:0;mso-wrap-distance-right:0;mso-position-horizontal-relative:page" coordorigin="2614,351" coordsize="6893,503">
            <v:line id="_x0000_s1463" style="position:absolute" from="2626,793" to="9414,793" strokeweight=".40142mm"/>
            <v:shape id="_x0000_s1462" type="#_x0000_t75" style="position:absolute;left:9385;top:732;width:122;height:122">
              <v:imagedata r:id="rId127" o:title=""/>
            </v:shape>
            <v:rect id="_x0000_s1461" style="position:absolute;left:2626;top:363;width:430;height:430" fillcolor="#f2f2f2" stroked="f"/>
            <v:rect id="_x0000_s1460" style="position:absolute;left:2626;top:363;width:430;height:430" filled="f" strokeweight=".40142mm"/>
            <v:shape id="_x0000_s1459" style="position:absolute;left:2800;top:496;width:90;height:155" coordorigin="2800,496" coordsize="90,155" o:spt="100" adj="0,,0" path="m2886,650r-83,l2804,651r82,l2886,650xm2887,635r-84,l2802,636r,l2801,637r,1l2801,639r,8l2802,650r1,l2887,650r1,l2888,648r,-1l2889,647r,-2l2889,640r,-1l2889,638r-1,-2l2888,636r-1,-1xm2886,634r-82,l2803,635r,l2887,635r-1,l2886,634xm2857,518r-20,l2837,634r20,l2857,518xm2856,497r-17,l2839,498r-36,22l2802,521r-1,1l2801,522r,1l2801,524r-1,l2800,525r,1l2800,533r,1l2800,535r1,1l2801,536r1,1l2803,537r,l2804,537r1,-1l2807,536r30,-18l2857,518r,-19l2857,498r,l2856,497xm2854,497r-13,l2841,497r-1,l2839,497r16,l2854,497xm2849,496r-5,l2843,497r8,l2849,496xe" fillcolor="black" stroked="f">
              <v:stroke joinstyle="round"/>
              <v:formulas/>
              <v:path arrowok="t" o:connecttype="segments"/>
            </v:shape>
            <v:rect id="_x0000_s1458" style="position:absolute;left:3056;top:363;width:430;height:430" fillcolor="#f2f2f2" stroked="f"/>
            <v:rect id="_x0000_s1457" style="position:absolute;left:3056;top:363;width:430;height:430" filled="f" strokeweight=".40142mm"/>
            <v:shape id="_x0000_s1456" style="position:absolute;left:3223;top:495;width:97;height:156" coordorigin="3223,495" coordsize="97,156" o:spt="100" adj="0,,0" path="m3306,513r-37,l3273,514r3,1l3280,516r2,2l3286,523r2,3l3289,529r1,3l3291,535r,7l3291,545r-1,4l3289,553r-1,4l3283,567r-3,5l3275,578r-4,6l3265,590r-7,7l3228,629r-1,1l3226,631r-1,1l3225,633r-1,1l3224,635r-1,1l3223,637r,1l3223,645r,1l3224,647r,1l3224,649r1,1l3226,650r1,l3228,651r88,l3316,650r1,l3317,649r1,l3318,648r,-1l3318,646r1,-1l3319,640r-1,-2l3318,637r,-1l3318,636r-1,-1l3316,634r,l3315,634r-68,l3280,599r8,-8l3293,584r5,-7l3302,571r3,-6l3308,560r2,-5l3311,550r,-5l3312,540r,-10l3311,524r-2,-4l3307,515r-1,-2xm3275,495r-12,l3250,497r-4,2l3243,500r-4,1l3236,503r-2,1l3232,506r-2,1l3229,508r-2,2l3227,510r-1,2l3226,513r,1l3226,520r,1l3226,522r,1l3226,524r1,1l3227,525r1,1l3228,526r2,l3232,525r4,-2l3241,520r6,-4l3251,515r4,-1l3260,513r46,l3305,511r-4,-4l3297,503r-4,-2l3287,498r-5,-2l3275,495xe" fillcolor="black" stroked="f">
              <v:stroke joinstyle="round"/>
              <v:formulas/>
              <v:path arrowok="t" o:connecttype="segments"/>
            </v:shape>
            <v:rect id="_x0000_s1455" style="position:absolute;left:3486;top:363;width:430;height:430" fillcolor="#f2f2f2" stroked="f"/>
            <v:rect id="_x0000_s1454" style="position:absolute;left:3486;top:363;width:430;height:430" filled="f" strokeweight=".40142mm"/>
            <v:shape id="_x0000_s1453" style="position:absolute;left:3651;top:495;width:97;height:158" coordorigin="3651,495" coordsize="97,158" o:spt="100" adj="0,,0" path="m3656,624r-2,l3653,625r,1l3652,627r-1,2l3651,634r1,1l3652,637r,1l3652,639r1,1l3653,640r,1l3653,641r1,1l3655,643r2,1l3659,645r2,2l3667,649r4,1l3675,651r4,1l3684,653r5,l3702,653r8,-1l3716,650r7,-3l3729,645r9,-9l3689,636r-5,l3675,633r-4,-1l3667,630r-3,-1l3661,628r-2,-2l3657,625r-1,-1xm3736,512r-38,l3701,513r7,2l3711,517r3,4l3716,524r1,2l3718,529r1,3l3719,540r-1,4l3716,547r-1,4l3713,554r-3,2l3707,559r-4,2l3699,562r-4,1l3690,564r-19,l3670,565r,l3669,565r-1,1l3668,566r,1l3667,568r,7l3668,576r,1l3668,578r1,1l3670,580r,l3671,580r1,l3693,580r6,1l3704,582r5,2l3713,586r3,2l3720,591r2,2l3724,597r2,4l3727,605r,8l3726,616r-1,4l3723,623r-2,3l3718,628r-2,3l3713,633r-5,1l3704,636r-5,l3738,636r3,-4l3744,626r3,-6l3748,614r,-12l3747,597r-2,-4l3743,589r-2,-3l3734,579r-3,-3l3722,572r-5,-1l3712,570r,l3716,569r4,-1l3724,566r4,-3l3731,561r5,-7l3738,551r1,-5l3740,542r1,-4l3741,527r-2,-5l3738,518r-2,-5l3736,512xm3705,495r-12,l3688,496r-9,1l3675,499r-3,1l3668,501r-2,2l3663,504r-2,2l3659,508r-1,l3658,509r-1,l3657,510r,1l3657,511r-1,1l3656,513r,1l3656,520r,1l3656,523r1,1l3657,524r1,1l3658,525r1,l3660,525r1,-1l3663,523r2,-1l3668,520r3,-2l3674,517r3,-2l3681,514r4,-1l3689,512r47,l3734,509r-4,-3l3726,502r-4,-2l3716,498r-5,-2l3705,495xe" fillcolor="black" stroked="f">
              <v:stroke joinstyle="round"/>
              <v:formulas/>
              <v:path arrowok="t" o:connecttype="segments"/>
            </v:shape>
            <v:rect id="_x0000_s1452" style="position:absolute;left:3916;top:363;width:430;height:430" fillcolor="#f2f2f2" stroked="f"/>
            <v:rect id="_x0000_s1451" style="position:absolute;left:3916;top:363;width:430;height:430" filled="f" strokeweight=".40142mm"/>
            <v:shape id="_x0000_s1450" type="#_x0000_t75" style="position:absolute;left:4075;top:497;width:110;height:155">
              <v:imagedata r:id="rId128" o:title=""/>
            </v:shape>
            <v:rect id="_x0000_s1449" style="position:absolute;left:4346;top:363;width:430;height:430" fillcolor="#f2f2f2" stroked="f"/>
            <v:rect id="_x0000_s1448" style="position:absolute;left:4346;top:363;width:430;height:430" filled="f" strokeweight=".40142mm"/>
            <v:shape id="_x0000_s1447" style="position:absolute;left:4511;top:497;width:97;height:156" coordorigin="4511,497" coordsize="97,156" o:spt="100" adj="0,,0" path="m4516,627r-2,l4513,628r-1,l4512,629r,l4512,630r,2l4511,634r,2l4512,638r,2l4512,641r,1l4512,642r,1l4513,643r,1l4514,644r,1l4516,646r2,1l4520,647r3,2l4526,649r4,2l4533,651r4,1l4546,653r14,l4567,652r7,-3l4581,647r6,-3l4592,640r4,-4l4545,636r-5,l4536,635r-4,-1l4528,633r-6,-3l4518,628r-1,-1l4516,627xm4600,574r-45,l4560,574r5,2l4570,577r4,1l4577,581r3,3l4583,587r1,3l4586,594r1,5l4587,609r-1,5l4584,618r-2,4l4580,626r-7,5l4570,633r-5,1l4561,636r-5,l4596,636r1,-1l4601,630r3,-7l4607,617r1,-7l4608,595r-1,-6l4605,584r-2,-6l4600,574xm4595,497r-71,l4522,498r-2,3l4519,503r,67l4520,572r2,2l4523,575r5,l4532,575r7,-1l4543,574r57,l4600,573r-5,-4l4591,566r-5,-3l4573,559r-2,-1l4539,558r,-43l4596,515r1,l4599,511r,-2l4599,505r,-2l4599,502r-1,-1l4598,500r,-1l4597,499r-1,-1l4595,497xm4566,557r-18,l4545,558r-3,l4539,558r32,l4566,557xe" fillcolor="black" stroked="f">
              <v:stroke joinstyle="round"/>
              <v:formulas/>
              <v:path arrowok="t" o:connecttype="segments"/>
            </v:shape>
            <v:rect id="_x0000_s1446" style="position:absolute;left:4776;top:363;width:430;height:430" fillcolor="#f2f2f2" stroked="f"/>
            <v:rect id="_x0000_s1445" style="position:absolute;left:4776;top:363;width:430;height:430" filled="f" strokeweight=".40142mm"/>
            <v:shape id="_x0000_s1444" type="#_x0000_t75" style="position:absolute;left:4942;top:495;width:101;height:158">
              <v:imagedata r:id="rId129" o:title=""/>
            </v:shape>
            <v:rect id="_x0000_s1443" style="position:absolute;left:5206;top:363;width:430;height:430" fillcolor="#7f7f7f" stroked="f"/>
            <v:rect id="_x0000_s1442" style="position:absolute;left:5206;top:363;width:430;height:430" filled="f" strokeweight=".40142mm"/>
            <v:shape id="_x0000_s1441" style="position:absolute;left:5380;top:496;width:90;height:155" coordorigin="5380,496" coordsize="90,155" o:spt="100" adj="0,,0" path="m5467,650r-84,l5384,651r82,l5467,650xm5468,635r-85,l5382,636r,l5382,637r,1l5381,639r,1l5381,641r,3l5381,645r,2l5382,647r,2l5383,650r,l5467,650r1,l5468,649r1,-2l5469,647r,-2l5470,644r,-3l5469,640r,-1l5469,638r,-1l5468,636r,l5468,635xm5466,634r-82,l5384,635r-1,l5467,635r-1,-1xm5437,518r-20,l5417,634r20,l5437,518xm5436,497r-17,l5419,498r-36,22l5383,521r-1,l5382,522r-1,1l5381,524r,l5381,525r-1,1l5380,533r1,1l5381,535r,1l5382,536r1,1l5384,537r1,l5386,536r1,l5417,518r20,l5437,499r,-1l5437,498r-1,-1xm5434,497r-12,l5421,497r-1,l5420,497r16,l5435,497r-1,xm5430,496r-6,l5424,497r8,l5430,496xe" fillcolor="black" stroked="f">
              <v:stroke joinstyle="round"/>
              <v:formulas/>
              <v:path arrowok="t" o:connecttype="segments"/>
            </v:shape>
            <v:rect id="_x0000_s1440" style="position:absolute;left:5636;top:363;width:430;height:430" fillcolor="#7f7f7f" stroked="f"/>
            <v:rect id="_x0000_s1439" style="position:absolute;left:5636;top:363;width:430;height:430" filled="f" strokeweight=".40142mm"/>
            <v:shape id="_x0000_s1438" style="position:absolute;left:5803;top:495;width:97;height:156" coordorigin="5803,495" coordsize="97,156" o:spt="100" adj="0,,0" path="m5887,513r-38,l5853,514r4,1l5860,516r2,2l5867,523r1,3l5870,529r1,3l5871,535r,7l5871,545r-1,4l5870,553r-2,4l5863,567r-3,5l5856,578r-5,6l5846,590r-7,7l5808,629r-1,1l5807,631r-2,2l5805,634r-1,1l5804,636r-1,1l5803,645r1,1l5804,647r,1l5805,649r,1l5806,650r1,l5808,651r88,l5897,650r,l5898,649r,l5899,648r,-1l5899,646r,-1l5899,643r,-2l5899,640r,-2l5899,637r,-1l5898,636r-1,-1l5897,634r-1,l5828,634r33,-35l5868,591r5,-7l5879,577r4,-6l5885,565r3,-5l5890,555r1,-5l5892,545r,-5l5892,530r-1,-6l5889,520r-1,-5l5887,513xm5855,495r-12,l5839,496r-4,1l5830,497r-4,2l5823,500r-3,1l5814,504r-2,2l5810,507r-3,3l5807,510r,1l5807,512r,l5806,513r,8l5807,522r,1l5807,524r,1l5808,525r,1l5808,526r2,l5812,525r4,-2l5818,521r4,-1l5824,518r4,-2l5832,515r4,-1l5840,513r47,l5885,511r-4,-4l5878,503r-5,-2l5867,498r-5,-2l5855,495xe" fillcolor="black" stroked="f">
              <v:stroke joinstyle="round"/>
              <v:formulas/>
              <v:path arrowok="t" o:connecttype="segments"/>
            </v:shape>
            <v:rect id="_x0000_s1437" style="position:absolute;left:6066;top:363;width:430;height:430" fillcolor="#7f7f7f" stroked="f"/>
            <v:rect id="_x0000_s1436" style="position:absolute;left:6066;top:363;width:430;height:430" filled="f" strokeweight=".40142mm"/>
            <v:shape id="_x0000_s1435" style="position:absolute;left:6232;top:495;width:97;height:158" coordorigin="6232,495" coordsize="97,158" o:spt="100" adj="0,,0" path="m6236,624r-2,l6233,625r,1l6232,627r,2l6232,635r,1l6232,638r1,1l6233,640r,l6233,641r1,l6234,642r1,1l6235,643r2,1l6239,645r2,2l6244,648r4,1l6251,650r4,1l6264,653r5,l6283,653r7,-1l6297,650r7,-3l6309,645r9,-9l6269,636r-5,l6255,633r-4,-1l6248,630r-3,-1l6242,628r-3,-2l6237,625r-1,-1xm6316,512r-38,l6282,513r6,2l6291,517r4,4l6297,524r1,2l6299,529r,3l6299,540r,4l6297,547r-2,4l6293,554r-3,2l6287,559r-3,2l6280,562r-4,1l6271,564r-20,l6251,565r-1,l6249,565r,1l6249,566r-1,1l6248,568r,1l6247,570r,4l6248,575r,1l6248,577r1,1l6249,578r,1l6250,580r1,l6251,580r1,l6274,580r6,1l6284,582r5,2l6293,586r4,2l6300,591r3,2l6305,597r1,4l6307,605r,8l6306,616r-1,4l6304,623r-2,3l6299,628r-3,3l6293,633r-4,1l6285,636r-5,l6318,636r4,-4l6327,620r1,-6l6328,602r-1,-5l6326,593r-2,-4l6321,586r-6,-7l6311,576r-4,-2l6302,572r-5,-1l6292,570r,l6297,569r4,-1l6305,566r3,-3l6311,561r5,-7l6318,551r1,-5l6320,542r1,-4l6321,527r-1,-5l6318,518r-2,-5l6316,512xm6285,495r-12,l6268,496r-8,1l6256,499r-4,1l6249,501r-3,2l6244,504r-3,2l6240,507r-1,1l6239,508r-1,1l6238,509r-1,1l6237,511r,l6237,512r-1,1l6236,521r1,1l6237,523r,1l6237,524r,l6238,525r1,l6239,525r1,l6242,524r2,-1l6246,522r2,-2l6251,518r3,-1l6258,515r3,-1l6265,513r5,-1l6316,512r-2,-3l6310,506r-4,-4l6302,500r-5,-2l6291,496r-6,-1xe" fillcolor="black" stroked="f">
              <v:stroke joinstyle="round"/>
              <v:formulas/>
              <v:path arrowok="t" o:connecttype="segments"/>
            </v:shape>
            <v:rect id="_x0000_s1434" style="position:absolute;left:6496;top:363;width:430;height:430" fillcolor="#7f7f7f" stroked="f"/>
            <v:rect id="_x0000_s1433" style="position:absolute;left:6496;top:363;width:430;height:430" filled="f" strokeweight=".40142mm"/>
            <v:shape id="_x0000_s1432" type="#_x0000_t75" style="position:absolute;left:6656;top:497;width:110;height:155">
              <v:imagedata r:id="rId130" o:title=""/>
            </v:shape>
            <v:rect id="_x0000_s1431" style="position:absolute;left:6926;top:363;width:430;height:430" fillcolor="#7f7f7f" stroked="f"/>
            <v:rect id="_x0000_s1430" style="position:absolute;left:6926;top:363;width:430;height:430" filled="f" strokeweight=".40142mm"/>
            <v:shape id="_x0000_s1429" style="position:absolute;left:7092;top:497;width:97;height:156" coordorigin="7092,497" coordsize="97,156" o:spt="100" adj="0,,0" path="m7096,627r-2,l7094,627r-1,1l7093,628r,1l7092,629r,2l7092,632r,7l7092,640r,l7093,641r,1l7093,642r,1l7093,643r1,1l7094,644r1,1l7096,646r3,1l7101,647r2,2l7106,649r4,2l7114,651r4,1l7127,653r13,l7148,652r7,-3l7162,647r6,-3l7176,636r-51,l7120,636r-4,-1l7112,634r-4,-1l7103,630r-4,-2l7097,627r-1,xm7180,574r-45,l7141,574r4,2l7151,577r3,1l7158,581r3,3l7163,587r2,3l7166,594r1,5l7167,609r-1,5l7164,618r-2,4l7160,626r-6,5l7150,633r-9,3l7136,636r40,l7178,635r4,-5l7185,623r2,-6l7189,610r,-15l7187,589r-2,-5l7183,578r-3,-4xm7176,497r-72,l7103,498r-1,1l7100,501r,2l7100,570r,2l7101,574r1,l7104,575r5,l7112,575r7,-1l7123,574r57,l7180,573r-4,-4l7172,566r-6,-3l7154,559r-3,-1l7120,558r,-43l7176,515r1,l7178,513r1,-2l7179,509r,-7l7179,501r-1,-1l7178,499r-1,l7177,498r,l7176,497xm7146,557r-18,l7126,558r-3,l7120,558r31,l7146,557xe" fillcolor="black" stroked="f">
              <v:stroke joinstyle="round"/>
              <v:formulas/>
              <v:path arrowok="t" o:connecttype="segments"/>
            </v:shape>
            <v:rect id="_x0000_s1428" style="position:absolute;left:7356;top:363;width:430;height:430" fillcolor="#bebebe" stroked="f"/>
            <v:rect id="_x0000_s1427" style="position:absolute;left:7356;top:363;width:430;height:430" filled="f" strokeweight=".40142mm"/>
            <v:shape id="_x0000_s1426" style="position:absolute;left:7531;top:496;width:90;height:155" coordorigin="7531,496" coordsize="90,155" o:spt="100" adj="0,,0" path="m7617,650r-83,l7534,651r83,l7617,650xm7618,635r-85,l7533,636r-1,l7532,637r,1l7531,639r,1l7531,641r,3l7531,645r,2l7532,647r,1l7533,650r,l7618,650r,l7619,647r1,l7620,645r,-1l7620,641r,-1l7620,639r-1,-1l7619,637r,-1l7618,636r,-1xm7616,634r-81,l7534,635r,l7617,635r,l7616,634xm7588,518r-20,l7568,634r20,l7588,518xm7587,497r-17,l7569,498r-35,22l7533,521r,l7532,522r,l7531,523r,1l7531,524r,1l7531,526r,7l7531,534r,1l7531,536r1,l7533,537r,l7534,537r1,l7536,536r2,l7568,518r20,l7588,499r-1,-1l7587,498r,-1xm7584,497r-12,l7572,497r-2,l7570,497r16,l7585,497r-1,xm7580,496r-5,l7574,497r8,l7580,496xe" fillcolor="black" stroked="f">
              <v:stroke joinstyle="round"/>
              <v:formulas/>
              <v:path arrowok="t" o:connecttype="segments"/>
            </v:shape>
            <v:rect id="_x0000_s1425" style="position:absolute;left:7787;top:363;width:430;height:430" fillcolor="#bebebe" stroked="f"/>
            <v:rect id="_x0000_s1424" style="position:absolute;left:7787;top:363;width:430;height:430" filled="f" strokeweight=".40142mm"/>
            <v:shape id="_x0000_s1423" style="position:absolute;left:7954;top:495;width:96;height:156" coordorigin="7954,495" coordsize="96,156" o:spt="100" adj="0,,0" path="m8037,513r-37,l8004,514r3,1l8010,516r3,2l8017,523r2,3l8020,529r1,3l8022,535r,7l8021,545r,4l8020,553r-2,4l8016,562r-2,5l8010,572r-4,6l8002,584r-6,6l7989,597r-31,32l7957,630r-1,1l7956,632r-1,1l7955,634r-1,1l7954,636r,1l7954,645r,1l7954,647r,1l7955,649r1,1l7956,650r1,l7958,651r89,l8047,650r1,l8048,649r1,-1l8049,647r,-1l8049,645r1,-2l8050,641r-1,-1l8049,638r,-1l8049,636r-1,l8048,635r-1,-1l8047,634r-1,l7978,634r33,-35l8018,591r5,-7l8029,577r4,-6l8036,565r3,-5l8040,555r1,-5l8042,545r1,-5l8043,530r-1,-6l8040,520r-2,-5l8037,513xm8006,495r-12,l7989,496r-4,1l7981,497r-4,2l7973,500r-3,1l7964,504r-2,2l7960,507r,1l7958,509r,l7958,510r-1,l7957,511r,1l7957,512r-1,1l7956,521r1,1l7957,523r1,2l7958,525r,1l7959,526r2,l7962,525r4,-2l7969,521r3,-1l7975,518r3,-2l7982,515r4,-1l7991,513r46,l8035,511r-4,-4l8028,503r-5,-2l8018,498r-6,-2l8006,495xe" fillcolor="black" stroked="f">
              <v:stroke joinstyle="round"/>
              <v:formulas/>
              <v:path arrowok="t" o:connecttype="segments"/>
            </v:shape>
            <v:rect id="_x0000_s1422" style="position:absolute;left:8217;top:363;width:430;height:430" fillcolor="#bebebe" stroked="f"/>
            <v:rect id="_x0000_s1421" style="position:absolute;left:8217;top:363;width:430;height:430" filled="f" strokeweight=".40142mm"/>
            <v:shape id="_x0000_s1420" style="position:absolute;left:8382;top:495;width:96;height:158" coordorigin="8382,495" coordsize="96,158" o:spt="100" adj="0,,0" path="m8386,624r-1,l8384,625r-1,1l8383,627r-1,2l8382,635r1,1l8383,638r,2l8383,640r1,1l8384,641r1,1l8385,643r1,l8387,644r2,1l8392,647r3,1l8398,649r4,1l8406,651r8,2l8420,653r13,l8441,652r6,-2l8454,647r6,-2l8469,636r-49,l8414,636r-8,-3l8402,632r-4,-2l8395,629r-3,-1l8390,626r-2,-1l8386,624xm8466,512r-37,l8432,513r7,2l8441,517r4,4l8447,524r1,2l8449,529r1,3l8450,540r-1,4l8447,547r-1,4l8443,554r-2,2l8438,559r-4,2l8430,562r-4,1l8421,564r-19,l8401,565r-1,l8400,565r,l8399,566r-1,2l8398,569r,1l8398,574r,1l8398,576r,1l8399,578r,l8400,579r,1l8401,580r1,l8402,580r22,l8430,581r5,1l8440,584r4,2l8447,588r3,3l8453,593r2,4l8457,601r1,4l8458,613r-1,3l8456,620r-2,3l8452,626r-3,2l8447,631r-4,2l8439,634r-4,2l8430,636r39,l8472,632r5,-12l8478,614r,-12l8477,597r-1,-4l8474,589r-2,-3l8468,582r-3,-3l8462,576r-5,-2l8452,572r-4,-1l8443,570r,l8447,569r4,-1l8455,566r3,-3l8461,561r3,-4l8466,554r2,-3l8470,546r1,-4l8471,538r,-11l8470,522r-1,-4l8467,513r-1,-1xm8435,495r-12,l8419,496r-9,1l8406,499r-4,1l8399,501r-2,2l8394,504r-2,2l8390,507r,1l8389,508r-1,1l8388,510r-1,1l8387,511r,1l8387,513r,8l8387,522r,1l8387,524r1,l8388,524r1,1l8389,525r,l8391,525r1,-1l8394,523r2,-1l8398,520r4,-2l8404,517r4,-2l8412,514r4,-1l8420,512r46,l8464,509r-4,-3l8457,502r-5,-2l8447,498r-5,-2l8435,49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7539C" w:rsidRPr="00743E88" w:rsidRDefault="00A7539C">
      <w:pPr>
        <w:pStyle w:val="BodyText"/>
        <w:rPr>
          <w:rFonts w:asciiTheme="minorHAnsi" w:hAnsiTheme="minorHAnsi"/>
          <w:sz w:val="7"/>
        </w:rPr>
      </w:pPr>
    </w:p>
    <w:p w:rsidR="00A7539C" w:rsidRPr="00743E88" w:rsidRDefault="007349BA">
      <w:pPr>
        <w:tabs>
          <w:tab w:val="left" w:pos="7613"/>
        </w:tabs>
        <w:ind w:left="945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</w:r>
      <w:r>
        <w:rPr>
          <w:rFonts w:asciiTheme="minorHAnsi" w:hAnsiTheme="minorHAnsi"/>
          <w:sz w:val="20"/>
        </w:rPr>
        <w:pict>
          <v:group id="_x0000_s1405" style="width:301.1pt;height:14.65pt;mso-position-horizontal-relative:char;mso-position-vertical-relative:line" coordsize="6022,293">
            <v:line id="_x0000_s1418" style="position:absolute" from="1661,145" to="2488,145" strokeweight=".40142mm"/>
            <v:line id="_x0000_s1417" style="position:absolute" from="92,145" to="919,145" strokeweight=".40142mm"/>
            <v:shape id="_x0000_s1416" type="#_x0000_t75" style="position:absolute;top:85;width:122;height:122">
              <v:imagedata r:id="rId131" o:title=""/>
            </v:shape>
            <v:shape id="_x0000_s1415" type="#_x0000_t75" style="position:absolute;left:923;top:54;width:708;height:167">
              <v:imagedata r:id="rId132" o:title=""/>
            </v:shape>
            <v:line id="_x0000_s1414" style="position:absolute" from="2673,145" to="3285,145" strokeweight=".40142mm"/>
            <v:shape id="_x0000_s1413" type="#_x0000_t75" style="position:absolute;left:2459;top:85;width:244;height:122">
              <v:imagedata r:id="rId133" o:title=""/>
            </v:shape>
            <v:shape id="_x0000_s1412" type="#_x0000_t75" style="position:absolute;left:3289;top:58;width:610;height:164">
              <v:imagedata r:id="rId134" o:title=""/>
            </v:shape>
            <v:line id="_x0000_s1411" style="position:absolute" from="4026,145" to="4638,145" strokeweight=".40142mm"/>
            <v:shape id="_x0000_s1410" type="#_x0000_t75" style="position:absolute;left:3910;top:54;width:106;height:164">
              <v:imagedata r:id="rId135" o:title=""/>
            </v:shape>
            <v:line id="_x0000_s1409" style="position:absolute" from="4823,146" to="5929,147" strokeweight=".40142mm"/>
            <v:shape id="_x0000_s1408" type="#_x0000_t75" style="position:absolute;left:4609;top:85;width:244;height:122">
              <v:imagedata r:id="rId136" o:title=""/>
            </v:shape>
            <v:shape id="_x0000_s1407" type="#_x0000_t75" style="position:absolute;left:5899;top:86;width:122;height:122">
              <v:imagedata r:id="rId137" o:title=""/>
            </v:shape>
            <v:shape id="_x0000_s1406" type="#_x0000_t75" style="position:absolute;left:5005;width:742;height:292">
              <v:imagedata r:id="rId138" o:title=""/>
            </v:shape>
            <w10:wrap type="none"/>
            <w10:anchorlock/>
          </v:group>
        </w:pict>
      </w:r>
      <w:r w:rsidR="00743E88" w:rsidRPr="00743E8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position w:val="22"/>
          <w:sz w:val="20"/>
        </w:rPr>
      </w:r>
      <w:r>
        <w:rPr>
          <w:rFonts w:asciiTheme="minorHAnsi" w:hAnsiTheme="minorHAnsi"/>
          <w:position w:val="22"/>
          <w:sz w:val="20"/>
        </w:rPr>
        <w:pict>
          <v:group id="_x0000_s1403" style="width:21.15pt;height:8.6pt;mso-position-horizontal-relative:char;mso-position-vertical-relative:line" coordsize="423,172">
            <v:shape id="_x0000_s1404" style="position:absolute;width:423;height:172" coordsize="423,172" o:spt="100" adj="0,,0" path="m37,68r-20,l17,149r1,6l20,159r1,3l24,165r3,2l31,169r4,1l44,170r5,-2l54,164r5,-4l62,156r-18,l42,155r-2,-2l38,150r-1,-4l37,68xm65,147r-4,l60,150r-2,2l53,156r-3,l62,156r1,-1l65,147xm37,24r-4,l30,32r-3,6l25,41r-3,5l18,51r-5,5l9,60,4,63,,64r,4l62,68r,-8l37,60r,-36xm104,l97,,94,1,89,6,88,9r,6l89,18r5,5l97,24r7,l106,23r5,-5l112,15r,-6l111,6,106,1,104,xm127,164r-53,l74,169r53,l127,164xm110,73r-26,l86,73r1,1l88,75r1,2l89,79r1,4l90,90r,61l90,155r-1,3l88,160r-1,2l85,163r-2,1l79,164r42,l118,163r-2,l114,162r-1,-2l111,158r,-3l110,151r,-78xm110,57r-5,l72,70r2,4l77,73r3,l110,73r,-16xm190,164r-53,l137,169r53,l190,164xm256,164r-55,l201,169r55,l256,164xm320,164r-53,l267,169r53,l320,164xm173,73r-27,l148,73r1,1l150,75r1,2l152,79r,4l153,90r,61l152,155r-1,3l150,160r-1,2l145,164r-4,l184,164r-4,l178,163r-2,-1l175,160r-1,-2l173,156r,-5l173,86r3,-5l178,80r-5,l173,73xm235,71r-29,l212,73r3,5l217,82r2,6l219,154r-1,2l217,159r-1,2l214,162r-3,1l207,164r43,l246,163r-2,-1l242,161r-2,-1l240,158r-1,-2l238,152r,-60l238,87r,-1l244,80r1,l238,80r-2,-8l235,71xm300,71r-27,l278,73r3,6l283,82r2,6l285,150r-1,4l284,156r-1,2l282,160r-2,2l277,163r-3,1l316,164r-4,-1l310,162r-2,-1l306,160r,-2l304,156r,-5l304,87r-1,-7l302,76r-2,-5xm217,57r-11,l202,58r-4,1l194,61r-4,2l187,66r-2,1l180,72r-7,8l178,80r3,-3l188,74r4,-2l196,71r39,l233,67r-5,-4l223,59r-6,-2xm281,57r-12,l264,58r-6,3l252,64r-6,6l238,80r7,l250,76r4,-2l258,72r4,-1l300,71r-1,-2l295,64r-4,-3l287,58r-6,-1xm173,57r-6,l135,70r2,4l140,73r2,l173,73r,-16xm393,57r-27,l354,62r-9,10l339,81r-5,10l331,102r,13l331,128r3,11l338,148r6,9l354,167r11,5l390,172r10,-5l408,158r5,-6l376,152r-9,-4l351,130r-4,-13l347,101r75,l422,94r-75,l348,85r3,-7l362,67r5,-2l407,65r-4,-4l393,57xm419,127r-4,9l411,143r-5,4l400,150r-6,2l413,152r3,-2l421,140r1,-11l419,127xm407,65r-29,l382,66r4,3l390,71r3,4l395,79r1,3l397,87r1,7l422,94r,-7l418,77r-7,-8l407,6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7539C" w:rsidRPr="00743E88" w:rsidRDefault="00743E88">
      <w:pPr>
        <w:pStyle w:val="BodyText"/>
        <w:spacing w:before="129"/>
        <w:ind w:left="1740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 3.8: Slots of Dynamic Frame Slotted ALOHA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35"/>
        </w:rPr>
      </w:pPr>
    </w:p>
    <w:p w:rsidR="00BF3E51" w:rsidRDefault="00743E88">
      <w:pPr>
        <w:pStyle w:val="BodyText"/>
        <w:spacing w:line="266" w:lineRule="auto"/>
        <w:ind w:left="480" w:right="105"/>
        <w:jc w:val="both"/>
        <w:rPr>
          <w:ins w:id="47" w:author="Raghda Wahdan" w:date="2017-11-05T01:50:00Z"/>
          <w:rFonts w:asciiTheme="minorHAnsi" w:hAnsiTheme="minorHAnsi"/>
        </w:rPr>
      </w:pP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previously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published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RFID work,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DFSA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[53]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most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widely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protocol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6"/>
        </w:rPr>
        <w:t xml:space="preserve"> </w:t>
      </w:r>
      <w:r w:rsidR="009649C6">
        <w:rPr>
          <w:rFonts w:asciiTheme="minorHAnsi" w:hAnsiTheme="minorHAnsi"/>
        </w:rPr>
        <w:t>sys</w:t>
      </w:r>
      <w:r w:rsidRPr="00743E88">
        <w:rPr>
          <w:rFonts w:asciiTheme="minorHAnsi" w:hAnsiTheme="minorHAnsi"/>
        </w:rPr>
        <w:t>tems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owing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its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simplicity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robustness.</w:t>
      </w:r>
      <w:r w:rsidRPr="00743E88">
        <w:rPr>
          <w:rFonts w:asciiTheme="minorHAnsi" w:hAnsiTheme="minorHAnsi"/>
          <w:spacing w:val="2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DFSA,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process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 xml:space="preserve">is </w:t>
      </w:r>
      <w:r w:rsidRPr="00743E88">
        <w:rPr>
          <w:rFonts w:asciiTheme="minorHAnsi" w:hAnsiTheme="minorHAnsi"/>
          <w:w w:val="95"/>
        </w:rPr>
        <w:t xml:space="preserve">divided into successive frames, in which each frame includes a specific number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During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process,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active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randomly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assigns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itself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 xml:space="preserve">to one of the </w:t>
      </w:r>
      <w:r w:rsidRPr="00743E88">
        <w:rPr>
          <w:rFonts w:asciiTheme="minorHAnsi" w:hAnsiTheme="minorHAnsi"/>
          <w:spacing w:val="-3"/>
        </w:rPr>
        <w:t xml:space="preserve">available </w:t>
      </w:r>
      <w:r w:rsidRPr="00743E88">
        <w:rPr>
          <w:rFonts w:asciiTheme="minorHAnsi" w:hAnsiTheme="minorHAnsi"/>
        </w:rPr>
        <w:t xml:space="preserve">slots in the frame. Therefore, each slot can </w:t>
      </w:r>
      <w:r w:rsidRPr="00743E88">
        <w:rPr>
          <w:rFonts w:asciiTheme="minorHAnsi" w:hAnsiTheme="minorHAnsi"/>
          <w:spacing w:val="-3"/>
        </w:rPr>
        <w:t xml:space="preserve">take </w:t>
      </w:r>
      <w:r w:rsidRPr="00743E88">
        <w:rPr>
          <w:rFonts w:asciiTheme="minorHAnsi" w:hAnsiTheme="minorHAnsi"/>
        </w:rPr>
        <w:t xml:space="preserve">one of the following three </w:t>
      </w:r>
      <w:r w:rsidRPr="00743E88">
        <w:rPr>
          <w:rFonts w:asciiTheme="minorHAnsi" w:hAnsiTheme="minorHAnsi"/>
          <w:spacing w:val="-3"/>
        </w:rPr>
        <w:t xml:space="preserve">variable </w:t>
      </w:r>
      <w:r w:rsidRPr="00743E88">
        <w:rPr>
          <w:rFonts w:asciiTheme="minorHAnsi" w:hAnsiTheme="minorHAnsi"/>
        </w:rPr>
        <w:t>states:</w:t>
      </w:r>
    </w:p>
    <w:p w:rsidR="00BF3E51" w:rsidRDefault="00743E88" w:rsidP="00BF3E51">
      <w:pPr>
        <w:pStyle w:val="BodyText"/>
        <w:numPr>
          <w:ilvl w:val="0"/>
          <w:numId w:val="5"/>
        </w:numPr>
        <w:spacing w:line="266" w:lineRule="auto"/>
        <w:ind w:right="105"/>
        <w:jc w:val="both"/>
        <w:rPr>
          <w:ins w:id="48" w:author="Raghda Wahdan" w:date="2017-11-05T01:50:00Z"/>
          <w:rFonts w:asciiTheme="minorHAnsi" w:hAnsiTheme="minorHAnsi"/>
        </w:rPr>
        <w:pPrChange w:id="49" w:author="Raghda Wahdan" w:date="2017-11-05T01:50:00Z">
          <w:pPr>
            <w:pStyle w:val="BodyText"/>
            <w:spacing w:line="266" w:lineRule="auto"/>
            <w:ind w:left="480" w:right="105"/>
            <w:jc w:val="both"/>
          </w:pPr>
        </w:pPrChange>
      </w:pPr>
      <w:del w:id="50" w:author="Raghda Wahdan" w:date="2017-11-05T01:50:00Z">
        <w:r w:rsidRPr="00743E88" w:rsidDel="00BF3E51">
          <w:rPr>
            <w:rFonts w:asciiTheme="minorHAnsi" w:hAnsiTheme="minorHAnsi"/>
          </w:rPr>
          <w:delText xml:space="preserve"> </w:delText>
        </w:r>
      </w:del>
      <w:commentRangeStart w:id="51"/>
      <w:r w:rsidRPr="00743E88">
        <w:rPr>
          <w:rFonts w:asciiTheme="minorHAnsi" w:hAnsiTheme="minorHAnsi"/>
        </w:rPr>
        <w:t xml:space="preserve">1) </w:t>
      </w:r>
      <w:commentRangeEnd w:id="51"/>
      <w:r w:rsidR="00BF3E51">
        <w:rPr>
          <w:rStyle w:val="CommentReference"/>
        </w:rPr>
        <w:commentReference w:id="51"/>
      </w:r>
      <w:r w:rsidRPr="00743E88">
        <w:rPr>
          <w:rFonts w:asciiTheme="minorHAnsi" w:hAnsiTheme="minorHAnsi"/>
        </w:rPr>
        <w:t xml:space="preserve">Successful Slot: One tag only chooses this slot, is fully identified, and then is deactivated </w:t>
      </w:r>
      <w:r w:rsidRPr="00743E88">
        <w:rPr>
          <w:rFonts w:asciiTheme="minorHAnsi" w:hAnsiTheme="minorHAnsi"/>
          <w:spacing w:val="-4"/>
        </w:rPr>
        <w:t xml:space="preserve">by </w:t>
      </w:r>
      <w:r w:rsidRPr="00743E88">
        <w:rPr>
          <w:rFonts w:asciiTheme="minorHAnsi" w:hAnsiTheme="minorHAnsi"/>
        </w:rPr>
        <w:t xml:space="preserve">the reader within the successive frames. </w:t>
      </w:r>
    </w:p>
    <w:p w:rsidR="00BF3E51" w:rsidRDefault="00743E88" w:rsidP="00BF3E51">
      <w:pPr>
        <w:pStyle w:val="BodyText"/>
        <w:numPr>
          <w:ilvl w:val="0"/>
          <w:numId w:val="5"/>
        </w:numPr>
        <w:spacing w:line="266" w:lineRule="auto"/>
        <w:ind w:right="105"/>
        <w:jc w:val="both"/>
        <w:rPr>
          <w:ins w:id="52" w:author="Raghda Wahdan" w:date="2017-11-05T01:51:00Z"/>
          <w:rFonts w:asciiTheme="minorHAnsi" w:hAnsiTheme="minorHAnsi"/>
        </w:rPr>
        <w:pPrChange w:id="53" w:author="Raghda Wahdan" w:date="2017-11-05T01:50:00Z">
          <w:pPr>
            <w:pStyle w:val="BodyText"/>
            <w:spacing w:line="266" w:lineRule="auto"/>
            <w:ind w:left="480" w:right="105"/>
            <w:jc w:val="both"/>
          </w:pPr>
        </w:pPrChange>
      </w:pPr>
      <w:del w:id="54" w:author="Raghda Wahdan" w:date="2017-11-05T01:50:00Z">
        <w:r w:rsidRPr="00743E88" w:rsidDel="00BF3E51">
          <w:rPr>
            <w:rFonts w:asciiTheme="minorHAnsi" w:hAnsiTheme="minorHAnsi"/>
          </w:rPr>
          <w:delText xml:space="preserve">2) </w:delText>
        </w:r>
      </w:del>
      <w:r w:rsidRPr="00743E88">
        <w:rPr>
          <w:rFonts w:asciiTheme="minorHAnsi" w:hAnsiTheme="minorHAnsi"/>
        </w:rPr>
        <w:t xml:space="preserve">Collided Slot: Multiple tags </w:t>
      </w:r>
      <w:r w:rsidRPr="00743E88">
        <w:rPr>
          <w:rFonts w:asciiTheme="minorHAnsi" w:hAnsiTheme="minorHAnsi"/>
          <w:spacing w:val="-4"/>
        </w:rPr>
        <w:t xml:space="preserve">reply, </w:t>
      </w:r>
      <w:r w:rsidR="009649C6">
        <w:rPr>
          <w:rFonts w:asciiTheme="minorHAnsi" w:hAnsiTheme="minorHAnsi"/>
        </w:rPr>
        <w:t>resulting in a colli</w:t>
      </w:r>
      <w:r w:rsidRPr="00743E88">
        <w:rPr>
          <w:rFonts w:asciiTheme="minorHAnsi" w:hAnsiTheme="minorHAnsi"/>
        </w:rPr>
        <w:t>sion. The collided tags normally remain in their active state and retry their transmission in the next frame.</w:t>
      </w:r>
    </w:p>
    <w:p w:rsidR="00A7539C" w:rsidRPr="00BF3E51" w:rsidRDefault="00743E88" w:rsidP="00BF3E51">
      <w:pPr>
        <w:pStyle w:val="BodyText"/>
        <w:numPr>
          <w:ilvl w:val="0"/>
          <w:numId w:val="5"/>
        </w:numPr>
        <w:spacing w:line="266" w:lineRule="auto"/>
        <w:ind w:right="105"/>
        <w:jc w:val="both"/>
        <w:rPr>
          <w:rFonts w:asciiTheme="minorHAnsi" w:hAnsiTheme="minorHAnsi"/>
          <w:rPrChange w:id="55" w:author="Raghda Wahdan" w:date="2017-11-05T01:51:00Z">
            <w:rPr>
              <w:rFonts w:asciiTheme="minorHAnsi" w:hAnsiTheme="minorHAnsi"/>
            </w:rPr>
          </w:rPrChange>
        </w:rPr>
        <w:pPrChange w:id="56" w:author="Raghda Wahdan" w:date="2017-11-05T01:51:00Z">
          <w:pPr>
            <w:pStyle w:val="BodyText"/>
            <w:spacing w:line="266" w:lineRule="auto"/>
            <w:ind w:left="480" w:right="105"/>
            <w:jc w:val="both"/>
          </w:pPr>
        </w:pPrChange>
      </w:pPr>
      <w:del w:id="57" w:author="Raghda Wahdan" w:date="2017-11-05T01:51:00Z">
        <w:r w:rsidRPr="00BF3E51" w:rsidDel="00BF3E51">
          <w:rPr>
            <w:rFonts w:asciiTheme="minorHAnsi" w:hAnsiTheme="minorHAnsi"/>
          </w:rPr>
          <w:delText xml:space="preserve"> 3) </w:delText>
        </w:r>
      </w:del>
      <w:r w:rsidRPr="00BF3E51">
        <w:rPr>
          <w:rFonts w:asciiTheme="minorHAnsi" w:hAnsiTheme="minorHAnsi"/>
        </w:rPr>
        <w:t xml:space="preserve">Empty Slot: No tag responds and the slot </w:t>
      </w:r>
      <w:proofErr w:type="gramStart"/>
      <w:r w:rsidRPr="00BF3E51">
        <w:rPr>
          <w:rFonts w:asciiTheme="minorHAnsi" w:hAnsiTheme="minorHAnsi"/>
          <w:w w:val="90"/>
          <w:rPrChange w:id="58" w:author="Raghda Wahdan" w:date="2017-11-05T01:51:00Z">
            <w:rPr>
              <w:rFonts w:asciiTheme="minorHAnsi" w:hAnsiTheme="minorHAnsi"/>
              <w:w w:val="90"/>
            </w:rPr>
          </w:rPrChange>
        </w:rPr>
        <w:t>remains</w:t>
      </w:r>
      <w:proofErr w:type="gramEnd"/>
      <w:r w:rsidR="009649C6" w:rsidRPr="00BF3E51">
        <w:rPr>
          <w:rFonts w:asciiTheme="minorHAnsi" w:hAnsiTheme="minorHAnsi"/>
          <w:spacing w:val="52"/>
          <w:w w:val="90"/>
          <w:rPrChange w:id="59" w:author="Raghda Wahdan" w:date="2017-11-05T01:51:00Z">
            <w:rPr>
              <w:rFonts w:asciiTheme="minorHAnsi" w:hAnsiTheme="minorHAnsi"/>
              <w:spacing w:val="52"/>
              <w:w w:val="90"/>
            </w:rPr>
          </w:rPrChange>
        </w:rPr>
        <w:t xml:space="preserve"> </w:t>
      </w:r>
      <w:r w:rsidRPr="00BF3E51">
        <w:rPr>
          <w:rFonts w:asciiTheme="minorHAnsi" w:hAnsiTheme="minorHAnsi"/>
          <w:w w:val="90"/>
          <w:rPrChange w:id="60" w:author="Raghda Wahdan" w:date="2017-11-05T01:51:00Z">
            <w:rPr>
              <w:rFonts w:asciiTheme="minorHAnsi" w:hAnsiTheme="minorHAnsi"/>
              <w:w w:val="90"/>
            </w:rPr>
          </w:rPrChange>
        </w:rPr>
        <w:t>unused.</w:t>
      </w:r>
    </w:p>
    <w:p w:rsidR="00A7539C" w:rsidRPr="00743E88" w:rsidRDefault="00743E88">
      <w:pPr>
        <w:pStyle w:val="BodyText"/>
        <w:spacing w:before="39" w:line="266" w:lineRule="auto"/>
        <w:ind w:left="479" w:right="105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Increasing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speed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directly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translated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="009649C6">
        <w:rPr>
          <w:rFonts w:asciiTheme="minorHAnsi" w:hAnsiTheme="minorHAnsi"/>
        </w:rPr>
        <w:t>maximiza</w:t>
      </w:r>
      <w:r w:rsidRPr="00743E88">
        <w:rPr>
          <w:rFonts w:asciiTheme="minorHAnsi" w:hAnsiTheme="minorHAnsi"/>
        </w:rPr>
        <w:t>tion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19"/>
        </w:rPr>
        <w:t xml:space="preserve"> </w:t>
      </w:r>
      <w:commentRangeStart w:id="61"/>
      <w:proofErr w:type="spellStart"/>
      <w:r w:rsidRPr="00743E88">
        <w:rPr>
          <w:rFonts w:asciiTheme="minorHAnsi" w:hAnsiTheme="minorHAnsi"/>
        </w:rPr>
        <w:t>wrt</w:t>
      </w:r>
      <w:commentRangeEnd w:id="61"/>
      <w:proofErr w:type="spellEnd"/>
      <w:r w:rsidR="009649C6">
        <w:rPr>
          <w:rStyle w:val="CommentReference"/>
        </w:rPr>
        <w:commentReference w:id="61"/>
      </w:r>
      <w:r w:rsidRPr="00743E88">
        <w:rPr>
          <w:rFonts w:asciiTheme="minorHAnsi" w:hAnsiTheme="minorHAnsi"/>
        </w:rPr>
        <w:t>.</w:t>
      </w:r>
      <w:r w:rsidRPr="00743E88">
        <w:rPr>
          <w:rFonts w:asciiTheme="minorHAnsi" w:hAnsiTheme="minorHAnsi"/>
          <w:spacing w:val="-5"/>
        </w:rPr>
        <w:t xml:space="preserve"> </w:t>
      </w:r>
      <w:proofErr w:type="gramStart"/>
      <w:r w:rsidRPr="00743E88">
        <w:rPr>
          <w:rFonts w:asciiTheme="minorHAnsi" w:hAnsiTheme="minorHAnsi"/>
        </w:rPr>
        <w:t>the</w:t>
      </w:r>
      <w:proofErr w:type="gramEnd"/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idle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 xml:space="preserve">slots. Based on the Random Access Theory [54], for a given number of </w:t>
      </w:r>
      <w:r w:rsidRPr="00743E88">
        <w:rPr>
          <w:rFonts w:asciiTheme="minorHAnsi" w:hAnsiTheme="minorHAnsi"/>
          <w:i/>
        </w:rPr>
        <w:t xml:space="preserve">n </w:t>
      </w:r>
      <w:r w:rsidRPr="00743E88">
        <w:rPr>
          <w:rFonts w:asciiTheme="minorHAnsi" w:hAnsiTheme="minorHAnsi"/>
        </w:rPr>
        <w:t>tags, the expected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empty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i/>
          <w:spacing w:val="7"/>
        </w:rPr>
        <w:t>E,</w:t>
      </w:r>
      <w:r w:rsidRPr="00743E88">
        <w:rPr>
          <w:rFonts w:asciiTheme="minorHAnsi" w:hAnsiTheme="minorHAnsi"/>
          <w:i/>
          <w:spacing w:val="-30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i/>
        </w:rPr>
        <w:t>S,</w:t>
      </w:r>
      <w:r w:rsidRPr="00743E88">
        <w:rPr>
          <w:rFonts w:asciiTheme="minorHAnsi" w:hAnsiTheme="minorHAnsi"/>
          <w:i/>
          <w:spacing w:val="-3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i/>
        </w:rPr>
        <w:t>C</w:t>
      </w:r>
      <w:r w:rsidRPr="00743E88">
        <w:rPr>
          <w:rFonts w:asciiTheme="minorHAnsi" w:hAnsiTheme="minorHAnsi"/>
          <w:i/>
          <w:spacing w:val="-21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frame with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2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expressed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spacing w:val="-4"/>
        </w:rPr>
        <w:t>by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following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equations:</w:t>
      </w:r>
    </w:p>
    <w:p w:rsidR="00A7539C" w:rsidRPr="00743E88" w:rsidRDefault="00A7539C">
      <w:pPr>
        <w:pStyle w:val="BodyText"/>
        <w:spacing w:before="10"/>
        <w:rPr>
          <w:rFonts w:asciiTheme="minorHAnsi" w:hAnsiTheme="minorHAnsi"/>
          <w:sz w:val="7"/>
        </w:rPr>
      </w:pPr>
    </w:p>
    <w:p w:rsidR="00A7539C" w:rsidRPr="00743E88" w:rsidRDefault="00A7539C">
      <w:pPr>
        <w:rPr>
          <w:rFonts w:asciiTheme="minorHAnsi" w:hAnsiTheme="minorHAnsi"/>
          <w:sz w:val="7"/>
        </w:rPr>
        <w:sectPr w:rsidR="00A7539C" w:rsidRPr="00743E88">
          <w:pgSz w:w="11910" w:h="16840"/>
          <w:pgMar w:top="1920" w:right="1620" w:bottom="280" w:left="1680" w:header="1603" w:footer="0" w:gutter="0"/>
          <w:cols w:space="720"/>
        </w:sectPr>
      </w:pPr>
    </w:p>
    <w:p w:rsidR="00A7539C" w:rsidRPr="00743E88" w:rsidRDefault="007349BA">
      <w:pPr>
        <w:spacing w:before="135" w:line="182" w:lineRule="exact"/>
        <w:jc w:val="right"/>
        <w:rPr>
          <w:rFonts w:asciiTheme="minorHAnsi" w:hAnsiTheme="minorHAnsi"/>
          <w:i/>
          <w:sz w:val="16"/>
        </w:rPr>
      </w:pPr>
      <w:r>
        <w:rPr>
          <w:rFonts w:asciiTheme="minorHAnsi" w:hAnsiTheme="minorHAnsi"/>
        </w:rPr>
        <w:lastRenderedPageBreak/>
        <w:pict>
          <v:rect id="_x0000_s1402" style="position:absolute;left:0;text-align:left;margin-left:376.4pt;margin-top:158.55pt;width:25.4pt;height:14.1pt;z-index:-52528;mso-position-horizontal-relative:page;mso-position-vertical-relative:page" stroked="f">
            <w10:wrap anchorx="page" anchory="page"/>
          </v:rect>
        </w:pict>
      </w:r>
      <w:r>
        <w:rPr>
          <w:rFonts w:asciiTheme="minorHAnsi" w:hAnsiTheme="minorHAnsi"/>
        </w:rPr>
        <w:pict>
          <v:group id="_x0000_s1399" style="position:absolute;left:0;text-align:left;margin-left:172.5pt;margin-top:199.1pt;width:295.2pt;height:4.05pt;z-index:-52504;mso-position-horizontal-relative:page;mso-position-vertical-relative:page" coordorigin="3450,3982" coordsize="5904,81">
            <v:line id="_x0000_s1401" style="position:absolute" from="3458,4019" to="9293,4022" strokeweight=".26333mm"/>
            <v:shape id="_x0000_s1400" style="position:absolute;left:9274;top:3982;width:81;height:81" coordorigin="9274,3982" coordsize="81,81" path="m9274,3982r7,19l9284,4022r-3,20l9274,4062r80,-40l9274,3982xe" fillcolor="black" stroked="f">
              <v:path arrowok="t"/>
            </v:shape>
            <w10:wrap anchorx="page" anchory="page"/>
          </v:group>
        </w:pict>
      </w:r>
      <w:r>
        <w:rPr>
          <w:rFonts w:asciiTheme="minorHAnsi" w:hAnsi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8" type="#_x0000_t202" style="position:absolute;left:0;text-align:left;margin-left:211.5pt;margin-top:5pt;width:38.2pt;height:37.2pt;z-index:-52480;mso-position-horizontal-relative:page" filled="f" stroked="f">
            <v:textbox inset="0,0,0,0">
              <w:txbxContent>
                <w:p w:rsidR="00EC2468" w:rsidRDefault="00EC2468">
                  <w:pPr>
                    <w:spacing w:line="493" w:lineRule="exact"/>
                    <w:rPr>
                      <w:rFonts w:ascii="Tahoma"/>
                      <w:sz w:val="24"/>
                    </w:rPr>
                  </w:pPr>
                  <w:r>
                    <w:rPr>
                      <w:rFonts w:ascii="Arial"/>
                      <w:spacing w:val="-764"/>
                      <w:w w:val="263"/>
                      <w:sz w:val="20"/>
                    </w:rPr>
                    <w:t>\</w:t>
                  </w:r>
                  <w:r>
                    <w:rPr>
                      <w:rFonts w:ascii="Tahoma"/>
                      <w:w w:val="89"/>
                      <w:position w:val="-28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/>
        </w:rPr>
        <w:pict>
          <v:shape id="_x0000_s1397" type="#_x0000_t202" style="position:absolute;left:0;text-align:left;margin-left:204.2pt;margin-top:5pt;width:7.35pt;height:37.2pt;z-index:-52432;mso-position-horizontal-relative:page" filled="f" stroked="f">
            <v:textbox inset="0,0,0,0">
              <w:txbxContent>
                <w:p w:rsidR="00EC2468" w:rsidRDefault="00EC2468">
                  <w:pPr>
                    <w:spacing w:line="196" w:lineRule="exac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220"/>
                      <w:sz w:val="20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/>
        </w:rPr>
        <w:pict>
          <v:shape id="_x0000_s1396" type="#_x0000_t202" style="position:absolute;left:0;text-align:left;margin-left:234.25pt;margin-top:5.7pt;width:5.9pt;height:16.85pt;z-index:-52408;mso-position-horizontal-relative:page" filled="f" stroked="f">
            <v:textbox inset="0,0,0,0">
              <w:txbxContent>
                <w:p w:rsidR="00EC2468" w:rsidRDefault="00EC2468">
                  <w:pPr>
                    <w:pStyle w:val="BodyText"/>
                    <w:spacing w:before="29"/>
                    <w:rPr>
                      <w:rFonts w:ascii="Tahoma"/>
                    </w:rPr>
                  </w:pPr>
                  <w:r>
                    <w:rPr>
                      <w:rFonts w:ascii="Tahoma"/>
                      <w:w w:val="89"/>
                      <w:u w:val="single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gramStart"/>
      <w:r w:rsidR="00743E88" w:rsidRPr="00743E88">
        <w:rPr>
          <w:rFonts w:asciiTheme="minorHAnsi" w:hAnsiTheme="minorHAnsi"/>
          <w:i/>
          <w:w w:val="101"/>
          <w:sz w:val="16"/>
        </w:rPr>
        <w:t>n</w:t>
      </w:r>
      <w:proofErr w:type="gramEnd"/>
    </w:p>
    <w:p w:rsidR="00A7539C" w:rsidRPr="00743E88" w:rsidRDefault="00743E88">
      <w:pPr>
        <w:tabs>
          <w:tab w:val="left" w:pos="2720"/>
        </w:tabs>
        <w:spacing w:line="444" w:lineRule="exact"/>
        <w:ind w:left="1702"/>
        <w:rPr>
          <w:rFonts w:asciiTheme="minorHAnsi" w:hAnsiTheme="minorHAnsi"/>
          <w:i/>
          <w:sz w:val="24"/>
        </w:rPr>
      </w:pPr>
      <w:r w:rsidRPr="00743E88">
        <w:rPr>
          <w:rFonts w:asciiTheme="minorHAnsi" w:hAnsiTheme="minorHAnsi"/>
          <w:i/>
          <w:w w:val="115"/>
          <w:sz w:val="24"/>
        </w:rPr>
        <w:t>E</w:t>
      </w:r>
      <w:r w:rsidRPr="00743E88">
        <w:rPr>
          <w:rFonts w:asciiTheme="minorHAnsi" w:hAnsiTheme="minorHAnsi"/>
          <w:i/>
          <w:spacing w:val="-10"/>
          <w:w w:val="115"/>
          <w:sz w:val="24"/>
        </w:rPr>
        <w:t xml:space="preserve"> </w:t>
      </w:r>
      <w:r w:rsidRPr="00743E88">
        <w:rPr>
          <w:rFonts w:asciiTheme="minorHAnsi" w:hAnsiTheme="minorHAnsi"/>
          <w:w w:val="115"/>
          <w:sz w:val="24"/>
        </w:rPr>
        <w:t>=</w:t>
      </w:r>
      <w:r w:rsidRPr="00743E88">
        <w:rPr>
          <w:rFonts w:asciiTheme="minorHAnsi" w:hAnsiTheme="minorHAnsi"/>
          <w:spacing w:val="-27"/>
          <w:w w:val="115"/>
          <w:sz w:val="24"/>
        </w:rPr>
        <w:t xml:space="preserve"> </w:t>
      </w:r>
      <w:r w:rsidRPr="00743E88">
        <w:rPr>
          <w:rFonts w:asciiTheme="minorHAnsi" w:hAnsiTheme="minorHAnsi"/>
          <w:i/>
          <w:w w:val="115"/>
          <w:sz w:val="24"/>
        </w:rPr>
        <w:t>L</w:t>
      </w:r>
      <w:r w:rsidRPr="00743E88">
        <w:rPr>
          <w:rFonts w:asciiTheme="minorHAnsi" w:hAnsiTheme="minorHAnsi"/>
          <w:i/>
          <w:w w:val="115"/>
          <w:sz w:val="24"/>
        </w:rPr>
        <w:tab/>
        <w:t>−</w:t>
      </w:r>
      <w:r w:rsidRPr="00743E88">
        <w:rPr>
          <w:rFonts w:asciiTheme="minorHAnsi" w:hAnsiTheme="minorHAnsi"/>
          <w:i/>
          <w:spacing w:val="24"/>
          <w:w w:val="115"/>
          <w:sz w:val="24"/>
        </w:rPr>
        <w:t xml:space="preserve"> </w:t>
      </w:r>
      <w:r w:rsidRPr="00743E88">
        <w:rPr>
          <w:rFonts w:asciiTheme="minorHAnsi" w:hAnsiTheme="minorHAnsi"/>
          <w:i/>
          <w:w w:val="115"/>
          <w:position w:val="-15"/>
          <w:sz w:val="24"/>
        </w:rPr>
        <w:t>L</w:t>
      </w:r>
    </w:p>
    <w:p w:rsidR="00A7539C" w:rsidRPr="00743E88" w:rsidRDefault="00743E88">
      <w:pPr>
        <w:spacing w:before="305"/>
        <w:ind w:left="9"/>
        <w:rPr>
          <w:rFonts w:asciiTheme="minorHAnsi" w:hAnsiTheme="minorHAnsi"/>
          <w:i/>
          <w:sz w:val="24"/>
        </w:rPr>
      </w:pPr>
      <w:r w:rsidRPr="00743E88">
        <w:rPr>
          <w:rFonts w:asciiTheme="minorHAnsi" w:hAnsiTheme="minorHAnsi"/>
        </w:rPr>
        <w:br w:type="column"/>
      </w:r>
      <w:r w:rsidRPr="00743E88">
        <w:rPr>
          <w:rFonts w:asciiTheme="minorHAnsi" w:hAnsiTheme="minorHAnsi"/>
          <w:i/>
          <w:sz w:val="24"/>
        </w:rPr>
        <w:lastRenderedPageBreak/>
        <w:t xml:space="preserve">, S </w:t>
      </w:r>
      <w:r w:rsidRPr="00743E88">
        <w:rPr>
          <w:rFonts w:asciiTheme="minorHAnsi" w:hAnsiTheme="minorHAnsi"/>
          <w:sz w:val="24"/>
        </w:rPr>
        <w:t>=</w:t>
      </w:r>
      <w:r w:rsidRPr="00743E88">
        <w:rPr>
          <w:rFonts w:asciiTheme="minorHAnsi" w:hAnsiTheme="minorHAnsi"/>
          <w:spacing w:val="-13"/>
          <w:sz w:val="24"/>
        </w:rPr>
        <w:t xml:space="preserve"> </w:t>
      </w:r>
      <w:r w:rsidRPr="00743E88">
        <w:rPr>
          <w:rFonts w:asciiTheme="minorHAnsi" w:hAnsiTheme="minorHAnsi"/>
          <w:i/>
          <w:sz w:val="24"/>
        </w:rPr>
        <w:t>n</w:t>
      </w:r>
    </w:p>
    <w:p w:rsidR="00A7539C" w:rsidRPr="00743E88" w:rsidRDefault="00743E88">
      <w:pPr>
        <w:spacing w:before="59" w:line="319" w:lineRule="exact"/>
        <w:ind w:left="600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</w:rPr>
        <w:br w:type="column"/>
      </w:r>
      <w:proofErr w:type="gramStart"/>
      <w:r w:rsidRPr="00743E88">
        <w:rPr>
          <w:rFonts w:asciiTheme="minorHAnsi" w:hAnsiTheme="minorHAnsi"/>
          <w:w w:val="105"/>
          <w:position w:val="-8"/>
          <w:sz w:val="24"/>
          <w:u w:val="single"/>
        </w:rPr>
        <w:lastRenderedPageBreak/>
        <w:t xml:space="preserve">1  </w:t>
      </w:r>
      <w:r w:rsidRPr="00743E88">
        <w:rPr>
          <w:rFonts w:asciiTheme="minorHAnsi" w:hAnsiTheme="minorHAnsi"/>
          <w:i/>
          <w:w w:val="105"/>
          <w:sz w:val="16"/>
        </w:rPr>
        <w:t>n</w:t>
      </w:r>
      <w:proofErr w:type="gramEnd"/>
      <w:r w:rsidRPr="00743E88">
        <w:rPr>
          <w:rFonts w:asciiTheme="minorHAnsi" w:hAnsiTheme="minorHAnsi"/>
          <w:i/>
          <w:w w:val="105"/>
          <w:sz w:val="16"/>
        </w:rPr>
        <w:t>−</w:t>
      </w:r>
      <w:r w:rsidRPr="00743E88">
        <w:rPr>
          <w:rFonts w:asciiTheme="minorHAnsi" w:hAnsiTheme="minorHAnsi"/>
          <w:w w:val="105"/>
          <w:sz w:val="16"/>
        </w:rPr>
        <w:t>1</w:t>
      </w:r>
    </w:p>
    <w:p w:rsidR="00A7539C" w:rsidRPr="00743E88" w:rsidRDefault="007349BA">
      <w:pPr>
        <w:spacing w:line="383" w:lineRule="exact"/>
        <w:ind w:left="316"/>
        <w:rPr>
          <w:rFonts w:asciiTheme="minorHAnsi" w:hAnsiTheme="minorHAnsi"/>
          <w:i/>
          <w:sz w:val="24"/>
        </w:rPr>
      </w:pPr>
      <w:r>
        <w:rPr>
          <w:rFonts w:asciiTheme="minorHAnsi" w:hAnsiTheme="minorHAnsi"/>
        </w:rPr>
        <w:pict>
          <v:shape id="_x0000_s1395" type="#_x0000_t202" style="position:absolute;left:0;text-align:left;margin-left:304.5pt;margin-top:-13.85pt;width:38.2pt;height:37.2pt;z-index:-52456;mso-position-horizontal-relative:page" filled="f" stroked="f">
            <v:textbox inset="0,0,0,0">
              <w:txbxContent>
                <w:p w:rsidR="00EC2468" w:rsidRDefault="00EC2468">
                  <w:pPr>
                    <w:spacing w:line="493" w:lineRule="exact"/>
                    <w:rPr>
                      <w:rFonts w:ascii="Tahoma"/>
                      <w:sz w:val="24"/>
                    </w:rPr>
                  </w:pPr>
                  <w:r>
                    <w:rPr>
                      <w:rFonts w:ascii="Arial"/>
                      <w:spacing w:val="-764"/>
                      <w:w w:val="263"/>
                      <w:sz w:val="20"/>
                    </w:rPr>
                    <w:t>\</w:t>
                  </w:r>
                  <w:r>
                    <w:rPr>
                      <w:rFonts w:ascii="Tahoma"/>
                      <w:w w:val="89"/>
                      <w:position w:val="-28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/>
        </w:rPr>
        <w:pict>
          <v:shape id="_x0000_s1394" type="#_x0000_t202" style="position:absolute;left:0;text-align:left;margin-left:297.15pt;margin-top:-13.85pt;width:7.35pt;height:37.2pt;z-index:2824;mso-position-horizontal-relative:page" filled="f" stroked="f">
            <v:textbox inset="0,0,0,0">
              <w:txbxContent>
                <w:p w:rsidR="00EC2468" w:rsidRDefault="00EC2468">
                  <w:pPr>
                    <w:spacing w:line="196" w:lineRule="exac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220"/>
                      <w:sz w:val="20"/>
                    </w:rPr>
                    <w:t>(</w:t>
                  </w:r>
                </w:p>
              </w:txbxContent>
            </v:textbox>
            <w10:wrap anchorx="page"/>
          </v:shape>
        </w:pict>
      </w:r>
      <w:r w:rsidR="00743E88" w:rsidRPr="00743E88">
        <w:rPr>
          <w:rFonts w:asciiTheme="minorHAnsi" w:hAnsiTheme="minorHAnsi"/>
          <w:i/>
          <w:w w:val="125"/>
          <w:sz w:val="24"/>
        </w:rPr>
        <w:t xml:space="preserve">− </w:t>
      </w:r>
      <w:r w:rsidR="00743E88" w:rsidRPr="00743E88">
        <w:rPr>
          <w:rFonts w:asciiTheme="minorHAnsi" w:hAnsiTheme="minorHAnsi"/>
          <w:i/>
          <w:w w:val="125"/>
          <w:position w:val="-15"/>
          <w:sz w:val="24"/>
        </w:rPr>
        <w:t>L</w:t>
      </w:r>
    </w:p>
    <w:p w:rsidR="00A7539C" w:rsidRPr="00743E88" w:rsidRDefault="00743E88">
      <w:pPr>
        <w:tabs>
          <w:tab w:val="left" w:pos="2484"/>
        </w:tabs>
        <w:spacing w:before="293"/>
        <w:ind w:left="9"/>
        <w:rPr>
          <w:rFonts w:asciiTheme="minorHAnsi" w:hAnsiTheme="minorHAnsi"/>
          <w:sz w:val="24"/>
        </w:rPr>
      </w:pPr>
      <w:r w:rsidRPr="00743E88">
        <w:rPr>
          <w:rFonts w:asciiTheme="minorHAnsi" w:hAnsiTheme="minorHAnsi"/>
        </w:rPr>
        <w:br w:type="column"/>
      </w:r>
      <w:r w:rsidRPr="00743E88">
        <w:rPr>
          <w:rFonts w:asciiTheme="minorHAnsi" w:hAnsiTheme="minorHAnsi"/>
          <w:i/>
          <w:w w:val="110"/>
          <w:sz w:val="24"/>
        </w:rPr>
        <w:lastRenderedPageBreak/>
        <w:t>,</w:t>
      </w:r>
      <w:r w:rsidRPr="00743E88">
        <w:rPr>
          <w:rFonts w:asciiTheme="minorHAnsi" w:hAnsiTheme="minorHAnsi"/>
          <w:i/>
          <w:spacing w:val="-2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C</w:t>
      </w:r>
      <w:r w:rsidRPr="00743E88">
        <w:rPr>
          <w:rFonts w:asciiTheme="minorHAnsi" w:hAnsiTheme="minorHAnsi"/>
          <w:i/>
          <w:spacing w:val="2"/>
          <w:w w:val="110"/>
          <w:sz w:val="24"/>
        </w:rPr>
        <w:t xml:space="preserve"> </w:t>
      </w:r>
      <w:r w:rsidRPr="00743E88">
        <w:rPr>
          <w:rFonts w:asciiTheme="minorHAnsi" w:hAnsiTheme="minorHAnsi"/>
          <w:w w:val="110"/>
          <w:sz w:val="24"/>
        </w:rPr>
        <w:t>=</w:t>
      </w:r>
      <w:r w:rsidRPr="00743E88">
        <w:rPr>
          <w:rFonts w:asciiTheme="minorHAnsi" w:hAnsiTheme="minorHAnsi"/>
          <w:spacing w:val="-18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L</w:t>
      </w:r>
      <w:r w:rsidRPr="00743E88">
        <w:rPr>
          <w:rFonts w:asciiTheme="minorHAnsi" w:hAnsiTheme="minorHAnsi"/>
          <w:i/>
          <w:spacing w:val="-27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−</w:t>
      </w:r>
      <w:r w:rsidRPr="00743E88">
        <w:rPr>
          <w:rFonts w:asciiTheme="minorHAnsi" w:hAnsiTheme="minorHAnsi"/>
          <w:i/>
          <w:spacing w:val="-22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E</w:t>
      </w:r>
      <w:r w:rsidRPr="00743E88">
        <w:rPr>
          <w:rFonts w:asciiTheme="minorHAnsi" w:hAnsiTheme="minorHAnsi"/>
          <w:i/>
          <w:spacing w:val="-14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−</w:t>
      </w:r>
      <w:r w:rsidRPr="00743E88">
        <w:rPr>
          <w:rFonts w:asciiTheme="minorHAnsi" w:hAnsiTheme="minorHAnsi"/>
          <w:i/>
          <w:spacing w:val="-22"/>
          <w:w w:val="110"/>
          <w:sz w:val="24"/>
        </w:rPr>
        <w:t xml:space="preserve"> </w:t>
      </w:r>
      <w:r w:rsidRPr="00743E88">
        <w:rPr>
          <w:rFonts w:asciiTheme="minorHAnsi" w:hAnsiTheme="minorHAnsi"/>
          <w:i/>
          <w:w w:val="110"/>
          <w:sz w:val="24"/>
        </w:rPr>
        <w:t>S</w:t>
      </w:r>
      <w:r w:rsidRPr="00743E88">
        <w:rPr>
          <w:rFonts w:asciiTheme="minorHAnsi" w:hAnsiTheme="minorHAnsi"/>
          <w:i/>
          <w:w w:val="110"/>
          <w:sz w:val="24"/>
        </w:rPr>
        <w:tab/>
      </w:r>
      <w:r w:rsidRPr="00743E88">
        <w:rPr>
          <w:rFonts w:asciiTheme="minorHAnsi" w:hAnsiTheme="minorHAnsi"/>
          <w:w w:val="110"/>
          <w:sz w:val="24"/>
        </w:rPr>
        <w:t>(3.1)</w:t>
      </w:r>
    </w:p>
    <w:p w:rsidR="00A7539C" w:rsidRPr="00743E88" w:rsidRDefault="00A7539C">
      <w:pPr>
        <w:rPr>
          <w:rFonts w:asciiTheme="minorHAnsi" w:hAnsiTheme="minorHAnsi"/>
          <w:sz w:val="24"/>
        </w:rPr>
        <w:sectPr w:rsidR="00A7539C" w:rsidRPr="00743E88">
          <w:type w:val="continuous"/>
          <w:pgSz w:w="11910" w:h="16840"/>
          <w:pgMar w:top="1580" w:right="1620" w:bottom="280" w:left="1680" w:header="720" w:footer="720" w:gutter="0"/>
          <w:cols w:num="4" w:space="720" w:equalWidth="0">
            <w:col w:w="3417" w:space="40"/>
            <w:col w:w="767" w:space="40"/>
            <w:col w:w="1229" w:space="40"/>
            <w:col w:w="3077"/>
          </w:cols>
        </w:sectPr>
      </w:pP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17"/>
        </w:rPr>
      </w:pPr>
    </w:p>
    <w:p w:rsidR="00A7539C" w:rsidRPr="00743E88" w:rsidRDefault="00743E88">
      <w:pPr>
        <w:pStyle w:val="BodyText"/>
        <w:spacing w:before="133" w:line="288" w:lineRule="auto"/>
        <w:ind w:left="108" w:right="477"/>
        <w:jc w:val="both"/>
        <w:rPr>
          <w:rFonts w:asciiTheme="minorHAnsi" w:hAnsiTheme="minorHAnsi"/>
        </w:rPr>
      </w:pPr>
      <w:bookmarkStart w:id="62" w:name="Hazem_Thesis6_10_32"/>
      <w:bookmarkEnd w:id="62"/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conventional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definition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expected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efficiency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>η</w:t>
      </w:r>
      <w:r w:rsidRPr="00743E88">
        <w:rPr>
          <w:rFonts w:asciiTheme="minorHAnsi" w:hAnsiTheme="minorHAnsi"/>
          <w:i/>
          <w:w w:val="95"/>
          <w:position w:val="-3"/>
          <w:sz w:val="16"/>
        </w:rPr>
        <w:t>conv</w:t>
      </w:r>
      <w:r w:rsidRPr="00743E88">
        <w:rPr>
          <w:rFonts w:asciiTheme="minorHAnsi" w:hAnsiTheme="minorHAnsi"/>
          <w:i/>
          <w:spacing w:val="13"/>
          <w:w w:val="95"/>
          <w:position w:val="-3"/>
          <w:sz w:val="16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given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spacing w:val="-4"/>
          <w:w w:val="95"/>
        </w:rPr>
        <w:t xml:space="preserve">by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ratio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between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expected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number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successful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slots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>S</w:t>
      </w:r>
      <w:r w:rsidRPr="00743E88">
        <w:rPr>
          <w:rFonts w:asciiTheme="minorHAnsi" w:hAnsiTheme="minorHAnsi"/>
          <w:i/>
          <w:spacing w:val="-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and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 frame length</w:t>
      </w:r>
      <w:r w:rsidRPr="00743E88">
        <w:rPr>
          <w:rFonts w:asciiTheme="minorHAnsi" w:hAnsiTheme="minorHAnsi"/>
          <w:spacing w:val="-47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 xml:space="preserve">L </w:t>
      </w:r>
      <w:r w:rsidRPr="00743E88">
        <w:rPr>
          <w:rFonts w:asciiTheme="minorHAnsi" w:hAnsiTheme="minorHAnsi"/>
          <w:w w:val="95"/>
        </w:rPr>
        <w:t>[55]: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8"/>
        <w:rPr>
          <w:rFonts w:asciiTheme="minorHAnsi" w:hAnsiTheme="minorHAnsi"/>
          <w:sz w:val="26"/>
        </w:rPr>
      </w:pPr>
    </w:p>
    <w:p w:rsidR="00A7539C" w:rsidRPr="00743E88" w:rsidRDefault="00A7539C">
      <w:pPr>
        <w:rPr>
          <w:rFonts w:asciiTheme="minorHAnsi" w:hAnsiTheme="minorHAnsi"/>
          <w:sz w:val="26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</w:p>
    <w:p w:rsidR="00A7539C" w:rsidRPr="00743E88" w:rsidRDefault="007349BA">
      <w:pPr>
        <w:spacing w:before="197" w:line="251" w:lineRule="exact"/>
        <w:ind w:right="247"/>
        <w:jc w:val="right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lastRenderedPageBreak/>
        <w:pict>
          <v:line id="_x0000_s1393" style="position:absolute;left:0;text-align:left;z-index:2848;mso-position-horizontal-relative:page" from="302.5pt,19.05pt" to="310.5pt,19.05pt" strokeweight=".14042mm">
            <w10:wrap anchorx="page"/>
          </v:line>
        </w:pict>
      </w:r>
      <w:r>
        <w:rPr>
          <w:rFonts w:asciiTheme="minorHAnsi" w:hAnsiTheme="minorHAnsi"/>
        </w:rPr>
        <w:pict>
          <v:shape id="_x0000_s1392" type="#_x0000_t202" style="position:absolute;left:0;text-align:left;margin-left:302.55pt;margin-top:5pt;width:7.2pt;height:12pt;z-index:2920;mso-position-horizontal-relative:page" filled="f" stroked="f">
            <v:textbox inset="0,0,0,0">
              <w:txbxContent>
                <w:p w:rsidR="00EC2468" w:rsidRDefault="00EC2468">
                  <w:pPr>
                    <w:spacing w:line="232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rFonts w:ascii="Georgia"/>
                      <w:i/>
                      <w:w w:val="106"/>
                      <w:sz w:val="24"/>
                    </w:rPr>
                    <w:t>S</w:t>
                  </w:r>
                </w:p>
              </w:txbxContent>
            </v:textbox>
            <w10:wrap anchorx="page"/>
          </v:shape>
        </w:pict>
      </w:r>
      <w:proofErr w:type="gramStart"/>
      <w:r w:rsidR="00743E88" w:rsidRPr="00743E88">
        <w:rPr>
          <w:rFonts w:asciiTheme="minorHAnsi" w:hAnsiTheme="minorHAnsi"/>
          <w:i/>
          <w:position w:val="4"/>
          <w:sz w:val="24"/>
        </w:rPr>
        <w:t>η</w:t>
      </w:r>
      <w:r w:rsidR="00743E88" w:rsidRPr="00743E88">
        <w:rPr>
          <w:rFonts w:asciiTheme="minorHAnsi" w:hAnsiTheme="minorHAnsi"/>
          <w:i/>
          <w:sz w:val="16"/>
        </w:rPr>
        <w:t>conv</w:t>
      </w:r>
      <w:proofErr w:type="gramEnd"/>
      <w:r w:rsidR="00743E88" w:rsidRPr="00743E88">
        <w:rPr>
          <w:rFonts w:asciiTheme="minorHAnsi" w:hAnsiTheme="minorHAnsi"/>
          <w:i/>
          <w:sz w:val="16"/>
        </w:rPr>
        <w:t xml:space="preserve"> </w:t>
      </w:r>
      <w:r w:rsidR="00743E88" w:rsidRPr="00743E88">
        <w:rPr>
          <w:rFonts w:asciiTheme="minorHAnsi" w:hAnsiTheme="minorHAnsi"/>
          <w:position w:val="4"/>
          <w:sz w:val="24"/>
        </w:rPr>
        <w:t>=</w:t>
      </w:r>
    </w:p>
    <w:p w:rsidR="00A7539C" w:rsidRPr="00743E88" w:rsidRDefault="00743E88">
      <w:pPr>
        <w:spacing w:line="210" w:lineRule="exact"/>
        <w:jc w:val="right"/>
        <w:rPr>
          <w:rFonts w:asciiTheme="minorHAnsi" w:hAnsiTheme="minorHAnsi"/>
          <w:i/>
          <w:sz w:val="24"/>
        </w:rPr>
      </w:pPr>
      <w:r w:rsidRPr="00743E88">
        <w:rPr>
          <w:rFonts w:asciiTheme="minorHAnsi" w:hAnsiTheme="minorHAnsi"/>
          <w:i/>
          <w:w w:val="109"/>
          <w:sz w:val="24"/>
        </w:rPr>
        <w:t>L</w:t>
      </w:r>
    </w:p>
    <w:p w:rsidR="00A7539C" w:rsidRPr="00743E88" w:rsidRDefault="00743E88">
      <w:pPr>
        <w:pStyle w:val="BodyText"/>
        <w:spacing w:before="204"/>
        <w:ind w:right="477"/>
        <w:jc w:val="right"/>
        <w:rPr>
          <w:rFonts w:asciiTheme="minorHAnsi" w:hAnsiTheme="minorHAnsi"/>
        </w:rPr>
      </w:pPr>
      <w:r w:rsidRPr="00743E88">
        <w:rPr>
          <w:rFonts w:asciiTheme="minorHAnsi" w:hAnsiTheme="minorHAnsi"/>
        </w:rPr>
        <w:br w:type="column"/>
      </w:r>
      <w:r w:rsidRPr="00743E88">
        <w:rPr>
          <w:rFonts w:asciiTheme="minorHAnsi" w:hAnsiTheme="minorHAnsi"/>
          <w:w w:val="95"/>
        </w:rPr>
        <w:lastRenderedPageBreak/>
        <w:t>(3.2)</w:t>
      </w:r>
    </w:p>
    <w:p w:rsidR="00A7539C" w:rsidRPr="00743E88" w:rsidRDefault="00A7539C">
      <w:pPr>
        <w:jc w:val="right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80" w:bottom="280" w:left="1620" w:header="720" w:footer="720" w:gutter="0"/>
          <w:cols w:num="2" w:space="720" w:equalWidth="0">
            <w:col w:w="4590" w:space="40"/>
            <w:col w:w="3980"/>
          </w:cols>
        </w:sectPr>
      </w:pPr>
    </w:p>
    <w:p w:rsidR="00A7539C" w:rsidRPr="00743E88" w:rsidRDefault="00743E88">
      <w:pPr>
        <w:pStyle w:val="BodyText"/>
        <w:spacing w:before="66" w:line="297" w:lineRule="auto"/>
        <w:ind w:left="107"/>
        <w:rPr>
          <w:rFonts w:asciiTheme="minorHAnsi" w:hAnsiTheme="minorHAnsi"/>
        </w:rPr>
      </w:pPr>
      <w:r w:rsidRPr="00743E88">
        <w:rPr>
          <w:rFonts w:asciiTheme="minorHAnsi" w:hAnsiTheme="minorHAnsi"/>
        </w:rPr>
        <w:lastRenderedPageBreak/>
        <w:t>Based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(3.1)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(3.2),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results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  <w:spacing w:val="-3"/>
        </w:rPr>
        <w:t>conventional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definition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8"/>
        </w:rPr>
        <w:t xml:space="preserve"> </w:t>
      </w:r>
      <w:r w:rsidR="009649C6">
        <w:rPr>
          <w:rFonts w:asciiTheme="minorHAnsi" w:hAnsiTheme="minorHAnsi"/>
        </w:rPr>
        <w:t>effi</w:t>
      </w:r>
      <w:r w:rsidRPr="00743E88">
        <w:rPr>
          <w:rFonts w:asciiTheme="minorHAnsi" w:hAnsiTheme="minorHAnsi"/>
        </w:rPr>
        <w:t>ciency: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2"/>
        <w:rPr>
          <w:rFonts w:asciiTheme="minorHAnsi" w:hAnsiTheme="minorHAnsi"/>
          <w:sz w:val="17"/>
        </w:rPr>
      </w:pPr>
    </w:p>
    <w:p w:rsidR="00A7539C" w:rsidRPr="00743E88" w:rsidRDefault="00A7539C">
      <w:pPr>
        <w:rPr>
          <w:rFonts w:asciiTheme="minorHAnsi" w:hAnsiTheme="minorHAnsi"/>
          <w:sz w:val="17"/>
        </w:rPr>
        <w:sectPr w:rsidR="00A7539C" w:rsidRPr="00743E88">
          <w:type w:val="continuous"/>
          <w:pgSz w:w="11910" w:h="16840"/>
          <w:pgMar w:top="1580" w:right="1680" w:bottom="280" w:left="1620" w:header="720" w:footer="720" w:gutter="0"/>
          <w:cols w:space="720"/>
        </w:sectPr>
      </w:pPr>
    </w:p>
    <w:p w:rsidR="00A7539C" w:rsidRPr="00743E88" w:rsidRDefault="007349BA">
      <w:pPr>
        <w:spacing w:before="163" w:line="346" w:lineRule="exact"/>
        <w:ind w:right="218"/>
        <w:jc w:val="right"/>
        <w:rPr>
          <w:rFonts w:asciiTheme="minorHAnsi" w:hAnsiTheme="minorHAnsi"/>
          <w:i/>
          <w:sz w:val="24"/>
        </w:rPr>
      </w:pPr>
      <w:r>
        <w:rPr>
          <w:rFonts w:asciiTheme="minorHAnsi" w:hAnsiTheme="minorHAnsi"/>
        </w:rPr>
        <w:lastRenderedPageBreak/>
        <w:pict>
          <v:shape id="_x0000_s1391" type="#_x0000_t202" style="position:absolute;left:0;text-align:left;margin-left:230.05pt;margin-top:5pt;width:59.05pt;height:37.2pt;z-index:-52336;mso-position-horizontal-relative:page" filled="f" stroked="f">
            <v:textbox inset="0,0,0,0">
              <w:txbxContent>
                <w:p w:rsidR="00EC2468" w:rsidRDefault="00EC2468">
                  <w:pPr>
                    <w:spacing w:line="496" w:lineRule="exact"/>
                    <w:rPr>
                      <w:rFonts w:ascii="Georgia" w:hAnsi="Georgia"/>
                      <w:i/>
                      <w:sz w:val="24"/>
                    </w:rPr>
                  </w:pPr>
                  <w:r>
                    <w:rPr>
                      <w:rFonts w:ascii="Arial" w:hAnsi="Arial"/>
                      <w:spacing w:val="-1181"/>
                      <w:w w:val="220"/>
                      <w:sz w:val="20"/>
                    </w:rPr>
                    <w:t>(</w:t>
                  </w:r>
                  <w:r>
                    <w:rPr>
                      <w:rFonts w:ascii="Georgia" w:hAnsi="Georgia"/>
                      <w:i/>
                      <w:w w:val="83"/>
                      <w:position w:val="-28"/>
                      <w:sz w:val="24"/>
                    </w:rPr>
                    <w:t>η</w:t>
                  </w:r>
                </w:p>
              </w:txbxContent>
            </v:textbox>
            <w10:wrap anchorx="page"/>
          </v:shape>
        </w:pict>
      </w:r>
      <w:r w:rsidR="00743E88" w:rsidRPr="00743E88">
        <w:rPr>
          <w:rFonts w:asciiTheme="minorHAnsi" w:hAnsiTheme="minorHAnsi"/>
          <w:position w:val="-15"/>
          <w:sz w:val="24"/>
        </w:rPr>
        <w:t xml:space="preserve">= </w:t>
      </w:r>
      <w:r w:rsidR="00743E88" w:rsidRPr="00743E88">
        <w:rPr>
          <w:rFonts w:asciiTheme="minorHAnsi" w:hAnsiTheme="minorHAnsi"/>
          <w:i/>
          <w:sz w:val="24"/>
          <w:u w:val="single"/>
        </w:rPr>
        <w:t>n</w:t>
      </w:r>
    </w:p>
    <w:p w:rsidR="00A7539C" w:rsidRPr="00743E88" w:rsidRDefault="00743E88">
      <w:pPr>
        <w:tabs>
          <w:tab w:val="left" w:pos="694"/>
        </w:tabs>
        <w:spacing w:line="254" w:lineRule="exact"/>
        <w:ind w:right="208"/>
        <w:jc w:val="right"/>
        <w:rPr>
          <w:rFonts w:asciiTheme="minorHAnsi" w:hAnsiTheme="minorHAnsi"/>
          <w:i/>
          <w:sz w:val="24"/>
        </w:rPr>
      </w:pPr>
      <w:proofErr w:type="gramStart"/>
      <w:r w:rsidRPr="00743E88">
        <w:rPr>
          <w:rFonts w:asciiTheme="minorHAnsi" w:hAnsiTheme="minorHAnsi"/>
          <w:i/>
          <w:w w:val="105"/>
          <w:sz w:val="16"/>
        </w:rPr>
        <w:t>conv</w:t>
      </w:r>
      <w:proofErr w:type="gramEnd"/>
      <w:r w:rsidRPr="00743E88">
        <w:rPr>
          <w:rFonts w:asciiTheme="minorHAnsi" w:hAnsiTheme="minorHAnsi"/>
          <w:i/>
          <w:w w:val="105"/>
          <w:sz w:val="16"/>
        </w:rPr>
        <w:tab/>
      </w:r>
      <w:r w:rsidRPr="00743E88">
        <w:rPr>
          <w:rFonts w:asciiTheme="minorHAnsi" w:hAnsiTheme="minorHAnsi"/>
          <w:i/>
          <w:spacing w:val="-1"/>
          <w:w w:val="105"/>
          <w:position w:val="-12"/>
          <w:sz w:val="24"/>
        </w:rPr>
        <w:t>L</w:t>
      </w:r>
    </w:p>
    <w:p w:rsidR="00A7539C" w:rsidRPr="00743E88" w:rsidRDefault="00743E88">
      <w:pPr>
        <w:spacing w:before="58" w:line="319" w:lineRule="exact"/>
        <w:ind w:left="414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</w:rPr>
        <w:br w:type="column"/>
      </w:r>
      <w:proofErr w:type="gramStart"/>
      <w:r w:rsidRPr="00743E88">
        <w:rPr>
          <w:rFonts w:asciiTheme="minorHAnsi" w:hAnsiTheme="minorHAnsi"/>
          <w:w w:val="105"/>
          <w:position w:val="-8"/>
          <w:sz w:val="24"/>
          <w:u w:val="single"/>
        </w:rPr>
        <w:lastRenderedPageBreak/>
        <w:t xml:space="preserve">1  </w:t>
      </w:r>
      <w:r w:rsidRPr="00743E88">
        <w:rPr>
          <w:rFonts w:asciiTheme="minorHAnsi" w:hAnsiTheme="minorHAnsi"/>
          <w:i/>
          <w:w w:val="105"/>
          <w:sz w:val="16"/>
        </w:rPr>
        <w:t>n</w:t>
      </w:r>
      <w:proofErr w:type="gramEnd"/>
      <w:r w:rsidRPr="00743E88">
        <w:rPr>
          <w:rFonts w:asciiTheme="minorHAnsi" w:hAnsiTheme="minorHAnsi"/>
          <w:i/>
          <w:w w:val="105"/>
          <w:sz w:val="16"/>
        </w:rPr>
        <w:t>−</w:t>
      </w:r>
      <w:r w:rsidRPr="00743E88">
        <w:rPr>
          <w:rFonts w:asciiTheme="minorHAnsi" w:hAnsiTheme="minorHAnsi"/>
          <w:w w:val="105"/>
          <w:sz w:val="16"/>
        </w:rPr>
        <w:t>1</w:t>
      </w:r>
    </w:p>
    <w:p w:rsidR="00A7539C" w:rsidRPr="00743E88" w:rsidRDefault="007349BA">
      <w:pPr>
        <w:spacing w:line="380" w:lineRule="exact"/>
        <w:ind w:left="130"/>
        <w:rPr>
          <w:rFonts w:asciiTheme="minorHAnsi" w:hAnsiTheme="minorHAnsi"/>
          <w:i/>
          <w:sz w:val="24"/>
        </w:rPr>
      </w:pPr>
      <w:r>
        <w:rPr>
          <w:rFonts w:asciiTheme="minorHAnsi" w:hAnsiTheme="minorHAnsi"/>
        </w:rPr>
        <w:pict>
          <v:shape id="_x0000_s1390" type="#_x0000_t202" style="position:absolute;left:0;text-align:left;margin-left:289.05pt;margin-top:-13.85pt;width:38.2pt;height:37.2pt;z-index:-52312;mso-position-horizontal-relative:page" filled="f" stroked="f">
            <v:textbox inset="0,0,0,0">
              <w:txbxContent>
                <w:p w:rsidR="00EC2468" w:rsidRDefault="00EC2468">
                  <w:pPr>
                    <w:spacing w:line="493" w:lineRule="exact"/>
                    <w:rPr>
                      <w:rFonts w:ascii="Tahoma"/>
                      <w:sz w:val="24"/>
                    </w:rPr>
                  </w:pPr>
                  <w:r>
                    <w:rPr>
                      <w:rFonts w:ascii="Arial"/>
                      <w:spacing w:val="-764"/>
                      <w:w w:val="263"/>
                      <w:sz w:val="20"/>
                    </w:rPr>
                    <w:t>\</w:t>
                  </w:r>
                  <w:r>
                    <w:rPr>
                      <w:rFonts w:ascii="Tahoma"/>
                      <w:w w:val="89"/>
                      <w:position w:val="-28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43E88" w:rsidRPr="00743E88">
        <w:rPr>
          <w:rFonts w:asciiTheme="minorHAnsi" w:hAnsiTheme="minorHAnsi"/>
          <w:i/>
          <w:w w:val="125"/>
          <w:sz w:val="24"/>
        </w:rPr>
        <w:t xml:space="preserve">− </w:t>
      </w:r>
      <w:r w:rsidR="00743E88" w:rsidRPr="00743E88">
        <w:rPr>
          <w:rFonts w:asciiTheme="minorHAnsi" w:hAnsiTheme="minorHAnsi"/>
          <w:i/>
          <w:w w:val="125"/>
          <w:position w:val="-15"/>
          <w:sz w:val="24"/>
        </w:rPr>
        <w:t>L</w:t>
      </w:r>
    </w:p>
    <w:p w:rsidR="00A7539C" w:rsidRPr="00743E88" w:rsidRDefault="00743E88">
      <w:pPr>
        <w:pStyle w:val="BodyText"/>
        <w:spacing w:before="1"/>
        <w:rPr>
          <w:rFonts w:asciiTheme="minorHAnsi" w:hAnsiTheme="minorHAnsi"/>
          <w:i/>
          <w:sz w:val="27"/>
        </w:rPr>
      </w:pPr>
      <w:r w:rsidRPr="00743E88">
        <w:rPr>
          <w:rFonts w:asciiTheme="minorHAnsi" w:hAnsiTheme="minorHAnsi"/>
        </w:rPr>
        <w:br w:type="column"/>
      </w:r>
    </w:p>
    <w:p w:rsidR="00A7539C" w:rsidRPr="00743E88" w:rsidRDefault="00743E88">
      <w:pPr>
        <w:pStyle w:val="BodyText"/>
        <w:ind w:right="477"/>
        <w:jc w:val="right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(3.3)</w:t>
      </w:r>
    </w:p>
    <w:p w:rsidR="00A7539C" w:rsidRPr="00743E88" w:rsidRDefault="00A7539C">
      <w:pPr>
        <w:jc w:val="right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80" w:bottom="280" w:left="1620" w:header="720" w:footer="720" w:gutter="0"/>
          <w:cols w:num="3" w:space="720" w:equalWidth="0">
            <w:col w:w="4161" w:space="40"/>
            <w:col w:w="1043" w:space="40"/>
            <w:col w:w="3326"/>
          </w:cols>
        </w:sectPr>
      </w:pPr>
    </w:p>
    <w:p w:rsidR="00A7539C" w:rsidRPr="00743E88" w:rsidRDefault="00743E88">
      <w:pPr>
        <w:pStyle w:val="BodyText"/>
        <w:spacing w:before="64" w:line="290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lastRenderedPageBreak/>
        <w:t>Figure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3.9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shows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FSA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efficiency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>η</w:t>
      </w:r>
      <w:r w:rsidRPr="00743E88">
        <w:rPr>
          <w:rFonts w:asciiTheme="minorHAnsi" w:hAnsiTheme="minorHAnsi"/>
          <w:i/>
          <w:w w:val="95"/>
          <w:position w:val="-3"/>
          <w:sz w:val="16"/>
        </w:rPr>
        <w:t>conv</w:t>
      </w:r>
      <w:r w:rsidRPr="00743E88">
        <w:rPr>
          <w:rFonts w:asciiTheme="minorHAnsi" w:hAnsiTheme="minorHAnsi"/>
          <w:i/>
          <w:spacing w:val="15"/>
          <w:w w:val="95"/>
          <w:position w:val="-3"/>
          <w:sz w:val="16"/>
        </w:rPr>
        <w:t xml:space="preserve"> </w:t>
      </w:r>
      <w:r w:rsidRPr="00743E88">
        <w:rPr>
          <w:rFonts w:asciiTheme="minorHAnsi" w:hAnsiTheme="minorHAnsi"/>
          <w:w w:val="95"/>
        </w:rPr>
        <w:t>for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constant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length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29"/>
        </w:rPr>
        <w:t xml:space="preserve"> </w:t>
      </w:r>
      <w:r w:rsidRPr="00743E88">
        <w:rPr>
          <w:rFonts w:asciiTheme="minorHAnsi" w:hAnsiTheme="minorHAnsi"/>
        </w:rPr>
        <w:t>=</w:t>
      </w:r>
      <w:r w:rsidRPr="00743E88">
        <w:rPr>
          <w:rFonts w:asciiTheme="minorHAnsi" w:hAnsiTheme="minorHAnsi"/>
          <w:spacing w:val="-47"/>
        </w:rPr>
        <w:t xml:space="preserve"> </w:t>
      </w:r>
      <w:r w:rsidRPr="00743E88">
        <w:rPr>
          <w:rFonts w:asciiTheme="minorHAnsi" w:hAnsiTheme="minorHAnsi"/>
        </w:rPr>
        <w:t>64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different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numbers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tags.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goal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optimizing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 xml:space="preserve">DFSA </w:t>
      </w:r>
      <w:r w:rsidRPr="00743E88">
        <w:rPr>
          <w:rFonts w:asciiTheme="minorHAnsi" w:hAnsiTheme="minorHAnsi"/>
          <w:w w:val="95"/>
        </w:rPr>
        <w:t>algorithm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finding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optimal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>L</w:t>
      </w:r>
      <w:r w:rsidRPr="00743E88">
        <w:rPr>
          <w:rFonts w:asciiTheme="minorHAnsi" w:hAnsiTheme="minorHAnsi"/>
          <w:w w:val="95"/>
        </w:rPr>
        <w:t>,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which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maximizes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 efficiency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proofErr w:type="gramStart"/>
      <w:r w:rsidRPr="00743E88">
        <w:rPr>
          <w:rFonts w:asciiTheme="minorHAnsi" w:hAnsiTheme="minorHAnsi"/>
          <w:i/>
          <w:w w:val="95"/>
        </w:rPr>
        <w:t>η</w:t>
      </w:r>
      <w:r w:rsidRPr="00743E88">
        <w:rPr>
          <w:rFonts w:asciiTheme="minorHAnsi" w:hAnsiTheme="minorHAnsi"/>
          <w:i/>
          <w:w w:val="95"/>
          <w:position w:val="-3"/>
          <w:sz w:val="16"/>
        </w:rPr>
        <w:t>conv</w:t>
      </w:r>
      <w:r w:rsidRPr="00743E88">
        <w:rPr>
          <w:rFonts w:asciiTheme="minorHAnsi" w:hAnsiTheme="minorHAnsi"/>
          <w:i/>
          <w:spacing w:val="-40"/>
          <w:w w:val="95"/>
          <w:position w:val="-3"/>
          <w:sz w:val="16"/>
        </w:rPr>
        <w:t xml:space="preserve"> </w:t>
      </w:r>
      <w:r w:rsidRPr="00743E88">
        <w:rPr>
          <w:rFonts w:asciiTheme="minorHAnsi" w:hAnsiTheme="minorHAnsi"/>
          <w:w w:val="95"/>
        </w:rPr>
        <w:t>.</w:t>
      </w:r>
      <w:proofErr w:type="gramEnd"/>
      <w:r w:rsidRPr="00743E88">
        <w:rPr>
          <w:rFonts w:asciiTheme="minorHAnsi" w:hAnsiTheme="minorHAnsi"/>
          <w:spacing w:val="-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Based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on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(3.3),</w:t>
      </w:r>
      <w:r w:rsidRPr="00743E88">
        <w:rPr>
          <w:rFonts w:asciiTheme="minorHAnsi" w:hAnsiTheme="minorHAnsi"/>
          <w:spacing w:val="-2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efficiency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i/>
          <w:w w:val="95"/>
        </w:rPr>
        <w:t>η</w:t>
      </w:r>
      <w:r w:rsidRPr="00743E88">
        <w:rPr>
          <w:rFonts w:asciiTheme="minorHAnsi" w:hAnsiTheme="minorHAnsi"/>
          <w:i/>
          <w:w w:val="95"/>
          <w:position w:val="-3"/>
          <w:sz w:val="16"/>
        </w:rPr>
        <w:t>conv</w:t>
      </w:r>
      <w:r w:rsidRPr="00743E88">
        <w:rPr>
          <w:rFonts w:asciiTheme="minorHAnsi" w:hAnsiTheme="minorHAnsi"/>
          <w:i/>
          <w:spacing w:val="1"/>
          <w:w w:val="95"/>
          <w:position w:val="-3"/>
          <w:sz w:val="16"/>
        </w:rPr>
        <w:t xml:space="preserve"> </w:t>
      </w:r>
      <w:r w:rsidRPr="00743E88">
        <w:rPr>
          <w:rFonts w:asciiTheme="minorHAnsi" w:hAnsiTheme="minorHAnsi"/>
          <w:w w:val="95"/>
        </w:rPr>
        <w:t>is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maximized</w:t>
      </w:r>
      <w:r w:rsidRPr="00743E88">
        <w:rPr>
          <w:rFonts w:asciiTheme="minorHAnsi" w:hAnsiTheme="minorHAnsi"/>
          <w:spacing w:val="-2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when:</w:t>
      </w:r>
    </w:p>
    <w:p w:rsidR="00A7539C" w:rsidRPr="00743E88" w:rsidRDefault="00743E88">
      <w:pPr>
        <w:tabs>
          <w:tab w:val="left" w:pos="7644"/>
        </w:tabs>
        <w:spacing w:before="276"/>
        <w:ind w:left="3690"/>
        <w:rPr>
          <w:rFonts w:asciiTheme="minorHAnsi" w:hAnsiTheme="minorHAnsi"/>
          <w:sz w:val="24"/>
        </w:rPr>
      </w:pPr>
      <w:r w:rsidRPr="00743E88">
        <w:rPr>
          <w:rFonts w:asciiTheme="minorHAnsi" w:hAnsiTheme="minorHAnsi"/>
          <w:i/>
          <w:sz w:val="24"/>
        </w:rPr>
        <w:t>L</w:t>
      </w:r>
      <w:r w:rsidRPr="00743E88">
        <w:rPr>
          <w:rFonts w:asciiTheme="minorHAnsi" w:hAnsiTheme="minorHAnsi"/>
          <w:i/>
          <w:position w:val="-3"/>
          <w:sz w:val="16"/>
        </w:rPr>
        <w:t>opt</w:t>
      </w:r>
      <w:r w:rsidRPr="00743E88">
        <w:rPr>
          <w:rFonts w:asciiTheme="minorHAnsi" w:hAnsiTheme="minorHAnsi"/>
          <w:i/>
          <w:spacing w:val="24"/>
          <w:position w:val="-3"/>
          <w:sz w:val="16"/>
        </w:rPr>
        <w:t xml:space="preserve"> </w:t>
      </w:r>
      <w:r w:rsidRPr="00743E88">
        <w:rPr>
          <w:rFonts w:asciiTheme="minorHAnsi" w:hAnsiTheme="minorHAnsi"/>
          <w:sz w:val="24"/>
        </w:rPr>
        <w:t>=</w:t>
      </w:r>
      <w:r w:rsidRPr="00743E88">
        <w:rPr>
          <w:rFonts w:asciiTheme="minorHAnsi" w:hAnsiTheme="minorHAnsi"/>
          <w:spacing w:val="-10"/>
          <w:sz w:val="24"/>
        </w:rPr>
        <w:t xml:space="preserve"> </w:t>
      </w:r>
      <w:r w:rsidRPr="00743E88">
        <w:rPr>
          <w:rFonts w:asciiTheme="minorHAnsi" w:hAnsiTheme="minorHAnsi"/>
          <w:i/>
          <w:sz w:val="24"/>
        </w:rPr>
        <w:t>n</w:t>
      </w:r>
      <w:r w:rsidRPr="00743E88">
        <w:rPr>
          <w:rFonts w:asciiTheme="minorHAnsi" w:hAnsiTheme="minorHAnsi"/>
          <w:i/>
          <w:sz w:val="24"/>
        </w:rPr>
        <w:tab/>
      </w:r>
      <w:r w:rsidRPr="00743E88">
        <w:rPr>
          <w:rFonts w:asciiTheme="minorHAnsi" w:hAnsiTheme="minorHAnsi"/>
          <w:sz w:val="24"/>
        </w:rPr>
        <w:t>(3.4)</w:t>
      </w:r>
    </w:p>
    <w:p w:rsidR="00A7539C" w:rsidRPr="00743E88" w:rsidRDefault="00A7539C">
      <w:pPr>
        <w:pStyle w:val="BodyText"/>
        <w:spacing w:before="8"/>
        <w:rPr>
          <w:rFonts w:asciiTheme="minorHAnsi" w:hAnsiTheme="minorHAnsi"/>
          <w:sz w:val="28"/>
        </w:rPr>
      </w:pPr>
    </w:p>
    <w:p w:rsidR="00A7539C" w:rsidRPr="00743E88" w:rsidRDefault="00743E88" w:rsidP="00724C37">
      <w:pPr>
        <w:pStyle w:val="BodyText"/>
        <w:spacing w:line="297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practical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applications,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  <w:i/>
        </w:rPr>
        <w:t>n</w:t>
      </w:r>
      <w:r w:rsidRPr="00743E88">
        <w:rPr>
          <w:rFonts w:asciiTheme="minorHAnsi" w:hAnsiTheme="minorHAnsi"/>
          <w:i/>
          <w:spacing w:val="-24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interrogation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region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 xml:space="preserve">is </w:t>
      </w:r>
      <w:r w:rsidRPr="00743E88">
        <w:rPr>
          <w:rFonts w:asciiTheme="minorHAnsi" w:hAnsiTheme="minorHAnsi"/>
          <w:w w:val="95"/>
        </w:rPr>
        <w:t>unknown.</w:t>
      </w:r>
      <w:r w:rsidRPr="00743E88">
        <w:rPr>
          <w:rFonts w:asciiTheme="minorHAnsi" w:hAnsiTheme="minorHAnsi"/>
          <w:spacing w:val="-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Furthermore,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number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may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even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spacing w:val="-8"/>
          <w:w w:val="95"/>
        </w:rPr>
        <w:t>vary,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e.g.</w:t>
      </w:r>
      <w:r w:rsidRPr="00743E88">
        <w:rPr>
          <w:rFonts w:asciiTheme="minorHAnsi" w:hAnsiTheme="minorHAnsi"/>
          <w:spacing w:val="-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when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 are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mounted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moving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goods</w:t>
      </w:r>
      <w:del w:id="63" w:author="Raghda Wahdan" w:date="2017-11-05T01:52:00Z">
        <w:r w:rsidRPr="00743E88" w:rsidDel="00724C37">
          <w:rPr>
            <w:rFonts w:asciiTheme="minorHAnsi" w:hAnsiTheme="minorHAnsi"/>
            <w:w w:val="95"/>
          </w:rPr>
          <w:delText>,</w:delText>
        </w:r>
        <w:r w:rsidRPr="00743E88" w:rsidDel="00724C37">
          <w:rPr>
            <w:rFonts w:asciiTheme="minorHAnsi" w:hAnsiTheme="minorHAnsi"/>
            <w:spacing w:val="-18"/>
            <w:w w:val="95"/>
          </w:rPr>
          <w:delText xml:space="preserve"> </w:delText>
        </w:r>
        <w:r w:rsidRPr="00743E88" w:rsidDel="00724C37">
          <w:rPr>
            <w:rFonts w:asciiTheme="minorHAnsi" w:hAnsiTheme="minorHAnsi"/>
            <w:w w:val="95"/>
          </w:rPr>
          <w:delText>and</w:delText>
        </w:r>
      </w:del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because</w:t>
      </w:r>
      <w:ins w:id="64" w:author="Raghda Wahdan" w:date="2017-11-05T01:53:00Z">
        <w:r w:rsidR="00724C37">
          <w:rPr>
            <w:rFonts w:asciiTheme="minorHAnsi" w:hAnsiTheme="minorHAnsi"/>
            <w:w w:val="95"/>
          </w:rPr>
          <w:t xml:space="preserve"> the</w:t>
        </w:r>
      </w:ins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successfully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get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inactive in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del w:id="65" w:author="Raghda Wahdan" w:date="2017-11-05T01:53:00Z">
        <w:r w:rsidRPr="00743E88" w:rsidDel="00724C37">
          <w:rPr>
            <w:rFonts w:asciiTheme="minorHAnsi" w:hAnsiTheme="minorHAnsi"/>
            <w:w w:val="95"/>
          </w:rPr>
          <w:delText>following</w:delText>
        </w:r>
        <w:r w:rsidRPr="00743E88" w:rsidDel="00724C37">
          <w:rPr>
            <w:rFonts w:asciiTheme="minorHAnsi" w:hAnsiTheme="minorHAnsi"/>
            <w:spacing w:val="-26"/>
            <w:w w:val="95"/>
          </w:rPr>
          <w:delText xml:space="preserve"> </w:delText>
        </w:r>
      </w:del>
      <w:ins w:id="66" w:author="Raghda Wahdan" w:date="2017-11-05T01:53:00Z">
        <w:r w:rsidR="00724C37">
          <w:rPr>
            <w:rFonts w:asciiTheme="minorHAnsi" w:hAnsiTheme="minorHAnsi"/>
            <w:w w:val="95"/>
          </w:rPr>
          <w:t>mentioned</w:t>
        </w:r>
        <w:r w:rsidR="00724C37" w:rsidRPr="00743E88">
          <w:rPr>
            <w:rFonts w:asciiTheme="minorHAnsi" w:hAnsiTheme="minorHAnsi"/>
            <w:spacing w:val="-26"/>
            <w:w w:val="95"/>
          </w:rPr>
          <w:t xml:space="preserve"> </w:t>
        </w:r>
      </w:ins>
      <w:r w:rsidRPr="00743E88">
        <w:rPr>
          <w:rFonts w:asciiTheme="minorHAnsi" w:hAnsiTheme="minorHAnsi"/>
          <w:w w:val="95"/>
        </w:rPr>
        <w:t>frames.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Therefore,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such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applications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employ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DFSA</w:t>
      </w:r>
      <w:r w:rsidRPr="00743E88">
        <w:rPr>
          <w:rFonts w:asciiTheme="minorHAnsi" w:hAnsiTheme="minorHAnsi"/>
          <w:spacing w:val="-2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[56].</w:t>
      </w:r>
      <w:r w:rsidRPr="00743E88">
        <w:rPr>
          <w:rFonts w:asciiTheme="minorHAnsi" w:hAnsiTheme="minorHAnsi"/>
          <w:spacing w:val="-1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First, DFSA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has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estimate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number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interrogation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area,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and</w:t>
      </w:r>
      <w:r w:rsidRPr="00743E88">
        <w:rPr>
          <w:rFonts w:asciiTheme="minorHAnsi" w:hAnsiTheme="minorHAnsi"/>
          <w:spacing w:val="-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then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calculate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optimal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size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21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next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frame.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Figure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</w:rPr>
        <w:t>3.10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presents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summary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DFSA.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shown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chart,</w:t>
      </w:r>
      <w:r w:rsidRPr="00743E88">
        <w:rPr>
          <w:rFonts w:asciiTheme="minorHAnsi" w:hAnsiTheme="minorHAnsi"/>
          <w:spacing w:val="-3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 xml:space="preserve">starts </w:t>
      </w:r>
      <w:r w:rsidRPr="00743E88">
        <w:rPr>
          <w:rFonts w:asciiTheme="minorHAnsi" w:hAnsiTheme="minorHAnsi"/>
          <w:w w:val="95"/>
        </w:rPr>
        <w:t>with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initial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length.</w:t>
      </w:r>
      <w:r w:rsidRPr="00743E88">
        <w:rPr>
          <w:rFonts w:asciiTheme="minorHAnsi" w:hAnsiTheme="minorHAnsi"/>
          <w:spacing w:val="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Then,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it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broadcasts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this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tags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area.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Afterwards,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performs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normal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FSA.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  <w:spacing w:val="-4"/>
        </w:rPr>
        <w:t>At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end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the frame,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spacing w:val="-3"/>
        </w:rPr>
        <w:t>checks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there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spacing w:val="-3"/>
        </w:rPr>
        <w:t>any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or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10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 xml:space="preserve">yes, </w:t>
      </w:r>
      <w:r w:rsidRPr="00743E88">
        <w:rPr>
          <w:rFonts w:asciiTheme="minorHAnsi" w:hAnsiTheme="minorHAnsi"/>
          <w:w w:val="95"/>
        </w:rPr>
        <w:t>the reader estimates the remaining number of tags in the reading area, and then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optimizes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next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and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starts</w:t>
      </w:r>
      <w:r w:rsidRPr="00743E88">
        <w:rPr>
          <w:rFonts w:asciiTheme="minorHAnsi" w:hAnsiTheme="minorHAnsi"/>
          <w:spacing w:val="-1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again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normal</w:t>
      </w:r>
      <w:r w:rsidRPr="00743E88">
        <w:rPr>
          <w:rFonts w:asciiTheme="minorHAnsi" w:hAnsiTheme="minorHAnsi"/>
          <w:spacing w:val="-1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FSA.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If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not,</w:t>
      </w:r>
      <w:r w:rsidRPr="00743E88">
        <w:rPr>
          <w:rFonts w:asciiTheme="minorHAnsi" w:hAnsiTheme="minorHAnsi"/>
          <w:spacing w:val="-1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 reading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cycle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will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spacing w:val="3"/>
          <w:w w:val="95"/>
        </w:rPr>
        <w:t>be</w:t>
      </w:r>
      <w:r w:rsidRPr="00743E88">
        <w:rPr>
          <w:rFonts w:asciiTheme="minorHAnsi" w:hAnsiTheme="minorHAnsi"/>
          <w:spacing w:val="-2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terminated.</w:t>
      </w:r>
    </w:p>
    <w:p w:rsidR="00A7539C" w:rsidRPr="00743E88" w:rsidRDefault="00A7539C">
      <w:pPr>
        <w:spacing w:line="297" w:lineRule="auto"/>
        <w:jc w:val="both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80" w:bottom="280" w:left="1620" w:header="720" w:footer="720" w:gutter="0"/>
          <w:cols w:space="720"/>
        </w:sect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10"/>
        <w:rPr>
          <w:rFonts w:asciiTheme="minorHAnsi" w:hAnsiTheme="minorHAnsi"/>
          <w:sz w:val="23"/>
        </w:rPr>
      </w:pPr>
    </w:p>
    <w:p w:rsidR="00A7539C" w:rsidRPr="00743E88" w:rsidRDefault="007349BA">
      <w:pPr>
        <w:ind w:left="1497"/>
        <w:rPr>
          <w:rFonts w:asciiTheme="minorHAnsi" w:hAnsiTheme="minorHAnsi"/>
          <w:sz w:val="16"/>
        </w:rPr>
      </w:pPr>
      <w:r>
        <w:rPr>
          <w:rFonts w:asciiTheme="minorHAnsi" w:hAnsiTheme="minorHAnsi"/>
        </w:rPr>
        <w:pict>
          <v:group id="_x0000_s1372" style="position:absolute;left:0;text-align:left;margin-left:171.35pt;margin-top:4.5pt;width:292.95pt;height:132pt;z-index:2968;mso-position-horizontal-relative:page" coordorigin="3427,90" coordsize="5859,2640">
            <v:shape id="_x0000_s1389" type="#_x0000_t75" style="position:absolute;left:3427;top:92;width:5853;height:2638">
              <v:imagedata r:id="rId139" o:title=""/>
            </v:shape>
            <v:line id="_x0000_s1388" style="position:absolute" from="3428,2728" to="9280,2728" strokecolor="#252525" strokeweight=".04494mm"/>
            <v:line id="_x0000_s1387" style="position:absolute" from="3428,93" to="9280,93" strokecolor="#252525" strokeweight=".0385mm"/>
            <v:shape id="_x0000_s1386" style="position:absolute;left:4158;top:2699;width:4391;height:2" coordorigin="4158,2699" coordsize="4391,0" o:spt="100" adj="0,,0" path="m4158,2699r3,m4890,2699r2,m5621,2699r2,m6352,2699r3,m7084,2699r2,m7815,2699r2,m8546,2699r2,e" filled="f" strokecolor="#252525" strokeweight="1.0523mm">
              <v:stroke joinstyle="round"/>
              <v:formulas/>
              <v:path arrowok="t" o:connecttype="segments"/>
            </v:shape>
            <v:shape id="_x0000_s1385" style="position:absolute;left:4158;top:123;width:4391;height:2" coordorigin="4158,123" coordsize="4391,0" o:spt="100" adj="0,,0" path="m4158,123r3,m4890,123r2,m5621,123r2,m6352,123r3,m7084,123r2,m7815,123r2,m8546,123r2,e" filled="f" strokecolor="#252525" strokeweight="1.0523mm">
              <v:stroke joinstyle="round"/>
              <v:formulas/>
              <v:path arrowok="t" o:connecttype="segments"/>
            </v:shape>
            <v:line id="_x0000_s1384" style="position:absolute" from="3428,92" to="3428,2729" strokecolor="#252525" strokeweight=".0385mm"/>
            <v:shape id="_x0000_s1383" style="position:absolute;left:3428;top:92;width:5851;height:2637" coordorigin="3428,92" coordsize="5851,2637" o:spt="100" adj="0,,0" path="m9279,92r,2637m3428,2728r60,e" filled="f" strokecolor="#252525" strokeweight=".04494mm">
              <v:stroke joinstyle="round"/>
              <v:formulas/>
              <v:path arrowok="t" o:connecttype="segments"/>
            </v:shape>
            <v:line id="_x0000_s1382" style="position:absolute" from="3428,2201" to="3488,2201" strokecolor="#252525" strokeweight=".0385mm"/>
            <v:shape id="_x0000_s1381" style="position:absolute;left:3428;top:1147;width:60;height:528" coordorigin="3428,1147" coordsize="60,528" o:spt="100" adj="0,,0" path="m3428,1674r60,m3428,1147r60,e" filled="f" strokecolor="#252525" strokeweight=".0385mm">
              <v:stroke joinstyle="round"/>
              <v:formulas/>
              <v:path arrowok="t" o:connecttype="segments"/>
            </v:shape>
            <v:line id="_x0000_s1380" style="position:absolute" from="3428,620" to="3488,620" strokecolor="#252525" strokeweight=".0385mm"/>
            <v:line id="_x0000_s1379" style="position:absolute" from="3428,93" to="3488,93" strokecolor="#252525" strokeweight=".0385mm"/>
            <v:line id="_x0000_s1378" style="position:absolute" from="9219,2728" to="9278,2728" strokecolor="#252525" strokeweight=".04494mm"/>
            <v:line id="_x0000_s1377" style="position:absolute" from="9219,2201" to="9278,2201" strokecolor="#252525" strokeweight=".0385mm"/>
            <v:shape id="_x0000_s1376" style="position:absolute;left:9219;top:1147;width:60;height:528" coordorigin="9219,1147" coordsize="60,528" o:spt="100" adj="0,,0" path="m9219,1674r59,m9219,1147r59,e" filled="f" strokecolor="#252525" strokeweight=".0385mm">
              <v:stroke joinstyle="round"/>
              <v:formulas/>
              <v:path arrowok="t" o:connecttype="segments"/>
            </v:shape>
            <v:line id="_x0000_s1375" style="position:absolute" from="9219,620" to="9278,620" strokecolor="#252525" strokeweight=".0385mm"/>
            <v:line id="_x0000_s1374" style="position:absolute" from="9219,93" to="9278,93" strokecolor="#252525" strokeweight=".0385mm"/>
            <v:shape id="_x0000_s1373" style="position:absolute;left:24548;top:-91347;width:261501;height:84826" coordorigin="24548,-91347" coordsize="261501,84826" o:spt="100" adj="0,,0" path="m3443,2646r14,-80l3472,2489r15,-75l3501,2342r15,-70l3531,2204r14,-65l3560,2075r14,-61l3589,1954r15,-57l3618,1842r15,-53l3647,1738r15,-50l3677,1640r14,-46l3706,1550r14,-43l3735,1466r15,-39l3764,1389r15,-37l3794,1317r14,-33l3823,1252r15,-31l3852,1192r15,-28l3882,1137r14,-26l3911,1087r14,-24l3940,1041r15,-21l3969,1000r15,-19l3998,963r15,-17l4028,930r14,-15l4057,901r15,-13l4086,875r15,-11l4116,853r14,-10l4145,833r14,-8m4145,833r14,-8l4174,817r15,-7l4203,804r15,-6l4233,793r14,-4l4262,785r14,-3l4291,779r15,-2l4320,775r15,l4349,774r15,l4379,775r14,l4408,777r15,2l4437,781r15,2l4467,787r14,3l4496,794r14,4l4525,802r15,5l4554,813r15,5l4584,823r14,7l4613,836r14,6l4642,849r15,8l4671,864r15,7l4700,879r15,8l4730,895r14,9l4759,912r15,9l4788,930r15,9l4818,948r14,9l4847,967r14,10l4876,986r15,10m4876,986r15,10l4905,1006r15,10l4935,1026r14,11l4964,1047r14,11l4993,1068r15,11l5022,1090r15,11l5051,1112r15,11l5081,1133r15,11l5110,1156r15,11l5139,1178r15,11l5169,1200r14,11l5198,1223r14,11l5227,1245r15,12l5256,1268r15,11l5286,1291r14,11l5315,1313r14,11l5344,1336r15,11l5373,1358r15,12l5403,1381r14,11l5432,1403r15,12l5461,1426r15,11l5490,1448r15,11l5520,1470r14,11l5549,1492r14,11l5578,1514r15,10l5607,1535r15,11m5607,1535r15,11l5637,1557r14,10l5666,1578r14,11l5695,1599r15,11l5724,1620r15,11l5754,1641r14,10l5783,1661r15,10l5812,1682r15,9l5841,1702r15,9l5871,1721r14,10l5900,1741r14,10l5929,1760r15,10l5958,1779r15,10l5987,1798r15,9l6017,1817r14,9l6046,1835r15,9l6076,1853r14,9l6105,1871r14,9l6134,1888r15,9l6163,1905r15,9l6192,1922r15,9l6222,1939r14,9l6251,1956r14,8l6280,1972r15,8l6309,1988r15,8l6339,2004r14,7m6339,2004r14,7l6368,2019r15,7l6397,2034r15,7l6427,2049r14,7l6456,2064r14,7l6485,2078r15,7l6514,2092r15,7l6543,2106r15,7l6573,2120r14,7l6602,2133r14,7l6631,2146r15,7l6660,2159r15,6l6690,2172r14,6l6719,2184r15,6l6748,2196r15,6l6778,2208r14,6l6807,2220r14,6l6836,2232r15,5l6865,2243r15,5l6894,2254r15,5l6924,2265r14,5l6953,2275r14,5l6982,2286r15,5l7011,2296r15,5l7041,2306r14,5l7070,2316r15,4m7070,2316r15,4l7099,2325r15,5l7129,2335r14,4l7158,2344r14,4l7187,2353r15,4l7216,2362r15,4l7245,2370r15,5l7275,2379r14,4l7304,2387r14,4l7333,2395r15,4l7362,2403r15,4l7392,2411r15,4l7421,2418r15,4l7450,2426r15,4l7480,2433r14,3l7509,2440r14,4l7538,2447r15,3l7567,2454r15,3l7596,2460r15,4l7626,2467r14,3l7655,2473r15,3l7684,2479r15,4l7714,2486r14,2l7743,2491r15,3l7772,2497r15,3l7801,2503r15,3m7801,2503r15,3l7831,2508r14,3l7860,2514r14,2l7889,2519r15,3l7918,2524r15,3l7947,2529r15,3l7977,2534r14,3l8006,2539r15,3l8035,2544r15,2l8065,2548r14,3l8094,2553r15,2l8123,2557r15,2l8152,2562r15,2l8182,2566r14,2l8211,2570r14,2l8240,2574r15,2l8269,2578r15,1l8298,2581r15,2l8328,2585r14,2l8357,2589r15,1l8387,2592r14,2l8416,2596r14,1l8445,2599r15,2l8474,2602r15,2l8503,2606r15,1l8533,2608r14,2m8533,2608r14,2l8562,2612r14,1l8591,2615r15,1l8620,2618r15,1l8650,2621r14,1l8679,2623r15,2l8708,2626r15,1l8738,2629r14,1l8767,2631r14,1l8796,2634r15,1l8825,2636r15,1l8854,2638r15,1l8884,2641r14,1l8913,2643r14,1l8942,2645r15,1l8971,2647r15,2l9001,2650r14,l9030,2651r15,2l9059,2654r15,l9089,2655r14,2l9118,2657r14,1l9147,2659r15,1l9176,2661r15,1l9205,2663r15,l9235,2665r14,l9264,2666r14,1m9264,2666r14,1e" filled="f" strokeweight=".24586mm">
              <v:stroke joinstyle="round"/>
              <v:formulas/>
              <v:path arrowok="t" o:connecttype="segments"/>
            </v:shape>
            <w10:wrap anchorx="page"/>
          </v:group>
        </w:pict>
      </w:r>
      <w:bookmarkStart w:id="67" w:name="Hazem_Thesis6_10_33"/>
      <w:bookmarkEnd w:id="67"/>
      <w:r w:rsidR="00743E88" w:rsidRPr="00743E88">
        <w:rPr>
          <w:rFonts w:asciiTheme="minorHAnsi" w:hAnsiTheme="minorHAnsi"/>
          <w:color w:val="252525"/>
          <w:sz w:val="16"/>
        </w:rPr>
        <w:t>0.5</w:t>
      </w:r>
    </w:p>
    <w:p w:rsidR="00A7539C" w:rsidRPr="00743E88" w:rsidRDefault="00A7539C">
      <w:pPr>
        <w:pStyle w:val="BodyText"/>
        <w:rPr>
          <w:rFonts w:asciiTheme="minorHAnsi" w:hAnsiTheme="minorHAnsi"/>
          <w:sz w:val="16"/>
        </w:rPr>
      </w:pPr>
    </w:p>
    <w:p w:rsidR="00A7539C" w:rsidRPr="00743E88" w:rsidRDefault="00743E88">
      <w:pPr>
        <w:spacing w:before="136"/>
        <w:ind w:left="1497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noProof/>
        </w:rPr>
        <w:drawing>
          <wp:anchor distT="0" distB="0" distL="0" distR="0" simplePos="0" relativeHeight="2992" behindDoc="0" locked="0" layoutInCell="1" allowOverlap="1" wp14:anchorId="53309C41" wp14:editId="0AE75DC1">
            <wp:simplePos x="0" y="0"/>
            <wp:positionH relativeFrom="page">
              <wp:posOffset>1913681</wp:posOffset>
            </wp:positionH>
            <wp:positionV relativeFrom="paragraph">
              <wp:posOffset>43348</wp:posOffset>
            </wp:positionV>
            <wp:extent cx="97248" cy="1208783"/>
            <wp:effectExtent l="0" t="0" r="0" b="0"/>
            <wp:wrapNone/>
            <wp:docPr id="61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30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48" cy="120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E88">
        <w:rPr>
          <w:rFonts w:asciiTheme="minorHAnsi" w:hAnsiTheme="minorHAnsi"/>
          <w:color w:val="252525"/>
          <w:sz w:val="16"/>
        </w:rPr>
        <w:t>0.4</w:t>
      </w:r>
    </w:p>
    <w:p w:rsidR="00A7539C" w:rsidRPr="00743E88" w:rsidRDefault="00A7539C">
      <w:pPr>
        <w:pStyle w:val="BodyText"/>
        <w:rPr>
          <w:rFonts w:asciiTheme="minorHAnsi" w:hAnsiTheme="minorHAnsi"/>
          <w:sz w:val="16"/>
        </w:rPr>
      </w:pPr>
    </w:p>
    <w:p w:rsidR="00A7539C" w:rsidRPr="00743E88" w:rsidRDefault="00743E88">
      <w:pPr>
        <w:spacing w:before="135"/>
        <w:ind w:left="1497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color w:val="252525"/>
          <w:sz w:val="16"/>
        </w:rPr>
        <w:t>0.3</w:t>
      </w:r>
    </w:p>
    <w:p w:rsidR="00A7539C" w:rsidRPr="00743E88" w:rsidRDefault="00A7539C">
      <w:pPr>
        <w:pStyle w:val="BodyText"/>
        <w:rPr>
          <w:rFonts w:asciiTheme="minorHAnsi" w:hAnsiTheme="minorHAnsi"/>
          <w:sz w:val="16"/>
        </w:rPr>
      </w:pPr>
    </w:p>
    <w:p w:rsidR="00A7539C" w:rsidRPr="00743E88" w:rsidRDefault="00743E88">
      <w:pPr>
        <w:spacing w:before="135"/>
        <w:ind w:left="1497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color w:val="252525"/>
          <w:sz w:val="16"/>
        </w:rPr>
        <w:t>0.2</w:t>
      </w:r>
    </w:p>
    <w:p w:rsidR="00A7539C" w:rsidRPr="00743E88" w:rsidRDefault="00A7539C">
      <w:pPr>
        <w:pStyle w:val="BodyText"/>
        <w:rPr>
          <w:rFonts w:asciiTheme="minorHAnsi" w:hAnsiTheme="minorHAnsi"/>
          <w:sz w:val="16"/>
        </w:rPr>
      </w:pPr>
    </w:p>
    <w:p w:rsidR="00A7539C" w:rsidRPr="00743E88" w:rsidRDefault="00743E88">
      <w:pPr>
        <w:spacing w:before="135"/>
        <w:ind w:left="1497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color w:val="252525"/>
          <w:sz w:val="16"/>
        </w:rPr>
        <w:t>0.1</w:t>
      </w:r>
    </w:p>
    <w:p w:rsidR="00A7539C" w:rsidRPr="00743E88" w:rsidRDefault="00A7539C">
      <w:pPr>
        <w:pStyle w:val="BodyText"/>
        <w:spacing w:before="1"/>
        <w:rPr>
          <w:rFonts w:asciiTheme="minorHAnsi" w:hAnsiTheme="minorHAnsi"/>
          <w:sz w:val="18"/>
        </w:rPr>
      </w:pPr>
    </w:p>
    <w:p w:rsidR="00A7539C" w:rsidRPr="00743E88" w:rsidRDefault="00743E88">
      <w:pPr>
        <w:spacing w:before="110" w:line="160" w:lineRule="exact"/>
        <w:ind w:left="1622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color w:val="252525"/>
          <w:w w:val="102"/>
          <w:sz w:val="16"/>
        </w:rPr>
        <w:t>0</w:t>
      </w:r>
    </w:p>
    <w:p w:rsidR="00A7539C" w:rsidRPr="00743E88" w:rsidRDefault="00743E88">
      <w:pPr>
        <w:tabs>
          <w:tab w:val="left" w:pos="2395"/>
          <w:tab w:val="left" w:pos="3085"/>
          <w:tab w:val="left" w:pos="3816"/>
          <w:tab w:val="left" w:pos="4547"/>
          <w:tab w:val="left" w:pos="5279"/>
          <w:tab w:val="left" w:pos="6010"/>
          <w:tab w:val="left" w:pos="6742"/>
          <w:tab w:val="left" w:pos="7473"/>
        </w:tabs>
        <w:spacing w:after="18" w:line="160" w:lineRule="exact"/>
        <w:ind w:left="1706"/>
        <w:rPr>
          <w:rFonts w:asciiTheme="minorHAnsi" w:hAnsiTheme="minorHAnsi"/>
          <w:sz w:val="16"/>
        </w:rPr>
      </w:pPr>
      <w:r w:rsidRPr="00743E88">
        <w:rPr>
          <w:rFonts w:asciiTheme="minorHAnsi" w:hAnsiTheme="minorHAnsi"/>
          <w:color w:val="252525"/>
          <w:sz w:val="16"/>
        </w:rPr>
        <w:t>0</w:t>
      </w:r>
      <w:r w:rsidRPr="00743E88">
        <w:rPr>
          <w:rFonts w:asciiTheme="minorHAnsi" w:hAnsiTheme="minorHAnsi"/>
          <w:color w:val="252525"/>
          <w:sz w:val="16"/>
        </w:rPr>
        <w:tab/>
        <w:t>50</w:t>
      </w:r>
      <w:r w:rsidRPr="00743E88">
        <w:rPr>
          <w:rFonts w:asciiTheme="minorHAnsi" w:hAnsiTheme="minorHAnsi"/>
          <w:color w:val="252525"/>
          <w:sz w:val="16"/>
        </w:rPr>
        <w:tab/>
        <w:t>100</w:t>
      </w:r>
      <w:r w:rsidRPr="00743E88">
        <w:rPr>
          <w:rFonts w:asciiTheme="minorHAnsi" w:hAnsiTheme="minorHAnsi"/>
          <w:color w:val="252525"/>
          <w:sz w:val="16"/>
        </w:rPr>
        <w:tab/>
        <w:t>150</w:t>
      </w:r>
      <w:r w:rsidRPr="00743E88">
        <w:rPr>
          <w:rFonts w:asciiTheme="minorHAnsi" w:hAnsiTheme="minorHAnsi"/>
          <w:color w:val="252525"/>
          <w:sz w:val="16"/>
        </w:rPr>
        <w:tab/>
        <w:t>200</w:t>
      </w:r>
      <w:r w:rsidRPr="00743E88">
        <w:rPr>
          <w:rFonts w:asciiTheme="minorHAnsi" w:hAnsiTheme="minorHAnsi"/>
          <w:color w:val="252525"/>
          <w:sz w:val="16"/>
        </w:rPr>
        <w:tab/>
        <w:t>250</w:t>
      </w:r>
      <w:r w:rsidRPr="00743E88">
        <w:rPr>
          <w:rFonts w:asciiTheme="minorHAnsi" w:hAnsiTheme="minorHAnsi"/>
          <w:color w:val="252525"/>
          <w:sz w:val="16"/>
        </w:rPr>
        <w:tab/>
        <w:t>300</w:t>
      </w:r>
      <w:r w:rsidRPr="00743E88">
        <w:rPr>
          <w:rFonts w:asciiTheme="minorHAnsi" w:hAnsiTheme="minorHAnsi"/>
          <w:color w:val="252525"/>
          <w:sz w:val="16"/>
        </w:rPr>
        <w:tab/>
        <w:t>350</w:t>
      </w:r>
      <w:r w:rsidRPr="00743E88">
        <w:rPr>
          <w:rFonts w:asciiTheme="minorHAnsi" w:hAnsiTheme="minorHAnsi"/>
          <w:color w:val="252525"/>
          <w:sz w:val="16"/>
        </w:rPr>
        <w:tab/>
        <w:t>400</w:t>
      </w:r>
    </w:p>
    <w:p w:rsidR="00A7539C" w:rsidRPr="00743E88" w:rsidRDefault="00743E88">
      <w:pPr>
        <w:pStyle w:val="BodyText"/>
        <w:spacing w:line="147" w:lineRule="exact"/>
        <w:ind w:left="4113"/>
        <w:rPr>
          <w:rFonts w:asciiTheme="minorHAnsi" w:hAnsiTheme="minorHAnsi"/>
          <w:sz w:val="14"/>
        </w:rPr>
      </w:pPr>
      <w:r w:rsidRPr="00743E88">
        <w:rPr>
          <w:rFonts w:asciiTheme="minorHAnsi" w:hAnsiTheme="minorHAnsi"/>
          <w:noProof/>
          <w:position w:val="-2"/>
          <w:sz w:val="14"/>
        </w:rPr>
        <w:drawing>
          <wp:inline distT="0" distB="0" distL="0" distR="0" wp14:anchorId="69047D6B" wp14:editId="6C4C5693">
            <wp:extent cx="707408" cy="93345"/>
            <wp:effectExtent l="0" t="0" r="0" b="0"/>
            <wp:docPr id="63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31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40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9C" w:rsidRPr="00743E88" w:rsidRDefault="00743E88">
      <w:pPr>
        <w:pStyle w:val="BodyText"/>
        <w:spacing w:before="151" w:line="306" w:lineRule="exact"/>
        <w:ind w:left="480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 3.9: Frame Slotted ALOHA Reading efficiency, maximum reached for</w:t>
      </w:r>
    </w:p>
    <w:p w:rsidR="00A7539C" w:rsidRPr="00743E88" w:rsidRDefault="00743E88">
      <w:pPr>
        <w:spacing w:line="308" w:lineRule="exact"/>
        <w:ind w:left="480"/>
        <w:rPr>
          <w:rFonts w:asciiTheme="minorHAnsi" w:hAnsiTheme="minorHAnsi"/>
          <w:sz w:val="24"/>
        </w:rPr>
      </w:pPr>
      <w:r w:rsidRPr="00743E88">
        <w:rPr>
          <w:rFonts w:asciiTheme="minorHAnsi" w:hAnsiTheme="minorHAnsi"/>
          <w:i/>
          <w:sz w:val="24"/>
        </w:rPr>
        <w:t xml:space="preserve">L </w:t>
      </w:r>
      <w:r w:rsidRPr="00743E88">
        <w:rPr>
          <w:rFonts w:asciiTheme="minorHAnsi" w:hAnsiTheme="minorHAnsi"/>
          <w:sz w:val="24"/>
        </w:rPr>
        <w:t xml:space="preserve">= </w:t>
      </w:r>
      <w:r w:rsidRPr="00743E88">
        <w:rPr>
          <w:rFonts w:asciiTheme="minorHAnsi" w:hAnsiTheme="minorHAnsi"/>
          <w:i/>
          <w:sz w:val="24"/>
        </w:rPr>
        <w:t xml:space="preserve">n </w:t>
      </w:r>
      <w:r w:rsidRPr="00743E88">
        <w:rPr>
          <w:rFonts w:asciiTheme="minorHAnsi" w:hAnsiTheme="minorHAnsi"/>
          <w:sz w:val="24"/>
        </w:rPr>
        <w:t xml:space="preserve">= 64 tags of </w:t>
      </w:r>
      <w:r w:rsidRPr="00743E88">
        <w:rPr>
          <w:rFonts w:asciiTheme="minorHAnsi" w:hAnsiTheme="minorHAnsi"/>
          <w:i/>
          <w:sz w:val="24"/>
        </w:rPr>
        <w:t>η</w:t>
      </w:r>
      <w:r w:rsidRPr="00743E88">
        <w:rPr>
          <w:rFonts w:asciiTheme="minorHAnsi" w:hAnsiTheme="minorHAnsi"/>
          <w:i/>
          <w:position w:val="-3"/>
          <w:sz w:val="16"/>
        </w:rPr>
        <w:t xml:space="preserve">conv </w:t>
      </w:r>
      <w:r w:rsidRPr="00743E88">
        <w:rPr>
          <w:rFonts w:asciiTheme="minorHAnsi" w:hAnsiTheme="minorHAnsi"/>
          <w:sz w:val="24"/>
        </w:rPr>
        <w:t>= 0</w:t>
      </w:r>
      <w:r w:rsidRPr="00743E88">
        <w:rPr>
          <w:rFonts w:asciiTheme="minorHAnsi" w:hAnsiTheme="minorHAnsi"/>
          <w:i/>
          <w:sz w:val="24"/>
        </w:rPr>
        <w:t>.</w:t>
      </w:r>
      <w:r w:rsidRPr="00743E88">
        <w:rPr>
          <w:rFonts w:asciiTheme="minorHAnsi" w:hAnsiTheme="minorHAnsi"/>
          <w:sz w:val="24"/>
        </w:rPr>
        <w:t>36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7349BA">
      <w:pPr>
        <w:pStyle w:val="BodyText"/>
        <w:spacing w:before="11"/>
        <w:rPr>
          <w:rFonts w:asciiTheme="minorHAnsi" w:hAnsiTheme="minorHAnsi"/>
          <w:sz w:val="22"/>
        </w:rPr>
      </w:pPr>
      <w:r>
        <w:rPr>
          <w:rFonts w:asciiTheme="minorHAnsi" w:hAnsiTheme="minorHAnsi"/>
        </w:rPr>
        <w:pict>
          <v:group id="_x0000_s1332" style="position:absolute;margin-left:190pt;margin-top:15.8pt;width:236.95pt;height:251.4pt;z-index:2944;mso-wrap-distance-left:0;mso-wrap-distance-right:0;mso-position-horizontal-relative:page" coordorigin="3800,316" coordsize="4739,5028">
            <v:shape id="_x0000_s1371" type="#_x0000_t75" style="position:absolute;left:4525;top:316;width:3624;height:608">
              <v:imagedata r:id="rId142" o:title=""/>
            </v:shape>
            <v:rect id="_x0000_s1370" style="position:absolute;left:4537;top:1399;width:3599;height:487" fillcolor="#f2f2f2" stroked="f"/>
            <v:rect id="_x0000_s1369" style="position:absolute;left:4537;top:1399;width:3599;height:487" filled="f" strokeweight=".429mm"/>
            <v:shape id="_x0000_s1368" type="#_x0000_t75" style="position:absolute;left:5834;top:1565;width:1000;height:138">
              <v:imagedata r:id="rId143" o:title=""/>
            </v:shape>
            <v:line id="_x0000_s1367" style="position:absolute" from="6288,912" to="6288,1321" strokeweight=".429mm"/>
            <v:shape id="_x0000_s1366" type="#_x0000_t75" style="position:absolute;left:6236;top:1296;width:103;height:103">
              <v:imagedata r:id="rId144" o:title=""/>
            </v:shape>
            <v:rect id="_x0000_s1365" style="position:absolute;left:4537;top:2275;width:3502;height:389" fillcolor="#f2f2f2" stroked="f"/>
            <v:rect id="_x0000_s1364" style="position:absolute;left:4537;top:2275;width:3502;height:389" filled="f" strokeweight=".429mm"/>
            <v:shape id="_x0000_s1363" type="#_x0000_t75" style="position:absolute;left:4666;top:2402;width:565;height:123">
              <v:imagedata r:id="rId145" o:title=""/>
            </v:shape>
            <v:shape id="_x0000_s1362" type="#_x0000_t75" style="position:absolute;left:5251;top:2402;width:130;height:157">
              <v:imagedata r:id="rId146" o:title=""/>
            </v:shape>
            <v:shape id="_x0000_s1361" type="#_x0000_t75" style="position:absolute;left:5391;top:2402;width:590;height:123">
              <v:imagedata r:id="rId147" o:title=""/>
            </v:shape>
            <v:line id="_x0000_s1360" style="position:absolute" from="6022,2480" to="6112,2480" strokeweight=".1089mm"/>
            <v:shape id="_x0000_s1359" style="position:absolute;left:6164;top:2402;width:726;height:123" coordorigin="6164,2402" coordsize="726,123" o:spt="100" adj="0,,0" path="m6168,2485r-3,l6165,2524r3,l6169,2522r1,-2l6171,2518r1,l6197,2518r-6,-2l6186,2514r-5,-3l6177,2507r-3,-4l6172,2499r-2,-6l6168,2485xm6204,2404r-16,l6180,2407r-6,6l6167,2419r-3,7l6164,2439r1,5l6168,2448r2,4l6173,2455r4,4l6181,2462r7,4l6198,2471r16,10l6216,2482r3,3l6222,2487r1,3l6225,2493r,3l6225,2504r-2,4l6219,2512r-4,4l6210,2518r-35,l6179,2519r5,1l6190,2522r3,1l6195,2523r3,1l6201,2524r14,l6224,2521r6,-6l6237,2508r3,-7l6240,2488r-1,-4l6237,2479r-2,-4l6232,2471r-8,-6l6217,2461r-11,-6l6193,2448r-8,-5l6181,2438r-2,-2l6178,2432r,-8l6180,2420r3,-4l6187,2413r5,-2l6223,2411r-3,-1l6210,2406r-6,-2xm6233,2404r-3,l6229,2407r-1,2l6227,2411r-2,l6203,2411r5,1l6213,2415r5,3l6222,2421r2,5l6227,2430r2,6l6230,2444r3,l6233,2404xm6277,2444r-27,l6250,2447r4,l6257,2448r1,l6260,2449r1,1l6262,2452r1,1l6263,2456r,45l6264,2507r1,3l6266,2514r2,4l6272,2520r3,3l6279,2524r8,l6290,2523r4,-2l6297,2519r5,-4l6303,2514r-17,l6283,2512r-5,-4l6277,2503r,-59xm6323,2508r-14,l6309,2524r4,l6336,2514r-1,-1l6328,2513r-1,-1l6326,2512r-1,-1l6324,2510r-1,-2xm6323,2444r-27,l6296,2447r6,1l6305,2448r2,2l6308,2452r1,2l6309,2503r-4,4l6301,2510r-6,3l6292,2514r11,l6309,2508r14,l6323,2506r,-6l6323,2444xm6335,2512r-2,l6330,2513r5,l6335,2512xm6387,2442r-18,l6360,2446r-7,7l6346,2461r-4,10l6342,2496r3,9l6352,2513r7,7l6366,2524r16,l6389,2521r12,-10l6373,2511r-6,-4l6362,2500r-4,-7l6356,2485r,-18l6358,2459r8,-9l6371,2448r26,l6393,2444r-6,-2xm6405,2491r-3,7l6399,2503r-3,2l6391,2509r-4,2l6401,2511r,-1l6405,2502r2,-10l6405,2491xm6397,2448r-17,l6382,2448r4,4l6387,2454r1,4l6388,2461r1,2l6391,2467r3,1l6400,2468r2,-1l6403,2466r2,-2l6405,2463r,-7l6403,2452r-5,-4l6397,2448xm6463,2442r-17,l6437,2446r-7,7l6422,2461r-3,10l6419,2496r3,9l6429,2513r6,7l6443,2524r16,l6466,2521r6,-5l6477,2511r-27,l6444,2507r-5,-7l6435,2493r-2,-8l6433,2467r2,-8l6439,2454r4,-4l6447,2448r27,l6470,2444r-7,-2xm6482,2491r-3,7l6476,2503r-4,2l6468,2509r-5,2l6477,2511r1,-1l6482,2502r2,-10l6482,2491xm6474,2448r-18,l6459,2448r4,4l6464,2454r1,4l6465,2461r,2l6467,2464r1,3l6471,2468r5,l6478,2467r2,-1l6481,2464r1,-1l6482,2456r-3,-4l6474,2448xm6541,2442r-19,l6513,2446r-14,14l6496,2471r,25l6499,2506r14,14l6521,2524r17,l6546,2521r5,-7l6555,2510r-26,l6522,2507r-5,-7l6511,2494r-3,-9l6508,2473r54,l6562,2468r-54,l6509,2462r2,-5l6518,2450r4,-2l6551,2448r-3,-3l6541,2442xm6559,2492r-3,6l6553,2503r-3,3l6546,2509r-5,1l6555,2510r2,-2l6560,2501r2,-8l6559,2492xm6551,2448r-21,l6533,2449r3,2l6539,2452r2,3l6542,2458r1,2l6544,2464r,4l6562,2468r,-4l6559,2456r-6,-6l6551,2448xm6616,2521r-34,l6584,2521r2,l6592,2523r5,1l6609,2524r5,-2l6616,2521xm6578,2495r-3,l6575,2523r3,l6579,2521r1,l6616,2521r2,-2l6597,2519r-6,-2l6587,2513r-4,-4l6580,2503r-2,-8xm6602,2442r-11,l6586,2444r-5,4l6577,2453r-2,5l6575,2469r1,4l6579,2476r2,4l6587,2484r8,3l6603,2492r5,3l6614,2500r1,3l6615,2510r-1,3l6612,2516r-3,2l6606,2519r12,l6620,2517r5,-4l6628,2508r,-17l6622,2484r-11,-6l6598,2473r-5,-3l6589,2468r-1,-3l6586,2463r-1,-3l6585,2454r1,-2l6589,2450r2,-2l6594,2447r28,l6622,2445r-8,l6612,2445r-3,-1l6605,2443r-3,-1xm6622,2447r-19,l6607,2448r4,4l6614,2454r3,6l6619,2468r3,l6622,2447xm6622,2442r-3,l6618,2443r,1l6617,2444r,1l6622,2445r,-3xm6683,2521r-33,l6651,2521r2,l6659,2523r5,1l6676,2524r6,-2l6683,2521xm6645,2495r-2,l6643,2523r2,l6646,2521r1,l6683,2521r2,-2l6664,2519r-5,-2l6650,2509r-3,-6l6645,2495xm6669,2442r-10,l6653,2444r-4,4l6644,2453r-2,5l6642,2469r1,4l6646,2476r2,4l6654,2484r8,3l6670,2492r6,3l6681,2500r1,3l6682,2510r-1,3l6679,2516r-3,2l6673,2519r12,l6687,2517r5,-4l6695,2508r,-17l6689,2484r-11,-6l6666,2473r-6,-3l6657,2468r-2,-3l6653,2463r-1,-3l6652,2454r1,-2l6656,2450r2,-2l6661,2447r28,l6689,2445r-7,l6680,2445r-3,-1l6673,2443r-4,-1xm6689,2447r-18,l6675,2448r3,4l6682,2454r2,6l6686,2468r3,l6689,2447xm6689,2442r-3,l6686,2443r-1,1l6685,2444r-1,1l6689,2445r,-3xm6786,2444r-27,l6759,2447r4,l6766,2448r1,l6769,2449r1,1l6772,2453r,3l6772,2501r,6l6774,2510r1,4l6777,2518r3,2l6784,2523r3,1l6795,2524r4,-1l6803,2521r3,-2l6811,2515r1,-1l6795,2514r-3,-2l6790,2510r-3,-2l6786,2503r,-59xm6833,2508r-15,l6818,2524r4,l6845,2514r-1,-1l6836,2513r,-1l6834,2512r,-1l6833,2510r,-2xm6755,2519r-47,l6708,2522r47,l6755,2519xm6737,2450r-14,l6723,2507r,3l6722,2512r-1,2l6720,2516r-2,1l6716,2518r-2,1l6744,2519r-3,-2l6739,2515r-2,-2l6737,2508r,-58xm6832,2444r-26,l6806,2447r5,1l6814,2448r2,2l6817,2452r1,2l6818,2503r-4,4l6810,2510r-6,3l6801,2514r11,l6818,2508r15,l6832,2506r,-62xm6844,2512r-2,l6840,2513r4,l6844,2512xm6757,2444r-49,l6708,2450r49,l6757,2444xm6761,2402r-12,l6743,2403r-10,7l6729,2414r-5,11l6723,2431r,13l6737,2444r,-17l6737,2419r1,-3l6739,2413r1,-2l6742,2410r2,-2l6746,2408r26,l6771,2407r-5,-3l6761,2402xm6772,2408r-21,l6753,2408r3,3l6758,2412r2,4l6762,2419r2,2l6765,2421r2,2l6768,2423r3,l6772,2422r4,-3l6776,2418r,-5l6775,2410r-3,-2xm6890,2519r-38,l6852,2522r38,l6890,2519xm6877,2412r-18,l6860,2413r1,1l6862,2416r1,2l6863,2420r,5l6863,2509r,3l6862,2514r-1,2l6860,2517r-1,l6858,2518r-3,1l6886,2519r-3,-1l6881,2517r-1,l6879,2515r-1,-1l6877,2512r,-3l6877,2412xm6877,2402r-4,l6850,2411r2,3l6854,2413r2,-1l6877,2412r,-10xe" fillcolor="black" stroked="f">
              <v:stroke joinstyle="round"/>
              <v:formulas/>
              <v:path arrowok="t" o:connecttype="segments"/>
            </v:shape>
            <v:shape id="_x0000_s1358" type="#_x0000_t75" style="position:absolute;left:6937;top:2402;width:612;height:157">
              <v:imagedata r:id="rId148" o:title=""/>
            </v:shape>
            <v:shape id="_x0000_s1357" type="#_x0000_t75" style="position:absolute;left:7608;top:2402;width:303;height:122">
              <v:imagedata r:id="rId149" o:title=""/>
            </v:shape>
            <v:shape id="_x0000_s1356" type="#_x0000_t75" style="position:absolute;left:6236;top:1874;width:103;height:401">
              <v:imagedata r:id="rId150" o:title=""/>
            </v:shape>
            <v:shape id="_x0000_s1355" style="position:absolute;left:4926;top:3005;width:2725;height:920" coordorigin="4926,3005" coordsize="2725,920" path="m6288,3005l4926,3465r1362,460l7650,3465,6288,3005xe" fillcolor="#f2f2f2" stroked="f">
              <v:path arrowok="t"/>
            </v:shape>
            <v:shape id="_x0000_s1354" style="position:absolute;left:4926;top:3005;width:2725;height:920" coordorigin="4926,3005" coordsize="2725,920" path="m4926,3465l6288,3005r1362,460l6288,3925,4926,3465xe" filled="f" strokeweight=".429mm">
              <v:path arrowok="t"/>
            </v:shape>
            <v:shape id="_x0000_s1353" style="position:absolute;left:5420;top:3271;width:664;height:139" coordorigin="5420,3271" coordsize="664,139" o:spt="100" adj="0,,0" path="m5494,3275r-21,l5462,3277r-10,7l5442,3290r-8,8l5428,3309r-5,10l5420,3331r,13l5421,3356r2,10l5427,3376r6,10l5442,3396r12,7l5467,3408r15,1l5494,3409r10,-2l5513,3402r1,-1l5480,3401r-9,-2l5456,3390r-5,-7l5447,3375r-4,-9l5441,3356r,-26l5443,3318r4,-9l5451,3299r6,-7l5463,3288r8,-4l5478,3281r35,l5504,3277r-10,-2xm5533,3374r-8,11l5518,3392r-7,4l5505,3399r-7,2l5514,3401r8,-5l5529,3388r7,-12l5533,3374xm5513,3281r-16,l5506,3284r7,6l5520,3296r6,9l5530,3318r3,l5530,3284r-13,l5515,3283r-2,-2xm5530,3275r-4,l5526,3278r-1,2l5522,3283r-2,1l5530,3284r,-9xm5604,3317r-20,l5577,3319r-7,3l5564,3326r-5,6l5551,3348r-2,8l5549,3375r3,10l5559,3393r7,11l5577,3409r21,l5605,3407r7,-4l5613,3402r-27,l5579,3398r-10,-19l5566,3368r,-20l5568,3341r2,-5l5572,3331r3,-3l5581,3324r4,-1l5616,3323r-1,-1l5604,3317xm5616,3323r-21,l5601,3326r4,6l5612,3341r3,12l5615,3381r-2,9l5609,3395r-4,5l5600,3402r13,l5618,3399r5,-6l5627,3385r4,-8l5633,3369r,-19l5630,3340r-7,-8l5616,3323xm5690,3403r-43,l5647,3407r43,l5690,3403xm5676,3284r-21,l5656,3284r1,1l5658,3286r1,1l5659,3290r1,2l5660,3298r,94l5659,3396r,2l5658,3400r-1,1l5654,3403r-3,l5685,3403r-3,l5680,3402r-1,-1l5678,3399r-1,-1l5676,3396r,-4l5676,3284xm5676,3271r-5,l5645,3282r2,3l5650,3284r2,l5676,3284r,-13xm5744,3403r-43,l5701,3407r43,l5744,3403xm5730,3284r-21,l5710,3284r1,1l5712,3286r1,1l5713,3290r1,2l5714,3392r,4l5713,3398r-1,2l5711,3401r-3,2l5705,3403r34,l5736,3403r-1,-1l5733,3401r-1,-2l5731,3398r-1,-2l5730,3392r,-108xm5730,3271r-5,l5700,3282r1,3l5704,3284r2,l5730,3284r,-13xm5779,3271r-6,l5771,3272r-4,4l5766,3278r,6l5767,3286r2,2l5771,3290r2,1l5779,3291r2,-1l5783,3288r2,-2l5786,3284r,-6l5785,3276r-2,-2l5781,3272r-2,-1xm5797,3403r-42,l5755,3407r42,l5797,3403xm5784,3329r-21,l5764,3330r1,1l5766,3331r1,2l5767,3335r1,3l5768,3344r,48l5768,3396r-1,2l5766,3400r-1,1l5763,3402r-1,1l5759,3403r34,l5790,3403r-2,-1l5787,3401r-1,-1l5785,3398r-1,-2l5784,3392r,-63xm5784,3317r-4,l5753,3327r2,4l5757,3330r3,-1l5784,3329r,-12xm5858,3317r-20,l5828,3322r-16,21l5808,3354r,25l5812,3389r14,16l5834,3409r15,l5853,3408r4,-2l5861,3404r4,-3l5867,3399r-21,l5840,3395r-6,-7l5828,3382r-2,-10l5826,3346r3,-9l5834,3330r5,-5l5844,3323r24,l5864,3319r-6,-2xm5899,3395r-3,1l5893,3397r-24,l5869,3409r5,l5900,3398r-1,-3xm5868,3323r-16,l5855,3324r3,1l5861,3327r3,3l5866,3333r2,4l5869,3341r,4l5869,3390r-5,6l5858,3399r9,l5869,3397r21,l5889,3396r-1,-1l5887,3395r-1,-2l5886,3391r-1,-3l5885,3382r,-58l5869,3324r-1,-1xm5885,3284r-21,l5865,3284r2,1l5867,3286r1,1l5869,3290r,2l5869,3298r,26l5885,3324r,-40xm5885,3271r-4,l5855,3282r1,3l5859,3284r2,l5885,3284r,-13xm5956,3317r-21,l5925,3321r-7,8l5910,3338r-4,11l5906,3378r4,11l5918,3397r7,8l5934,3409r20,l5962,3405r11,-11l5943,3394r-7,-4l5923,3375r-3,-10l5920,3352r60,l5980,3347r-60,l5921,3340r2,-6l5927,3330r4,-5l5936,3324r32,l5964,3320r-8,-3xm5977,3373r-3,7l5971,3386r-9,6l5957,3394r16,l5975,3391r4,-8l5980,3375r-3,-2xm5968,3324r-23,l5948,3325r6,4l5957,3331r1,4l5959,3337r1,4l5960,3347r20,l5980,3341r-3,-8l5971,3326r-3,-2xm6042,3317r-20,l6012,3322r-16,21l5992,3354r,25l5996,3389r7,8l6010,3405r8,4l6032,3409r5,-1l6041,3406r4,-2l6049,3401r2,-2l6030,3399r-7,-4l6018,3388r-6,-6l6009,3372r,-26l6012,3337r6,-7l6022,3325r5,-2l6052,3323r-4,-4l6042,3317xm6082,3395r-3,1l6077,3397r-24,l6053,3409r4,l6083,3398r-1,-3xm6052,3323r-16,l6039,3324r3,1l6045,3327r3,3l6050,3333r1,4l6053,3341r,4l6053,3390r-5,6l6042,3399r9,l6053,3397r21,l6073,3396r-2,-1l6070,3393r-1,-5l6069,3382r,-58l6053,3324r-1,-1xm6069,3284r-21,l6049,3284r1,1l6051,3286r1,1l6052,3290r1,2l6053,3298r,26l6069,3324r,-40xm6069,3271r-5,l6039,3282r1,3l6042,3284r3,l6069,3284r,-13xe" fillcolor="black" stroked="f">
              <v:stroke joinstyle="round"/>
              <v:formulas/>
              <v:path arrowok="t" o:connecttype="segments"/>
            </v:shape>
            <v:shape id="_x0000_s1352" type="#_x0000_t75" style="position:absolute;left:6138;top:3275;width:138;height:135">
              <v:imagedata r:id="rId151" o:title=""/>
            </v:shape>
            <v:shape id="_x0000_s1351" type="#_x0000_t75" style="position:absolute;left:6344;top:3271;width:816;height:138">
              <v:imagedata r:id="rId152" o:title=""/>
            </v:shape>
            <v:shape id="_x0000_s1350" type="#_x0000_t75" style="position:absolute;left:5991;top:3505;width:340;height:138">
              <v:imagedata r:id="rId153" o:title=""/>
            </v:shape>
            <v:shape id="_x0000_s1349" type="#_x0000_t75" style="position:absolute;left:6391;top:3508;width:197;height:134">
              <v:imagedata r:id="rId154" o:title=""/>
            </v:shape>
            <v:shape id="_x0000_s1348" type="#_x0000_t75" style="position:absolute;left:6236;top:2652;width:103;height:353">
              <v:imagedata r:id="rId155" o:title=""/>
            </v:shape>
            <v:shape id="_x0000_s1347" style="position:absolute;left:3812;top:3229;width:706;height:487" coordorigin="3812,3229" coordsize="706,487" path="m4165,3229r-81,6l4010,3254r-66,28l3890,3320r-42,45l3812,3472r9,56l3890,3624r54,38l4010,3691r74,18l4165,3716r81,-7l4320,3691r65,-29l4440,3624r42,-45l4517,3472r-9,-56l4440,3320r-55,-38l4320,3254r-74,-19l4165,3229xe" fillcolor="#f2f2f2" stroked="f">
              <v:path arrowok="t"/>
            </v:shape>
            <v:shape id="_x0000_s1346" style="position:absolute;left:3812;top:3229;width:706;height:487" coordorigin="3812,3229" coordsize="706,487" path="m4517,3472r-35,-107l4440,3320r-55,-38l4320,3254r-74,-19l4165,3229r-81,6l4010,3254r-66,28l3890,3320r-42,45l3812,3472r9,56l3890,3624r54,38l4010,3691r74,18l4165,3716r81,-7l4320,3691r65,-29l4440,3624r42,-45l4517,3472xe" filled="f" strokeweight=".429mm">
              <v:path arrowok="t"/>
            </v:shape>
            <v:shape id="_x0000_s1345" type="#_x0000_t75" style="position:absolute;left:4012;top:3395;width:310;height:138">
              <v:imagedata r:id="rId156" o:title=""/>
            </v:shape>
            <v:shape id="_x0000_s1344" type="#_x0000_t75" style="position:absolute;left:4537;top:3413;width:401;height:103">
              <v:imagedata r:id="rId157" o:title=""/>
            </v:shape>
            <v:rect id="_x0000_s1343" style="position:absolute;left:4683;top:4319;width:3210;height:779" fillcolor="#f2f2f2" stroked="f"/>
            <v:rect id="_x0000_s1342" style="position:absolute;left:4683;top:4319;width:3210;height:779" filled="f" strokeweight=".429mm"/>
            <v:shape id="_x0000_s1341" type="#_x0000_t75" style="position:absolute;left:5206;top:4515;width:1886;height:177">
              <v:imagedata r:id="rId158" o:title=""/>
            </v:shape>
            <v:shape id="_x0000_s1340" type="#_x0000_t75" style="position:absolute;left:7155;top:4515;width:211;height:177">
              <v:imagedata r:id="rId159" o:title=""/>
            </v:shape>
            <v:shape id="_x0000_s1339" type="#_x0000_t75" style="position:absolute;left:5255;top:4748;width:1775;height:177">
              <v:imagedata r:id="rId160" o:title=""/>
            </v:shape>
            <v:shape id="_x0000_s1338" type="#_x0000_t75" style="position:absolute;left:7088;top:4748;width:233;height:177">
              <v:imagedata r:id="rId161" o:title=""/>
            </v:shape>
            <v:shape id="_x0000_s1337" type="#_x0000_t75" style="position:absolute;left:6236;top:3913;width:103;height:406">
              <v:imagedata r:id="rId162" o:title=""/>
            </v:shape>
            <v:shape id="_x0000_s1336" style="position:absolute;left:6191;top:621;width:2336;height:4711" coordorigin="6191,621" coordsize="2336,4711" path="m6191,5098r,233l8526,5331r,-4710l8214,621e" filled="f" strokeweight=".429mm">
              <v:path arrowok="t"/>
            </v:shape>
            <v:shape id="_x0000_s1335" type="#_x0000_t75" style="position:absolute;left:8136;top:569;width:103;height:103">
              <v:imagedata r:id="rId163" o:title=""/>
            </v:shape>
            <v:shape id="_x0000_s1334" type="#_x0000_t75" style="position:absolute;left:4572;top:3145;width:294;height:132">
              <v:imagedata r:id="rId164" o:title=""/>
            </v:shape>
            <v:shape id="_x0000_s1333" type="#_x0000_t75" style="position:absolute;left:6507;top:4016;width:234;height:132">
              <v:imagedata r:id="rId165" o:title=""/>
            </v:shape>
            <w10:wrap type="topAndBottom" anchorx="page"/>
          </v:group>
        </w:pict>
      </w:r>
    </w:p>
    <w:p w:rsidR="00A7539C" w:rsidRPr="00743E88" w:rsidRDefault="00743E88">
      <w:pPr>
        <w:pStyle w:val="BodyText"/>
        <w:spacing w:before="132"/>
        <w:ind w:left="904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 3.10: Flow chart of Dynamic Framed Slotted ALOHA (DFSA)</w:t>
      </w:r>
    </w:p>
    <w:p w:rsidR="00A7539C" w:rsidRPr="00743E88" w:rsidRDefault="00A7539C">
      <w:pPr>
        <w:rPr>
          <w:rFonts w:asciiTheme="minorHAnsi" w:hAnsiTheme="minorHAnsi"/>
        </w:rPr>
        <w:sectPr w:rsidR="00A7539C" w:rsidRPr="00743E88">
          <w:pgSz w:w="11910" w:h="16840"/>
          <w:pgMar w:top="1920" w:right="1620" w:bottom="280" w:left="1680" w:header="1603" w:footer="0" w:gutter="0"/>
          <w:cols w:space="720"/>
        </w:sectPr>
      </w:pPr>
    </w:p>
    <w:p w:rsidR="00A7539C" w:rsidRPr="00743E88" w:rsidRDefault="00A7539C">
      <w:pPr>
        <w:pStyle w:val="BodyText"/>
        <w:spacing w:before="4"/>
        <w:rPr>
          <w:rFonts w:asciiTheme="minorHAnsi" w:hAnsiTheme="minorHAnsi"/>
          <w:sz w:val="28"/>
        </w:rPr>
      </w:pPr>
    </w:p>
    <w:p w:rsidR="00A7539C" w:rsidRPr="00743E88" w:rsidRDefault="007349BA">
      <w:pPr>
        <w:pStyle w:val="BodyText"/>
        <w:ind w:left="1157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</w:r>
      <w:r>
        <w:rPr>
          <w:rFonts w:asciiTheme="minorHAnsi" w:hAnsiTheme="minorHAnsi"/>
          <w:sz w:val="20"/>
        </w:rPr>
        <w:pict>
          <v:group id="_x0000_s1295" style="width:295.95pt;height:262.5pt;mso-position-horizontal-relative:char;mso-position-vertical-relative:line" coordsize="5919,5250">
            <v:rect id="_x0000_s1331" style="position:absolute;left:2156;top:1084;width:2144;height:536" fillcolor="#f2f2f2" stroked="f"/>
            <v:rect id="_x0000_s1330" style="position:absolute;left:2156;top:1084;width:2144;height:536" filled="f" strokeweight=".39397mm"/>
            <v:shape id="_x0000_s1329" style="position:absolute;left:2456;top:1144;width:1550;height:148" coordorigin="2456,1144" coordsize="1550,148" o:spt="100" adj="0,,0" path="m2542,1285r-58,l2484,1289r58,l2542,1285xm2523,1160r-20,l2503,1273r,5l2501,1280r-2,4l2494,1285r38,l2528,1284r-2,-3l2524,1279r-1,-5l2523,1160xm2570,1151r-113,l2456,1184r3,l2460,1177r1,-5l2464,1169r3,-4l2470,1162r3,-1l2476,1160r4,l2570,1160r,-9xm2570,1160r-22,l2553,1161r3,2l2560,1164r2,3l2564,1171r2,3l2567,1178r,6l2571,1184r-1,-24xm2626,1285r-47,l2579,1289r47,l2626,1285xm2680,1285r-46,l2634,1289r46,l2680,1285xm2610,1158r-22,l2590,1158r1,1l2592,1160r,2l2593,1164r,2l2594,1173r,101l2593,1278r-1,2l2592,1281r-1,2l2587,1285r-3,l2621,1285r-4,l2615,1284r-1,-1l2612,1281r-1,-1l2611,1278r-1,-4l2610,1219r5,-6l2616,1213r-6,l2610,1158xm2662,1205r-25,l2640,1206r2,2l2644,1209r2,3l2647,1215r1,3l2649,1225r,51l2648,1277r,3l2646,1282r-3,3l2640,1285r35,l2672,1285r-3,-2l2668,1282r-1,-2l2666,1278r,-4l2666,1223r-1,-7l2664,1211r-2,-6xm2647,1193r-10,l2633,1194r-5,3l2624,1199r-6,5l2610,1213r6,l2620,1210r3,-2l2627,1206r4,-1l2662,1205r,l2659,1200r-4,-3l2651,1194r-4,-1xm2610,1144r-4,l2578,1156r1,3l2583,1158r2,l2610,1158r,-14xm2742,1193r-23,l2709,1197r-8,9l2693,1215r-5,13l2688,1259r4,11l2709,1288r9,4l2740,1292r8,-4l2755,1280r4,-5l2728,1275r-8,-4l2713,1264r-7,-8l2703,1245r,-14l2768,1231r,-6l2703,1225r1,-8l2706,1211r9,-9l2720,1200r34,l2751,1196r-9,-3xm2764,1253r-3,8l2758,1267r-5,3l2748,1274r-5,1l2759,1275r3,-2l2766,1265r2,-10l2764,1253xm2754,1200r-25,l2733,1201r3,2l2740,1206r2,3l2744,1212r1,3l2746,1219r,6l2768,1225r,-5l2764,1210r-7,-7l2754,1200xm2876,1285r-48,l2828,1289r48,l2876,1285xm2859,1207r-22,l2838,1207r1,1l2841,1209r,2l2842,1213r,2l2843,1221r,52l2842,1277r,1l2841,1280r-1,2l2838,1283r-2,2l2833,1285r38,l2868,1285r-2,-1l2864,1282r-2,-1l2861,1279r-1,-3l2859,1272r,-49l2862,1216r2,-2l2859,1214r,-7xm2887,1193r-12,l2867,1200r-8,14l2864,1214r2,-2l2869,1209r1,-1l2871,1207r25,l2896,1201r-1,-2l2893,1196r-3,-2l2887,1193xm2896,1207r-22,l2876,1208r6,5l2885,1214r5,l2892,1213r2,-2l2895,1209r1,-2xm2859,1193r-4,l2827,1204r1,4l2830,1207r3,l2859,1207r,-14xm2956,1193r-23,l2923,1197r-8,9l2907,1215r-4,13l2903,1259r4,11l2915,1279r8,9l2932,1292r22,l2962,1288r7,-8l2974,1275r-32,l2934,1271r-7,-7l2920,1256r-3,-11l2917,1231r64,l2981,1225r-64,l2918,1217r2,-6l2929,1202r6,-2l2969,1200r-4,-4l2956,1193xm2978,1253r-3,8l2972,1267r-5,3l2963,1274r-6,1l2974,1275r2,-2l2980,1265r1,-10l2978,1253xm2969,1200r-25,l2947,1201r3,2l2954,1206r2,3l2958,1212r1,3l2960,1219r,6l2981,1225r,-5l2978,1210r-6,-7l2969,1200xm3057,1199r-22,l3039,1201r3,3l3045,1208r2,6l3047,1227r-16,6l3019,1238r-6,4l3006,1246r-5,5l2998,1255r-2,4l2995,1263r,11l2997,1280r4,4l3005,1289r6,2l3021,1291r4,-1l3029,1288r2,-1l3037,1283r5,-4l3022,1279r-3,-1l3016,1274r-2,-3l3012,1267r,-9l3013,1255r5,-7l3021,1245r9,-5l3036,1238r11,-5l3063,1233r,-17l3063,1210r-1,-3l3060,1203r-3,-4xm3065,1276r-18,l3047,1281r1,4l3052,1290r3,1l3065,1291r7,-5l3078,1278r-11,l3066,1278r,-1l3065,1276r,xm3063,1233r-16,l3047,1269r-9,7l3031,1279r11,l3047,1276r18,l3064,1275r,-2l3064,1271r-1,-6l3063,1233xm3080,1270r-5,4l3073,1276r-2,1l3069,1278r9,l3080,1276r,-6xm3041,1193r-19,l3013,1195r-12,10l2998,1211r,9l2999,1222r2,2l3002,1225r3,1l3010,1226r2,-1l3015,1222r1,-2l3016,1208r1,-3l3019,1203r3,-3l3025,1199r32,l3053,1197r-5,-3l3041,1193xm3140,1193r-21,l3108,1198r-8,12l3091,1221r-4,12l3087,1260r4,11l3098,1279r8,9l3115,1292r15,l3135,1291r4,-2l3143,1287r5,-4l3150,1281r-23,l3120,1277r-12,-14l3105,1252r,-27l3108,1214r7,-7l3119,1202r6,-3l3151,1199r-4,-3l3140,1193xm3184,1277r-3,1l3178,1279r-26,l3152,1292r5,l3185,1280r-1,-3xm3151,1199r-17,l3137,1200r4,2l3144,1204r2,3l3149,1211r2,4l3152,1219r,4l3152,1271r-6,7l3141,1281r9,l3152,1279r23,l3173,1278r-2,-2l3170,1274r,-2l3169,1270r,-7l3169,1201r-17,l3151,1199xm3169,1158r-22,l3148,1158r1,1l3150,1160r1,2l3151,1164r1,2l3152,1173r,28l3169,1201r,-43xm3169,1144r-4,l3137,1156r1,3l3141,1158r2,l3169,1158r,-14xm3245,1193r-22,l3212,1197r-8,9l3196,1215r-4,13l3192,1259r4,11l3204,1279r8,9l3222,1292r21,l3252,1288r6,-8l3263,1275r-32,l3223,1271r-6,-7l3210,1256r-4,-11l3206,1231r65,l3271,1225r-65,l3207,1217r3,-6l3219,1202r5,-2l3258,1200r-4,-4l3245,1193xm3268,1253r-3,8l3261,1267r-5,3l3252,1274r-6,1l3263,1275r2,-2l3270,1265r1,-10l3268,1253xm3258,1200r-25,l3236,1201r4,2l3243,1206r3,3l3247,1212r1,3l3249,1219r1,6l3271,1225r,-5l3268,1210r-7,-7l3258,1200xm3327,1285r-48,l3279,1289r48,l3327,1285xm3311,1207r-23,l3289,1207r2,1l3292,1209r1,2l3293,1215r1,6l3294,1277r-1,1l3293,1280r-2,2l3290,1283r-3,2l3284,1285r38,l3319,1285r-2,-1l3315,1282r-2,-1l3313,1279r-2,-3l3311,1272r,-49l3314,1216r1,-2l3311,1214r,-7xm3338,1193r-12,l3318,1200r-7,14l3315,1214r2,-2l3320,1209r1,-1l3323,1207r25,l3348,1201r-2,-2l3344,1196r-3,-2l3338,1193xm3348,1207r-23,l3327,1208r6,5l3336,1214r5,l3343,1213r4,-4l3348,1207xm3311,1193r-5,l3278,1204r1,4l3282,1207r2,l3311,1207r,-14xm3458,1288r-41,l3419,1288r2,1l3429,1291r6,1l3449,1292r7,-3l3458,1288xm3412,1257r-3,l3409,1291r3,l3413,1289r1,-1l3458,1288r2,-2l3435,1286r-6,-3l3423,1279r-5,-5l3414,1267r-2,-10xm3440,1193r-12,l3422,1196r-6,5l3411,1206r-3,6l3408,1226r2,5l3416,1239r7,4l3432,1248r10,5l3449,1257r3,3l3455,1263r2,4l3457,1276r-2,3l3452,1282r-2,3l3446,1286r14,l3462,1284r7,-5l3472,1272r,-19l3465,1244r-14,-7l3437,1230r-7,-3l3426,1224r-2,-3l3422,1218r-2,-3l3420,1208r2,-3l3425,1203r3,-3l3432,1199r33,l3465,1197r-9,l3450,1195r-5,-1l3440,1193xm3465,1199r-23,l3448,1201r4,3l3456,1208r3,7l3462,1225r3,l3465,1199xm3465,1193r-3,l3461,1195r-1,1l3460,1196r-1,1l3458,1197r7,l3465,1193xm3541,1193r-23,l3508,1197r-17,18l3487,1228r,31l3491,1270r8,9l3507,1288r10,4l3538,1292r9,-4l3558,1275r-32,l3519,1271r-7,-7l3505,1256r-4,-11l3502,1231r64,l3566,1225r-64,l3502,1217r3,-6l3509,1207r5,-5l3519,1200r34,l3549,1196r-8,-3xm3563,1253r-3,8l3556,1267r-4,3l3547,1274r-5,1l3558,1275r3,-2l3564,1265r2,-10l3563,1253xm3553,1200r-25,l3532,1201r3,2l3538,1206r3,3l3543,1212r1,3l3544,1219r1,6l3566,1225r,-5l3563,1210r-10,-10xm3621,1285r-46,l3575,1289r46,l3621,1285xm3675,1285r-46,l3629,1289r46,l3675,1285xm3606,1207r-23,l3585,1207r1,1l3587,1209r1,2l3588,1213r1,2l3589,1275r-1,4l3586,1282r-1,2l3581,1285r35,l3612,1285r-3,-2l3607,1282r,-2l3606,1278r,-4l3606,1219r5,-6l3606,1213r,-6xm3657,1206r-22,l3639,1208r2,3l3643,1215r1,6l3644,1273r,3l3644,1277r-1,3l3642,1282r-2,1l3638,1285r-3,l3671,1285r-3,l3664,1283r-1,-1l3662,1280r-1,-2l3661,1274r,-54l3660,1214r-1,-4l3657,1206xm3642,1193r-15,l3616,1200r-10,13l3611,1213r2,-3l3622,1206r35,l3656,1204r-3,-5l3650,1197r-4,-3l3642,1193xm3606,1193r-5,l3573,1204r2,4l3577,1207r3,l3606,1207r,-14xm3736,1193r-21,l3704,1198r-8,12l3687,1221r-4,12l3683,1260r4,11l3694,1279r8,9l3711,1292r15,l3731,1291r4,-2l3739,1287r5,-4l3747,1281r-24,l3717,1277r-12,-14l3702,1252r,-27l3705,1214r6,-7l3716,1202r5,-3l3747,1199r-4,-3l3736,1193xm3780,1277r-3,1l3774,1279r-26,l3748,1292r5,l3781,1280r-1,-3xm3747,1199r-17,l3733,1200r4,2l3740,1204r3,3l3745,1211r2,4l3748,1219r,4l3748,1271r-5,7l3737,1281r10,l3748,1279r23,l3770,1278r-1,-1l3767,1276r,-2l3766,1272r,-2l3765,1263r,-62l3748,1201r-1,-2xm3765,1158r-22,l3744,1158r1,1l3746,1160r1,2l3748,1164r,2l3748,1201r17,l3765,1158xm3765,1144r-4,l3733,1156r1,3l3737,1158r2,l3765,1158r,-14xm3840,1288r-41,l3801,1288r3,1l3811,1291r6,1l3831,1292r7,-3l3840,1288xm3794,1257r-3,l3791,1291r3,l3795,1289r1,-1l3840,1288r2,-2l3816,1286r-5,-3l3805,1279r-5,-5l3796,1267r-2,-10xm3822,1193r-11,l3804,1196r-6,5l3793,1206r-3,6l3790,1226r2,5l3795,1235r3,4l3805,1243r19,10l3831,1257r3,3l3837,1263r2,4l3839,1276r-1,3l3835,1282r-3,3l3828,1286r14,l3845,1284r6,-5l3854,1272r,-19l3847,1244r-14,-7l3818,1230r-6,-3l3808,1224r-2,-3l3804,1218r-1,-3l3803,1208r1,-3l3807,1203r3,-3l3814,1199r33,l3847,1197r-9,l3836,1196r-4,-1l3827,1194r-5,-1xm3847,1199r-22,l3830,1201r8,7l3841,1215r3,10l3847,1225r,-26xm3847,1193r-3,l3843,1195r-1,1l3842,1196r-1,1l3840,1197r7,l3847,1193xm3983,1199r-22,l3966,1201r3,3l3972,1208r1,6l3973,1227r-16,6l3945,1238r-6,4l3932,1246r-5,5l3924,1255r-2,4l3921,1263r,11l3923,1280r9,9l3937,1291r10,l3951,1290r4,-2l3957,1287r6,-4l3969,1279r-20,l3945,1278r-6,-7l3938,1267r,-9l3939,1255r5,-7l3948,1245r8,-5l3963,1238r10,-5l3990,1233r,-17l3989,1210r-1,-3l3986,1203r-3,-4xm3991,1276r-18,l3973,1281r1,4l3978,1290r3,1l3991,1291r7,-5l4004,1278r-10,l3993,1278r-1,-1l3991,1276r,xm3990,1233r-17,l3973,1269r-8,7l3958,1279r11,l3973,1276r18,l3990,1275r,-2l3990,1271r,-38xm4006,1270r-4,4l3999,1276r-2,1l3997,1278r-1,l4004,1278r2,-2l4006,1270xm3967,1193r-19,l3939,1195r-11,10l3925,1211r,9l3925,1222r2,2l3929,1225r2,1l3936,1226r2,-1l3939,1224r2,-2l3942,1220r,-3l3941,1211r,-3l3943,1205r5,-5l3951,1199r32,l3979,1197r-5,-3l3967,1193xe" fillcolor="black" stroked="f">
              <v:stroke joinstyle="round"/>
              <v:formulas/>
              <v:path arrowok="t" o:connecttype="segments"/>
            </v:shape>
            <v:shape id="_x0000_s1328" style="position:absolute;left:2537;top:1394;width:1389;height:190" coordorigin="2537,1394" coordsize="1389,190" o:spt="100" adj="0,,0" path="m2606,1398r-14,1l2580,1403r-12,7l2558,1419r-9,10l2542,1442r-3,13l2537,1470r,13l2540,1494r9,20l2555,1522r8,6l2569,1533r8,4l2587,1541r7,7l2602,1554r19,12l2631,1571r21,7l2662,1580r10,l2672,1577r-10,-1l2652,1573r-8,-6l2636,1561r-7,-8l2622,1541r11,-4l2635,1535r-42,l2583,1531r-8,-10l2569,1512r-5,-12l2562,1486r-1,-16l2562,1454r2,-14l2569,1429r6,-10l2583,1410r10,-4l2605,1406r31,l2631,1403r-12,-4l2606,1398xm2636,1406r-31,l2613,1406r7,2l2627,1412r6,4l2638,1423r4,8l2645,1440r3,10l2649,1461r,12l2649,1488r-3,13l2642,1512r-6,9l2628,1531r-10,4l2635,1535r7,-4l2651,1524r8,-9l2665,1505r4,-11l2672,1482r1,-12l2671,1455r-3,-13l2662,1429r-9,-10l2643,1410r-7,-4xm2714,1446r-33,l2681,1450r5,l2689,1450r2,1l2693,1452r1,1l2695,1455r1,2l2697,1460r,55l2697,1521r2,5l2700,1531r3,4l2707,1538r4,3l2715,1542r10,l2729,1541r9,-5l2744,1531r2,-2l2725,1529r-4,-1l2718,1525r-3,-2l2714,1517r,-71xm2770,1522r-18,l2752,1542r5,l2785,1531r-1,-2l2774,1529r-1,-1l2771,1526r-1,-1l2770,1522xm2769,1446r-32,l2737,1450r6,l2747,1451r2,2l2751,1455r1,3l2752,1516r-5,5l2743,1525r-4,2l2735,1529r-3,l2746,1529r6,-7l2770,1522r,l2769,1520r,-7l2769,1446xm2783,1527r-3,1l2778,1529r6,l2783,1527xm2846,1443r-23,l2813,1448r-16,18l2793,1478r,31l2797,1520r8,9l2812,1538r10,4l2844,1542r8,-4l2864,1525r-32,l2824,1521r-13,-15l2807,1495r,-14l2872,1481r,-6l2807,1475r1,-7l2811,1461r4,-4l2819,1453r5,-3l2858,1450r-3,-3l2846,1443xm2868,1503r-3,8l2861,1517r-4,3l2853,1524r-6,1l2864,1525r2,-2l2870,1515r2,-10l2868,1503xm2858,1450r-24,l2837,1451r4,3l2844,1456r3,3l2848,1463r1,2l2850,1469r,6l2872,1475r,-5l2868,1460r-7,-7l2858,1450xm2966,1563r-6,l2958,1564r-2,2l2954,1568r-1,2l2953,1576r1,2l2959,1583r4,1l2972,1584r6,-2l2990,1573r3,-6l2977,1567r-2,l2973,1565r-4,-1l2966,1563xm2991,1446r-43,l2948,1450r3,1l2954,1452r2,1l2957,1453r1,2l2960,1457r2,4l2964,1463r1,2l2998,1536r-7,16l2989,1558r-2,4l2984,1564r-2,2l2979,1567r14,l2994,1566r21,-51l3006,1515r-23,-47l2981,1463r-1,-4l2980,1455r1,-2l2982,1452r2,-2l2986,1450r5,l2991,1446xm2928,1536r-48,l2880,1539r48,l2928,1536xm2911,1457r-22,l2890,1457r1,1l2893,1459r,2l2894,1463r,2l2895,1471r,53l2894,1527r,1l2893,1530r-1,2l2890,1533r-2,2l2885,1536r38,l2920,1535r-2,-1l2916,1532r-2,-1l2913,1529r-1,-3l2911,1522r,-49l2914,1466r2,-2l2911,1464r,-7xm3050,1446r-30,l3020,1450r2,l3024,1450r2,l3027,1451r1,l3028,1452r1,1l3029,1458r-1,2l3027,1463r-21,52l3015,1515r21,-51l3038,1460r1,-3l3040,1456r1,-2l3043,1452r1,-1l3045,1451r2,-1l3050,1450r,-4xm2939,1443r-12,l2919,1450r-8,14l2916,1464r2,-2l2921,1459r1,-1l2924,1457r24,l2948,1452r-1,-3l2944,1447r-2,-3l2939,1443xm2948,1457r-22,l2928,1458r6,5l2937,1464r5,l2944,1463r1,-2l2947,1459r1,-2l2948,1457xm2911,1443r-4,l2879,1455r1,3l2882,1457r3,l2911,1457r,-14xm3164,1443r-21,l3132,1448r-9,9l3115,1466r-5,12l3110,1508r4,12l3122,1529r8,9l3139,1542r20,l3167,1539r7,-7l3181,1526r-33,l3141,1522r-6,-8l3130,1505r-3,-10l3127,1473r3,-9l3135,1458r4,-5l3145,1450r32,l3172,1446r-8,-3xm3186,1502r-3,9l3179,1516r-4,3l3170,1524r-6,2l3181,1526r1,-1l3187,1516r2,-12l3186,1502xm3177,1450r-21,l3159,1451r2,2l3164,1455r1,3l3166,1466r1,3l3168,1471r2,2l3173,1474r7,l3182,1474r4,-4l3186,1468r,-8l3183,1455r-6,-5xm3262,1443r-22,l3233,1445r-14,8l3213,1460r-4,8l3205,1476r-2,9l3203,1505r3,11l3213,1525r9,11l3233,1542r22,l3263,1540r8,-5l3242,1535r-7,-5l3225,1510r-3,-11l3222,1476r1,-6l3225,1464r2,-5l3230,1455r4,-2l3237,1451r4,-1l3274,1450r-1,-1l3262,1443xm3251,1535r-9,l3258,1535r-7,xm3274,1450r-22,l3258,1453r5,7l3268,1467r3,10l3273,1487r1,12l3274,1512r-3,9l3268,1527r-5,5l3258,1535r13,l3277,1531r6,-6l3291,1508r2,-9l3293,1479r-4,-10l3282,1459r-8,-9xm3349,1536r-46,l3303,1539r46,l3349,1536xm3406,1536r-47,l3359,1539r47,l3406,1536xm3461,1536r-46,l3415,1539r46,l3461,1536xm3334,1457r-22,l3313,1457r1,1l3315,1459r1,1l3316,1463r1,3l3317,1472r,52l3317,1528r-1,2l3315,1532r-1,1l3312,1534r-1,1l3308,1536r36,l3341,1535r-2,-1l3338,1533r-2,-1l3335,1530r,-2l3334,1524r,-56l3337,1465r2,-2l3334,1463r,-6xm3388,1455r-25,l3368,1457r3,5l3373,1465r1,6l3374,1524r,3l3373,1528r,3l3371,1532r-4,3l3364,1536r37,l3398,1535r-4,-2l3393,1532r-2,-4l3391,1524r,-50l3391,1469r,-1l3396,1463r,l3390,1463r-1,-6l3388,1455xm3443,1455r-22,l3425,1458r3,4l3429,1465r1,6l3430,1527r,1l3429,1530r-1,2l3427,1533r-3,2l3421,1536r36,l3454,1535r-2,-1l3450,1533r-1,-1l3448,1530r-1,-2l3447,1524r,-54l3446,1464r-1,-4l3443,1455xm3372,1443r-9,l3359,1444r-3,1l3353,1447r-4,2l3346,1451r-1,1l3341,1456r-7,7l3339,1463r3,-2l3347,1458r4,-2l3355,1455r33,l3386,1452r-9,-7l3372,1443xm3428,1443r-10,l3413,1444r-10,6l3397,1455r-7,8l3396,1463r4,-3l3404,1458r3,-2l3411,1455r32,l3443,1454r-4,-4l3436,1447r-4,-3l3428,1443xm3334,1443r-4,l3302,1455r1,3l3306,1457r2,l3334,1457r,-14xm3512,1536r-47,l3465,1539r47,l3512,1536xm3568,1536r-47,l3521,1539r47,l3568,1536xm3623,1536r-46,l3577,1539r46,l3623,1536xm3496,1457r-22,l3475,1457r1,1l3478,1459r,1l3479,1463r,3l3480,1472r,52l3479,1528r-2,4l3476,1533r-2,1l3473,1535r-3,1l3506,1536r-3,-1l3501,1534r-1,-1l3498,1532r,-2l3497,1528r-1,-4l3496,1468r3,-3l3501,1463r-5,l3496,1457xm3550,1455r-25,l3530,1457r3,5l3535,1465r1,6l3536,1527r,1l3535,1531r-2,1l3531,1534r-1,1l3526,1536r37,l3560,1535r-4,-2l3555,1532r-2,-4l3553,1524r,-50l3553,1469r,-1l3558,1463r1,l3552,1463r-1,-6l3550,1455xm3605,1455r-22,l3587,1458r3,4l3592,1465r,6l3592,1527r,1l3591,1530r-1,2l3589,1533r-3,2l3583,1536r36,l3616,1535r-2,-1l3612,1533r-1,-1l3610,1530r,-2l3609,1524r,-54l3608,1464r-1,-4l3605,1455xm3534,1443r-9,l3522,1444r-7,3l3511,1449r-3,2l3507,1452r-11,11l3501,1463r3,-2l3509,1458r4,-2l3517,1455r33,l3548,1452r-4,-4l3540,1445r-6,-2xm3590,1443r-10,l3575,1444r-5,3l3565,1450r-6,5l3552,1463r7,l3563,1460r3,-2l3570,1456r3,-1l3605,1455r,-1l3602,1450r-4,-3l3594,1444r-4,-1xm3496,1443r-4,l3464,1455r1,3l3468,1457r2,l3496,1457r,-14xm3694,1449r-22,l3676,1451r3,4l3682,1458r2,7l3684,1477r-16,6l3656,1488r-14,8l3638,1501r-3,4l3633,1509r-1,4l3632,1524r2,6l3638,1535r4,4l3647,1541r11,l3662,1540r4,-1l3668,1537r6,-4l3679,1529r-20,l3656,1528r-3,-4l3650,1521r-1,-4l3649,1509r1,-4l3654,1498r4,-3l3667,1491r6,-3l3684,1484r16,l3700,1466r,-6l3698,1457r-1,-4l3694,1449xm3701,1526r-17,l3684,1531r1,4l3689,1540r2,1l3701,1541r8,-5l3715,1528r-11,l3703,1528r,-1l3702,1526r-1,xm3700,1484r-16,l3684,1519r-9,7l3668,1529r11,l3684,1526r17,l3701,1525r,-2l3700,1521r,-37xm3716,1520r-6,7l3708,1527r-1,1l3715,1528r1,-2l3716,1520xm3678,1443r-20,l3650,1446r-6,5l3638,1455r-3,6l3635,1470r1,2l3639,1475r2,1l3647,1476r1,l3650,1474r2,-2l3652,1470r,-3l3652,1461r,-3l3653,1455r6,-4l3662,1449r32,l3685,1445r-7,-2xm3766,1536r-46,l3720,1539r46,l3766,1536xm3820,1536r-46,l3774,1539r46,l3820,1536xm3750,1457r-22,l3730,1457r1,1l3731,1459r1,2l3733,1463r,3l3734,1473r,52l3733,1529r-2,3l3730,1534r-4,2l3761,1536r-4,-1l3756,1534r-2,-1l3753,1532r-1,-2l3751,1528r-1,-4l3750,1469r6,-6l3750,1463r,-6xm3802,1456r-22,l3783,1458r3,4l3788,1465r1,7l3789,1527r,1l3788,1530r-1,2l3783,1535r-3,1l3815,1536r-2,-1l3809,1533r-1,-1l3807,1530r-1,-2l3806,1524r,-54l3805,1464r-1,-4l3802,1456xm3787,1443r-15,l3761,1450r-11,13l3756,1463r3,-3l3767,1456r35,l3801,1454r-2,-4l3795,1447r-4,-3l3787,1443xm3750,1443r-4,l3718,1455r2,3l3722,1457r3,l3750,1457r,-14xm3881,1443r-21,l3849,1449r-8,11l3832,1471r-4,12l3828,1510r4,11l3839,1529r8,9l3856,1542r15,l3876,1541r8,-4l3889,1533r2,-2l3868,1531r-7,-4l3850,1513r-3,-11l3847,1475r3,-10l3856,1458r4,-6l3866,1449r26,l3888,1446r-7,-3xm3925,1527r-3,1l3919,1529r-26,l3893,1542r5,l3926,1531r-1,-4xm3892,1449r-17,l3878,1450r7,4l3888,1457r2,4l3892,1465r1,4l3893,1474r,47l3888,1528r-6,3l3891,1531r2,-2l3916,1529r-2,-1l3912,1526r-1,-1l3911,1522r-1,-2l3910,1513r,-62l3893,1451r-1,-2xm3910,1408r-22,l3889,1408r1,1l3891,1410r1,2l3893,1414r,3l3893,1451r17,l3910,1408xm3910,1394r-5,l3878,1406r1,3l3882,1408r2,l3910,1408r,-14xe" fillcolor="black" stroked="f">
              <v:stroke joinstyle="round"/>
              <v:formulas/>
              <v:path arrowok="t" o:connecttype="segments"/>
            </v:shape>
            <v:shape id="_x0000_s1327" type="#_x0000_t75" style="position:absolute;left:3168;top:804;width:120;height:279">
              <v:imagedata r:id="rId166" o:title=""/>
            </v:shape>
            <v:rect id="_x0000_s1326" style="position:absolute;left:2156;top:2022;width:2144;height:536" fillcolor="#f2f2f2" stroked="f"/>
            <v:rect id="_x0000_s1325" style="position:absolute;left:2156;top:2022;width:2144;height:536" filled="f" strokeweight=".39397mm"/>
            <v:shape id="_x0000_s1324" style="position:absolute;left:2273;top:2082;width:1910;height:148" coordorigin="2273,2082" coordsize="1910,148" o:spt="100" adj="0,,0" path="m2360,2224r-59,l2301,2227r59,l2360,2224xm2341,2098r-20,l2321,2211r-1,5l2319,2218r-3,4l2312,2224r38,l2346,2222r-3,-3l2341,2217r,-5l2341,2098xm2388,2089r-113,l2273,2121r4,l2277,2115r2,-5l2281,2107r3,-4l2287,2101r4,-2l2293,2098r5,l2388,2098r,-9xm2388,2098r-22,l2370,2099r4,2l2377,2102r3,3l2382,2109r1,3l2385,2116r,5l2389,2121r-1,-23xm2443,2224r-46,l2397,2227r46,l2443,2224xm2497,2224r-46,l2451,2227r46,l2497,2224xm2428,2096r-22,l2407,2096r1,1l2409,2098r1,2l2410,2102r1,2l2411,2111r,101l2411,2216r-1,2l2409,2220r-1,1l2407,2222r-3,1l2401,2224r37,l2435,2223r-4,-2l2430,2220r-1,-2l2429,2217r-1,-4l2428,2157r5,-6l2434,2151r-6,l2428,2096xm2480,2143r-25,l2457,2144r5,3l2464,2150r1,3l2466,2156r,7l2466,2215r,1l2465,2218r-1,2l2461,2223r-3,1l2493,2224r-3,-1l2488,2222r-2,-1l2485,2220r,-2l2484,2216r-1,-4l2483,2162r,-8l2481,2149r-1,-6xm2465,2131r-10,l2450,2132r-4,3l2441,2137r-6,5l2428,2151r6,l2437,2148r8,-4l2448,2143r32,l2479,2143r-2,-4l2473,2136r-4,-3l2465,2131xm2428,2082r-5,l2395,2094r2,4l2400,2096r2,l2428,2096r,-14xm2560,2131r-23,l2527,2136r-17,17l2506,2166r,30l2510,2208r16,18l2536,2230r21,l2566,2226r7,-7l2577,2213r-31,l2537,2210r-6,-8l2524,2194r-4,-11l2520,2169r65,l2585,2163r-65,l2521,2155r3,-6l2533,2141r5,-3l2572,2138r-4,-3l2560,2131xm2582,2191r-3,8l2575,2205r-5,3l2566,2212r-5,1l2577,2213r2,-2l2584,2202r1,-9l2582,2191xm2572,2138r-25,l2551,2140r3,2l2558,2144r2,3l2561,2150r2,3l2563,2157r1,6l2585,2163r,-6l2582,2148r-7,-6l2572,2138xm2693,2224r-48,l2645,2227r48,l2693,2224xm2677,2145r-23,l2656,2145r1,1l2658,2147r1,1l2659,2151r1,2l2660,2159r,56l2660,2216r-1,3l2658,2220r-2,1l2654,2223r-4,1l2689,2224r-3,-1l2684,2222r-3,-1l2680,2219r-1,-2l2678,2215r-1,-4l2677,2161r3,-7l2682,2152r-5,l2677,2145xm2705,2131r-12,l2685,2138r-8,14l2682,2152r1,-2l2686,2147r2,-2l2689,2145r25,l2714,2140r-1,-3l2710,2135r-2,-3l2705,2131xm2714,2145r-22,l2694,2146r6,5l2702,2152r5,l2709,2151r4,-4l2714,2145r,xm2677,2131r-4,l2644,2142r1,4l2648,2145r2,l2677,2145r,-14xm2774,2131r-23,l2741,2136r-17,17l2720,2166r,30l2724,2208r16,18l2750,2230r21,l2780,2226r12,-13l2760,2213r-8,-3l2745,2202r-7,-8l2735,2183r,-14l2799,2169r,-6l2735,2163r,-8l2738,2149r4,-4l2747,2141r5,-3l2786,2138r-4,-3l2774,2131xm2796,2191r-3,8l2789,2205r-4,3l2780,2212r-5,1l2792,2213r2,-2l2798,2202r1,-9l2796,2191xm2786,2138r-25,l2765,2140r3,2l2771,2144r3,3l2776,2150r1,3l2777,2157r1,6l2799,2163r,-6l2796,2148r-10,-10xm2874,2138r-21,l2857,2139r3,3l2863,2146r1,6l2864,2165r-16,6l2837,2176r-14,8l2818,2189r-3,4l2813,2197r-1,3l2812,2212r2,6l2819,2223r4,4l2828,2229r11,l2843,2228r3,-2l2849,2226r6,-5l2860,2217r-20,l2837,2216r-3,-3l2831,2209r-1,-4l2830,2196r1,-3l2833,2189r2,-3l2839,2183r9,-4l2854,2176r10,-4l2881,2172r,-18l2881,2148r-2,-3l2877,2141r-3,-3xm2882,2214r-18,l2864,2219r1,4l2869,2228r3,1l2882,2229r8,-5l2895,2216r-10,l2884,2216r-1,-1l2883,2215r-1,-1xm2881,2172r-17,l2864,2207r-8,7l2849,2217r11,l2864,2214r18,l2882,2213r,-2l2881,2209r,-37xm2897,2208r-4,4l2890,2215r-1,1l2888,2216r-1,l2895,2216r2,-2l2897,2208xm2858,2131r-19,l2831,2134r-12,9l2816,2149r,9l2817,2160r1,2l2820,2164r2,l2827,2164r2,l2831,2162r1,-2l2833,2158r,-3l2833,2149r,-3l2834,2143r3,-2l2839,2139r4,-1l2874,2138r-4,-3l2865,2133r-7,-2xm2958,2131r-22,l2926,2137r-9,11l2909,2159r-5,12l2904,2198r4,11l2924,2226r8,4l2947,2230r5,-1l2961,2225r4,-3l2968,2219r-23,l2938,2215r-6,-7l2926,2201r-3,-11l2923,2163r3,-11l2932,2145r5,-5l2942,2138r27,l2965,2134r-7,-3xm3001,2215r-3,1l2996,2217r-26,l2970,2230r5,l3002,2219r-1,-4xm2969,2138r-18,l2955,2138r3,2l2962,2142r2,3l2966,2149r2,4l2970,2157r,4l2970,2210r-6,6l2958,2219r10,l2970,2217r22,l2991,2216r-1,-1l2989,2214r-1,-1l2987,2210r,-2l2987,2201r,-62l2970,2139r-1,-1xm2987,2096r-23,l2966,2096r1,1l2968,2098r1,2l2969,2102r1,2l2970,2111r,28l2987,2139r,-43xm2987,2082r-5,l2954,2094r2,4l2959,2096r2,l2987,2096r,-14xm3063,2131r-23,l3030,2136r-16,17l3010,2166r,30l3014,2208r15,18l3039,2230r22,l3069,2226r7,-7l3081,2213r-32,l3041,2210r-7,-8l3027,2194r-3,-11l3024,2169r64,l3088,2163r-64,l3025,2155r2,-6l3036,2141r5,-3l3075,2138r-3,-3l3063,2131xm3085,2191r-3,8l3078,2205r-4,3l3069,2212r-5,1l3081,2213r2,-2l3087,2202r1,-9l3085,2191xm3075,2138r-24,l3054,2140r4,2l3061,2144r2,3l3065,2150r1,3l3067,2157r,6l3088,2163r,-6l3085,2148r-10,-10xm3145,2224r-48,l3097,2227r48,l3145,2224xm3128,2145r-23,l3107,2145r1,1l3109,2147r1,1l3111,2151r,2l3111,2159r,53l3111,2215r,1l3110,2219r-1,1l3107,2221r-2,2l3102,2224r38,l3137,2223r-2,-1l3133,2221r-2,-2l3130,2217r-1,-2l3128,2211r,-50l3131,2154r2,-2l3128,2152r,-7xm3156,2131r-12,l3136,2138r-8,14l3133,2152r2,-2l3139,2145r1,l3165,2145r,-5l3164,2137r-5,-5l3156,2131xm3165,2145r-22,l3145,2146r6,5l3154,2152r4,l3161,2151r1,-2l3164,2147r1,-2l3165,2145xm3128,2131r-4,l3096,2142r1,4l3099,2145r3,l3128,2145r,-14xm3270,2224r-46,l3224,2227r46,l3270,2224xm3254,2096r-22,l3233,2096r1,1l3235,2098r1,2l3237,2102r,2l3237,2212r,4l3236,2218r-1,2l3234,2221r-3,2l3228,2224r37,l3261,2223r-3,-2l3257,2220r-1,-2l3255,2216r-1,-4l3254,2096xm3254,2082r-4,l3222,2094r2,4l3227,2096r2,l3254,2096r,-14xm3307,2082r-6,l3299,2083r-4,4l3294,2090r,6l3295,2098r2,2l3299,2102r2,1l3307,2103r2,-1l3311,2100r2,-2l3314,2096r,-6l3313,2087r-4,-4l3307,2082xm3327,2224r-46,l3281,2227r46,l3327,2224xm3313,2145r-23,l3291,2145r1,1l3293,2147r1,1l3295,2150r,3l3296,2160r,52l3295,2216r-1,2l3293,2220r-1,1l3290,2222r-1,1l3286,2224r36,l3319,2223r-2,-1l3316,2221r-2,-1l3314,2218r-1,-2l3313,2212r,-67xm3313,2131r-5,l3280,2142r1,4l3284,2145r2,l3313,2145r,-14xm3392,2226r-41,l3353,2226r2,1l3362,2229r7,1l3382,2230r8,-3l3392,2226xm3346,2195r-4,l3342,2228r4,l3347,2227r1,-1l3392,2226r2,-2l3368,2224r-6,-2l3356,2217r-5,-5l3348,2205r-2,-10xm3374,2131r-12,l3355,2134r-10,10l3342,2150r,14l3343,2169r4,4l3350,2177r6,4l3366,2186r10,5l3382,2195r4,3l3389,2201r2,4l3391,2214r-2,3l3383,2223r-4,1l3394,2224r8,-7l3405,2210r,-19l3398,2182r-28,-14l3363,2165r-4,-3l3357,2159r-2,-3l3354,2153r,-7l3355,2143r3,-2l3361,2139r4,-2l3398,2137r,-2l3389,2135r-2,l3384,2134r-6,-2l3374,2131xm3398,2137r-22,l3381,2139r4,3l3389,2146r4,7l3395,2163r3,l3398,2137xm3398,2131r-3,l3394,2133r,1l3393,2134r-1,1l3398,2135r,-4xm3446,2141r-16,l3430,2211r,5l3432,2219r1,3l3435,2225r3,1l3441,2228r3,1l3452,2229r5,-2l3461,2224r4,-4l3467,2217r-14,l3451,2216r-2,-2l3447,2212r-1,-4l3446,2141xm3471,2209r-4,l3466,2211r-2,2l3462,2215r-2,1l3458,2217r9,l3469,2215r2,-6xm3446,2103r-3,l3440,2110r-3,7l3434,2122r-4,5l3426,2130r-4,4l3419,2136r-4,2l3415,2141r53,l3468,2134r-22,l3446,2103xm3532,2131r-23,l3499,2136r-17,17l3479,2166r,30l3482,2208r16,18l3508,2230r21,l3538,2226r7,-7l3550,2213r-32,l3510,2210r-7,-8l3496,2194r-3,-11l3493,2169r64,l3557,2163r-64,l3494,2155r2,-6l3505,2141r5,-3l3544,2138r-3,-3l3532,2131xm3554,2191r-3,8l3547,2205r-4,3l3538,2212r-5,1l3550,2213r2,-2l3556,2202r1,-9l3554,2191xm3544,2138r-24,l3523,2140r3,2l3530,2144r2,3l3534,2150r1,3l3536,2157r,6l3557,2163r,-6l3554,2148r-10,-10xm3612,2224r-46,l3566,2227r46,l3612,2224xm3667,2224r-47,l3620,2227r47,l3667,2224xm3597,2145r-23,l3576,2145r1,1l3578,2147r1,1l3579,2151r1,2l3580,2160r,53l3579,2218r-3,4l3573,2224r34,l3604,2223r-4,-2l3599,2220r-1,-2l3597,2216r,-4l3597,2157r5,-6l3597,2151r,-6xm3649,2144r-23,l3630,2145r2,4l3634,2153r2,6l3636,2212r-1,3l3635,2216r-1,2l3633,2220r-1,2l3630,2223r-3,1l3662,2224r-3,-1l3657,2222r-1,-1l3654,2220r,-2l3653,2216r-1,-4l3652,2158r-1,-6l3650,2147r-1,-3xm3633,2131r-15,l3608,2138r-11,13l3602,2151r3,-3l3613,2144r36,l3648,2142r-3,-4l3641,2135r-3,-2l3633,2131xm3597,2131r-4,l3564,2142r2,4l3568,2145r3,l3597,2145r,-14xm3753,2141r-17,l3736,2211r1,5l3738,2219r2,3l3742,2225r6,3l3751,2229r8,l3763,2227r5,-3l3772,2220r2,-3l3760,2217r-2,-1l3756,2214r-2,-2l3753,2208r,-67xm3778,2209r-4,l3773,2211r-2,2l3769,2215r-2,1l3765,2217r9,l3775,2215r3,-6xm3753,2103r-3,l3747,2110r-2,5l3743,2117r-3,5l3737,2127r-4,3l3729,2134r-4,2l3722,2138r,3l3775,2141r,-7l3753,2134r,-31xm3844,2131r-22,l3814,2133r-13,8l3795,2147r-4,9l3787,2164r-3,9l3784,2193r4,11l3795,2213r8,12l3814,2230r23,l3845,2228r8,-5l3824,2223r-7,-5l3806,2198r-2,-12l3804,2164r1,-6l3807,2152r2,-5l3812,2143r3,-2l3819,2139r4,-1l3856,2138r-1,-1l3844,2131xm3856,2138r-22,l3840,2141r5,6l3850,2155r3,9l3855,2175r1,11l3856,2200r-2,9l3849,2215r-4,5l3839,2223r14,l3859,2219r5,-6l3868,2204r4,-8l3874,2187r,-20l3871,2156r-15,-18xm3967,2141r-16,l3951,2211r,5l3953,2219r1,3l3956,2225r6,3l3965,2229r8,l3978,2227r4,-3l3986,2220r3,-3l3974,2217r-2,-1l3970,2214r-2,-2l3967,2208r,-67xm3992,2209r-4,l3987,2211r-2,2l3983,2215r-2,1l3979,2217r10,l3990,2215r2,-6xm3967,2103r-3,l3959,2115r-1,2l3955,2122r-4,5l3947,2130r-4,4l3939,2136r-3,2l3936,2141r53,l3989,2134r-22,l3967,2103xm4041,2224r-47,l3994,2227r47,l4041,2224xm4095,2224r-46,l4049,2227r46,l4095,2224xm4025,2096r-22,l4005,2096r1,1l4007,2098r1,2l4008,2102r1,2l4009,2212r-1,4l4008,2218r-1,2l4006,2221r-2,1l4002,2223r-3,1l4036,2224r-3,-1l4029,2221r-2,-1l4027,2218r-1,-1l4025,2213r,-56l4031,2151r1,l4025,2151r,-55xm4077,2143r-25,l4055,2144r5,3l4061,2150r1,3l4064,2156r,7l4064,2215r,1l4063,2218r-1,2l4060,2222r-2,1l4055,2224r35,l4087,2223r-1,-1l4084,2221r-1,-1l4082,2218r-1,-2l4081,2212r,-50l4080,2154r-1,-5l4077,2143xm4062,2131r-10,l4048,2132r-4,3l4039,2137r-6,5l4025,2151r7,l4035,2148r4,-2l4042,2144r4,-1l4077,2143r,l4074,2139r-4,-3l4066,2133r-4,-2xm4025,2082r-4,l3993,2094r1,4l3998,2096r2,l4025,2096r,-14xm4157,2131r-23,l4124,2136r-8,8l4108,2153r-4,13l4104,2196r4,12l4124,2226r9,4l4155,2230r8,-4l4170,2219r5,-6l4143,2213r-8,-3l4128,2202r-7,-8l4118,2183r,-14l4183,2169r,-6l4118,2163r1,-8l4121,2149r5,-4l4130,2141r5,-3l4169,2138r-3,-3l4157,2131xm4180,2191r-4,8l4173,2205r-5,3l4164,2212r-6,1l4175,2213r2,-2l4181,2202r2,-9l4180,2191xm4169,2138r-24,l4148,2140r3,2l4155,2144r2,3l4159,2150r1,3l4161,2157r,6l4183,2163r,-6l4179,2148r-6,-6l4169,2138xe" fillcolor="black" stroked="f">
              <v:stroke joinstyle="round"/>
              <v:formulas/>
              <v:path arrowok="t" o:connecttype="segments"/>
            </v:shape>
            <v:shape id="_x0000_s1323" style="position:absolute;left:2671;top:2353;width:1109;height:169" coordorigin="2671,2353" coordsize="1109,169" o:spt="100" adj="0,,0" path="m2703,2391r-17,l2686,2461r,5l2688,2469r1,3l2691,2475r3,1l2698,2478r3,1l2708,2479r5,-2l2722,2471r2,-4l2709,2467r-2,-1l2705,2464r-2,-2l2703,2458r,-67xm2727,2459r-4,l2722,2462r-1,2l2718,2465r-2,1l2714,2467r10,l2725,2466r2,-7xm2703,2353r-4,l2697,2360r-4,8l2690,2372r-4,5l2679,2384r-4,2l2671,2388r,3l2725,2391r,-7l2703,2384r,-31xm2796,2388r-21,l2779,2389r3,4l2785,2396r1,6l2786,2416r-16,5l2759,2426r-7,5l2745,2435r-5,4l2737,2443r-2,4l2734,2451r,11l2736,2468r5,5l2745,2477r5,2l2761,2479r4,-1l2768,2477r3,-1l2777,2471r5,-3l2762,2468r-3,-2l2753,2459r-1,-4l2752,2447r1,-4l2757,2436r4,-2l2767,2431r3,-2l2776,2426r10,-4l2803,2422r,-18l2803,2398r-2,-3l2799,2391r-3,-3xm2804,2464r-18,l2786,2470r1,4l2791,2478r3,1l2804,2479r7,-5l2817,2466r-10,l2806,2466r-1,-1l2805,2465r-1,-1xm2803,2422r-17,l2786,2457r-8,7l2771,2468r11,l2786,2464r18,l2804,2463r,-2l2803,2459r,-37xm2819,2458r-4,4l2812,2465r-1,1l2810,2466r7,l2819,2464r,-6xm2780,2381r-19,l2753,2384r-6,5l2741,2393r-3,6l2738,2408r1,2l2742,2414r2,1l2749,2415r2,-1l2753,2412r1,-2l2755,2408r,-3l2755,2399r,-3l2756,2393r3,-2l2761,2389r4,-1l2796,2388r-4,-2l2787,2383r-7,-2xm2879,2381r-20,l2851,2385r-14,13l2833,2406r,15l2835,2427r3,5l2841,2436r4,4l2851,2443r-7,6l2840,2454r-2,3l2836,2460r-1,3l2835,2467r,2l2837,2471r1,2l2841,2475r3,1l2838,2483r-4,4l2834,2487r-4,5l2828,2495r-1,3l2826,2500r,1l2826,2507r2,3l2833,2514r9,5l2853,2522r13,l2879,2521r11,-2l2900,2514r5,-4l2863,2510r-10,-2l2846,2504r-4,-3l2840,2498r,-5l2841,2490r3,-6l2847,2481r3,-4l2918,2477r-1,-1l2913,2472r-4,-4l2904,2466r-6,-1l2894,2464r-9,l2871,2463r-8,l2858,2463r-2,l2853,2462r-2,-1l2850,2460r-1,-1l2848,2458r,-2l2849,2454r2,-4l2853,2448r3,-3l2888,2445r2,-1l2892,2442r-26,l2861,2440r-3,-5l2853,2430r-2,-9l2851,2402r2,-6l2856,2392r3,-4l2864,2386r27,l2887,2384r-8,-3xm2918,2477r-68,l2858,2478r12,1l2885,2480r10,l2902,2481r4,1l2910,2484r1,2l2911,2495r-3,4l2902,2504r-5,4l2888,2510r17,l2908,2508r7,-7l2919,2494r,-14l2918,2477xm2888,2445r-32,l2861,2447r4,l2881,2447r7,-2xm2891,2386r-17,l2879,2389r3,4l2887,2399r2,8l2889,2427r-2,6l2881,2440r-5,2l2892,2442r5,-4l2903,2432r4,-7l2907,2408r-2,-6l2901,2397r15,l2918,2397r,l2919,2396r,l2919,2396r1,-1l2920,2394r,-3l2920,2390r-1,-1l2919,2388r-1,l2918,2388r-24,l2891,2386xm3026,2474r-48,l2978,2477r48,l3026,2474xm3010,2395r-23,l2990,2396r1,1l2992,2399r,2l2993,2403r,62l2992,2466r,3l2990,2470r-1,2l2986,2473r-3,1l3022,2474r-3,-1l3014,2471r-1,-2l3012,2467r-2,-2l3010,2461r,-50l3013,2404r1,-2l3010,2402r,-7xm3037,2381r-12,l3018,2388r-8,14l3014,2402r2,-2l3019,2397r1,-1l3022,2395r25,l3047,2390r-2,-3l3043,2385r-3,-2l3037,2381xm3047,2395r-23,l3027,2396r3,2l3032,2401r3,1l3040,2402r2,-1l3044,2399r2,-2l3047,2395xm3010,2381r-5,l2977,2393r1,3l2981,2395r2,l3010,2395r,-14xm3106,2381r-22,l3073,2386r-8,8l3057,2403r-4,13l3053,2447r4,11l3065,2467r8,9l3082,2480r22,l3112,2476r7,-7l3124,2464r-32,l3084,2460r-7,-8l3071,2444r-4,-11l3067,2419r65,l3132,2413r-65,l3068,2405r3,-6l3080,2391r5,-2l3119,2389r-4,-4l3106,2381xm3129,2441r-3,8l3122,2455r-9,7l3107,2464r17,l3126,2461r4,-8l3132,2443r-3,-2xm3119,2389r-25,l3098,2390r3,2l3104,2394r3,3l3108,2401r1,2l3110,2407r,6l3132,2413r,-5l3129,2398r-7,-6l3119,2389xm3197,2476r-40,l3159,2476r2,1l3168,2479r7,1l3188,2480r7,-3l3197,2476xm3152,2445r-4,l3148,2479r4,l3152,2477r2,-1l3197,2476r3,-2l3174,2474r-6,-2l3163,2467r-6,-5l3154,2455r-2,-10xm3180,2381r-12,l3161,2384r-5,5l3150,2394r-2,7l3148,2414r1,5l3155,2427r7,4l3172,2436r10,5l3188,2445r3,3l3195,2451r1,4l3196,2464r-1,3l3192,2470r-3,3l3185,2474r15,l3202,2473r6,-6l3212,2460r,-19l3205,2432r-14,-7l3176,2418r-6,-3l3165,2412r-2,-3l3161,2406r-1,-3l3160,2396r1,-3l3164,2391r3,-2l3171,2387r34,l3205,2385r-10,l3193,2385r-4,-1l3184,2382r-4,-1xm3205,2387r-23,l3187,2389r4,4l3195,2396r4,7l3201,2413r4,l3205,2387xm3205,2381r-4,l3200,2383r,1l3199,2385r-1,l3197,2385r8,l3205,2381xm3267,2518r-49,l3218,2522r49,l3267,2518xm3251,2395r-23,l3230,2395r1,1l3232,2397r1,1l3233,2400r1,2l3234,2405r,102l3234,2511r-1,1l3232,2514r-1,1l3230,2516r-2,2l3225,2518r37,l3258,2518r-1,-1l3255,2516r-2,-2l3252,2513r,-2l3251,2507r,-35l3262,2472r-3,-2l3255,2467r-2,-4l3252,2459r,-2l3251,2452r,-43l3257,2403r-6,l3251,2395xm3262,2472r-11,l3255,2475r3,2l3260,2478r4,1l3269,2480r16,l3295,2476r1,-2l3268,2474r-5,-1l3262,2472xm3308,2396r-29,l3284,2399r4,5l3295,2412r3,11l3298,2449r-3,10l3290,2466r-5,6l3280,2474r16,l3302,2467r6,-8l3313,2449r2,-10l3316,2427r,-14l3312,2401r-4,-5xm3290,2381r-14,l3271,2383r-5,3l3261,2390r-5,5l3251,2403r6,l3261,2400r2,-2l3267,2397r3,-1l3308,2396r-3,-4l3298,2385r-8,-4xm3251,2382r-4,l3219,2393r1,3l3223,2396r2,-1l3251,2395r,-13xm3389,2381r-22,l3360,2383r-7,5l3346,2392r-5,6l3337,2406r-5,9l3330,2423r,20l3334,2454r7,9l3349,2475r11,5l3383,2480r8,-2l3397,2474r2,-1l3370,2473r-8,-5l3357,2458r-5,-10l3349,2436r,-21l3350,2408r5,-11l3357,2393r4,-2l3365,2389r3,-1l3402,2388r-1,-1l3389,2381xm3402,2388r-22,l3386,2391r5,7l3395,2405r3,10l3400,2425r1,12l3401,2450r-2,9l3395,2465r-4,5l3385,2473r14,l3404,2469r6,-6l3418,2446r2,-9l3420,2417r-4,-10l3409,2397r-7,-9xm3476,2474r-46,l3430,2477r46,l3476,2474xm3531,2474r-47,l3484,2477r47,l3531,2474xm3461,2395r-22,l3440,2395r2,2l3443,2399r,2l3444,2404r,59l3443,2468r-1,2l3440,2473r-3,1l3471,2474r-3,-1l3464,2471r-1,-1l3462,2468r-1,-1l3461,2463r,-56l3466,2401r-5,l3461,2395xm3513,2394r-23,l3494,2396r2,3l3498,2403r2,7l3500,2462r-1,3l3499,2466r,2l3497,2470r-1,2l3494,2473r-3,1l3526,2474r-3,-1l3520,2471r-1,-1l3518,2468r-1,-2l3517,2462r,-54l3516,2402r-2,-4l3513,2394xm3497,2381r-15,l3472,2388r-11,13l3466,2401r3,-3l3477,2394r36,l3512,2392r-3,-4l3505,2385r-3,-2l3497,2381xm3461,2381r-4,l3429,2393r1,3l3433,2395r2,l3461,2395r,-14xm3591,2476r-40,l3553,2476r2,1l3562,2479r6,1l3582,2480r7,-3l3591,2476xm3546,2445r-4,l3542,2479r4,l3546,2477r2,-1l3591,2476r3,-2l3568,2474r-6,-2l3557,2467r-6,-5l3547,2455r-1,-10xm3574,2381r-12,l3555,2384r-5,5l3544,2394r-2,7l3542,2414r1,5l3549,2427r7,4l3566,2436r9,5l3582,2445r3,3l3589,2451r1,4l3590,2464r-1,3l3586,2470r-3,3l3579,2474r15,l3596,2473r6,-6l3606,2460r,-19l3599,2432r-14,-7l3570,2418r-7,-3l3559,2412r-2,-3l3555,2406r-1,-3l3554,2396r1,-3l3558,2391r3,-2l3565,2387r33,l3598,2385r-9,l3587,2385r-4,-1l3578,2382r-4,-1xm3598,2387r-22,l3581,2389r8,7l3592,2403r3,10l3598,2413r,-26xm3598,2381r-3,l3594,2383r,1l3593,2385r-1,l3591,2385r7,l3598,2381xm3674,2381r-23,l3641,2386r-8,8l3625,2403r-5,13l3620,2447r4,11l3632,2467r8,9l3650,2480r21,l3680,2476r7,-7l3691,2464r-31,l3652,2460r-7,-8l3638,2444r-3,-11l3635,2419r64,l3699,2413r-64,l3636,2405r2,-6l3647,2391r5,-2l3686,2389r-3,-4l3674,2381xm3696,2441r-3,8l3689,2455r-4,4l3680,2462r-5,2l3691,2464r3,-3l3698,2453r1,-10l3696,2441xm3686,2389r-25,l3665,2390r3,2l3672,2394r2,3l3676,2401r1,2l3678,2407r,6l3699,2413r,-5l3696,2398r-7,-6l3686,2389xm3765,2476r-41,l3726,2476r2,1l3736,2479r6,1l3756,2480r7,-3l3765,2476xm3719,2445r-3,l3716,2479r3,l3720,2477r1,-1l3765,2476r2,-2l3741,2474r-6,-2l3730,2467r-5,-5l3721,2455r-2,-10xm3747,2381r-12,l3729,2384r-6,5l3718,2394r-3,7l3715,2414r2,5l3723,2427r7,4l3739,2436r10,5l3756,2445r3,3l3762,2451r2,4l3764,2464r-1,3l3760,2470r-3,3l3753,2474r14,l3770,2473r6,-6l3779,2460r,-19l3772,2432r-14,-7l3743,2418r-6,-3l3733,2412r-2,-3l3729,2406r-1,-3l3728,2396r1,-3l3732,2391r3,-2l3738,2387r34,l3772,2385r-9,l3761,2385r-4,-1l3752,2382r-5,-1xm3772,2387r-22,l3755,2389r4,4l3763,2396r3,7l3769,2413r3,l3772,2387xm3772,2381r-3,l3768,2383r-1,1l3767,2385r-1,l3765,2385r7,l3772,2381xe" fillcolor="black" stroked="f">
              <v:stroke joinstyle="round"/>
              <v:formulas/>
              <v:path arrowok="t" o:connecttype="segments"/>
            </v:shape>
            <v:shape id="_x0000_s1322" type="#_x0000_t75" style="position:absolute;left:3168;top:1609;width:120;height:413">
              <v:imagedata r:id="rId167" o:title=""/>
            </v:shape>
            <v:shape id="_x0000_s1321" type="#_x0000_t75" style="position:absolute;left:2145;top:2948;width:2166;height:1094">
              <v:imagedata r:id="rId168" o:title=""/>
            </v:shape>
            <v:shape id="_x0000_s1320" type="#_x0000_t75" style="position:absolute;left:4288;top:3753;width:1631;height:558">
              <v:imagedata r:id="rId169" o:title=""/>
            </v:shape>
            <v:shape id="_x0000_s1319" type="#_x0000_t75" style="position:absolute;left:536;top:3753;width:1631;height:558">
              <v:imagedata r:id="rId170" o:title=""/>
            </v:shape>
            <v:shape id="_x0000_s1318" type="#_x0000_t75" style="position:absolute;left:3168;top:2547;width:120;height:413">
              <v:imagedata r:id="rId171" o:title=""/>
            </v:shape>
            <v:rect id="_x0000_s1317" style="position:absolute;left:2424;top:4300;width:1608;height:536" fillcolor="#f2f2f2" stroked="f"/>
            <v:rect id="_x0000_s1316" style="position:absolute;left:2424;top:4300;width:1608;height:536" filled="f" strokeweight=".39397mm"/>
            <v:shape id="_x0000_s1315" style="position:absolute;left:2807;top:4364;width:843;height:187" coordorigin="2807,4364" coordsize="843,187" o:spt="100" adj="0,,0" path="m2875,4364r-14,1l2849,4369r-12,7l2827,4385r-9,10l2812,4408r-4,13l2807,4436r,13l2809,4461r9,19l2824,4488r9,6l2839,4499r7,4l2856,4507r7,7l2871,4520r10,6l2890,4532r10,5l2911,4541r11,3l2932,4546r9,l2941,4543r-10,-1l2922,4539r-8,-6l2905,4527r-7,-8l2891,4507r11,-4l2904,4502r-42,l2852,4497r-7,-9l2838,4478r-4,-12l2831,4452r-1,-16l2831,4420r3,-14l2838,4395r6,-10l2852,4376r10,-4l2905,4372r-4,-3l2888,4365r-13,-1xm2905,4372r-23,l2889,4374r7,4l2902,4382r5,7l2911,4398r3,8l2917,4416r1,11l2919,4439r-1,15l2915,4467r-4,11l2905,4488r-8,9l2887,4502r17,l2912,4497r8,-7l2928,4481r6,-10l2938,4460r3,-11l2942,4437r-1,-15l2937,4408r-6,-12l2922,4385r-10,-9l2905,4372xm2983,4416r-28,l2958,4416r2,1l2962,4418r2,1l2964,4421r1,2l2966,4426r,55l2967,4487r1,5l2970,4497r2,4l2976,4504r4,3l2984,4508r10,l2999,4507r4,-2l3007,4503r6,-6l3014,4496r-20,l2990,4494r-6,-5l2983,4483r,-67xm3039,4488r-18,l3021,4508r5,l3054,4497r-1,-2l3044,4495r-2,-1l3040,4492r-1,-1l3039,4488xm3038,4412r-32,l3006,4416r7,l3017,4417r2,2l3020,4421r1,3l3021,4482r-5,6l3012,4491r-4,2l3004,4495r-3,1l3014,4496r7,-8l3039,4488r-1,-2l3038,4480r,-68xm3052,4493r-2,1l3047,4495r6,l3052,4493xm2983,4412r-33,l2950,4416r5,l2983,4416r,-4xm3115,4409r-22,l3082,4414r-16,18l3062,4444r,31l3066,4486r8,9l3082,4504r9,4l3113,4508r8,-4l3133,4492r-32,l3093,4488r-7,-8l3080,4472r-4,-11l3076,4447r65,l3141,4441r-65,l3077,4434r3,-6l3084,4423r5,-4l3094,4416r33,l3124,4413r-9,-4xm3138,4469r-3,9l3131,4483r-5,3l3122,4490r-6,2l3133,4492r2,-3l3139,4481r2,-10l3138,4469xm3127,4416r-24,l3106,4418r4,2l3113,4422r3,3l3117,4429r1,2l3119,4436r,5l3141,4441r,-5l3137,4427r-10,-11xm3235,4529r-6,l3227,4530r-4,4l3222,4536r,6l3223,4545r6,4l3232,4550r9,l3247,4548r12,-9l3263,4533r-17,l3244,4533r-2,-1l3238,4530r-3,-1xm3261,4412r-44,l3217,4416r4,1l3223,4418r2,1l3226,4420r1,1l3229,4424r2,3l3233,4429r1,2l3267,4502r-6,16l3258,4524r-2,4l3253,4530r-2,2l3249,4533r14,l3264,4532r3,-9l3284,4481r-9,l3253,4434r-2,-5l3249,4426r,-5l3250,4419r2,-1l3253,4417r3,-1l3261,4416r,-4xm3197,4502r-48,l3149,4505r48,l3197,4502xm3181,4423r-23,l3159,4423r1,1l3162,4425r,2l3163,4429r,2l3164,4438r,52l3163,4493r,1l3162,4497r-1,1l3159,4499r-2,2l3154,4502r38,l3189,4501r-2,-1l3185,4499r-2,-2l3182,4495r-1,-2l3181,4489r,-50l3184,4433r1,-3l3181,4430r,-7xm3316,4416r-22,l3295,4417r1,l3297,4418r,l3298,4419r,5l3298,4427r-2,2l3275,4481r9,l3305,4430r2,-4l3308,4423r1,-1l3311,4420r1,-2l3313,4418r1,-1l3316,4416xm3208,4409r-12,l3188,4416r-7,14l3185,4430r2,-2l3190,4425r1,-1l3192,4423r25,l3217,4418r-1,-3l3214,4413r-3,-3l3208,4409xm3217,4423r-22,l3197,4424r6,5l3206,4430r5,l3213,4429r2,-2l3217,4426r,-3l3217,4423xm3181,4409r-5,l3148,4421r1,3l3151,4423r3,l3181,4423r,-14xm3319,4412r-30,l3289,4416r30,l3319,4412xm3383,4502r-59,l3324,4505r59,l3383,4502xm3399,4441r-21,l3424,4505r37,l3461,4502r-7,-1l3447,4499r-9,-6l3433,4487r-7,-9l3399,4441xm3389,4367r-65,l3324,4371r10,l3338,4373r3,3l3343,4378r1,5l3344,4489r-1,5l3342,4496r-3,4l3335,4502r37,l3368,4500r-2,-3l3364,4495r-1,-5l3363,4441r36,l3397,4438r12,-2l3411,4435r-48,l3363,4377r7,-1l3375,4375r42,l3413,4373r-7,-2l3399,4368r-10,-1xm3374,4441r-9,l3366,4441r5,l3374,4441xm3417,4375r-29,l3395,4378r5,5l3406,4389r3,7l3409,4413r-4,7l3398,4426r-6,6l3382,4435r29,l3418,4431r11,-12l3432,4411r,-16l3429,4388r-5,-6l3419,4377r-2,-2xm3521,4409r-23,l3487,4414r-8,9l3471,4432r-4,12l3467,4475r4,11l3487,4504r10,4l3518,4508r9,-4l3533,4497r5,-5l3506,4492r-8,-4l3491,4480r-6,-8l3481,4461r,-14l3546,4447r,-6l3481,4441r1,-7l3485,4428r9,-9l3499,4416r34,l3529,4413r-8,-4xm3543,4469r-3,9l3536,4483r-5,3l3527,4490r-6,2l3538,4492r2,-3l3545,4481r1,-10l3543,4469xm3533,4416r-25,l3512,4418r3,2l3518,4422r3,3l3522,4429r1,2l3524,4436r1,5l3546,4441r,-5l3543,4427r-7,-7l3533,4416xm3600,4546r-49,l3551,4550r49,l3600,4546xm3584,4423r-23,l3563,4424r1,l3565,4425r1,2l3566,4428r1,2l3567,4534r,5l3565,4542r-1,1l3563,4544r-2,2l3558,4546r37,l3591,4546r-2,-1l3588,4544r-2,-2l3585,4541r,-2l3584,4535r,-35l3595,4500r-3,-2l3588,4495r-2,-4l3585,4487r-1,-2l3584,4438r6,-6l3584,4432r,-9xm3595,4500r-11,l3588,4503r3,2l3593,4506r4,2l3601,4508r17,l3627,4504r2,-2l3601,4502r-5,-1l3595,4500xm3641,4424r-29,l3617,4427r4,5l3628,4440r3,11l3631,4478r-3,9l3623,4494r-5,5l3613,4502r16,l3635,4495r6,-8l3645,4477r3,-10l3649,4455r,-14l3645,4429r-4,-5xm3623,4409r-14,l3604,4411r-5,3l3594,4418r-5,5l3584,4432r6,l3594,4428r2,-1l3600,4425r3,-1l3641,4424r-3,-4l3631,4413r-8,-4xm3584,4410r-4,l3552,4421r1,4l3555,4424r3,-1l3584,4423r,-13xe" fillcolor="black" stroked="f">
              <v:stroke joinstyle="round"/>
              <v:formulas/>
              <v:path arrowok="t" o:connecttype="segments"/>
            </v:shape>
            <v:shape id="_x0000_s1314" type="#_x0000_t75" style="position:absolute;left:2915;top:4614;width:626;height:182">
              <v:imagedata r:id="rId172" o:title=""/>
            </v:shape>
            <v:shape id="_x0000_s1313" type="#_x0000_t75" style="position:absolute;left:3168;top:4021;width:120;height:279">
              <v:imagedata r:id="rId173" o:title=""/>
            </v:shape>
            <v:shape id="_x0000_s1312" style="position:absolute;left:4300;top:3496;width:805;height:178" coordorigin="4300,3496" coordsize="805,178" path="m4300,3496r804,l5104,3673e" filled="f" strokeweight=".39397mm">
              <v:path arrowok="t"/>
            </v:shape>
            <v:shape id="_x0000_s1311" type="#_x0000_t75" style="position:absolute;left:5044;top:3644;width:120;height:120">
              <v:imagedata r:id="rId174" o:title=""/>
            </v:shape>
            <v:shape id="_x0000_s1310" style="position:absolute;left:1351;top:3496;width:805;height:178" coordorigin="1351,3496" coordsize="805,178" path="m2156,3496r-805,l1351,3673e" filled="f" strokeweight=".39397mm">
              <v:path arrowok="t"/>
            </v:shape>
            <v:shape id="_x0000_s1309" type="#_x0000_t75" style="position:absolute;left:1292;top:3644;width:120;height:120">
              <v:imagedata r:id="rId175" o:title=""/>
            </v:shape>
            <v:line id="_x0000_s1308" style="position:absolute" from="5104,4300" to="5104,5147" strokeweight=".39397mm"/>
            <v:shape id="_x0000_s1307" type="#_x0000_t75" style="position:absolute;left:5044;top:5118;width:120;height:120">
              <v:imagedata r:id="rId176" o:title=""/>
            </v:shape>
            <v:shape id="_x0000_s1306" type="#_x0000_t75" style="position:absolute;left:3168;top:4825;width:120;height:413">
              <v:imagedata r:id="rId177" o:title=""/>
            </v:shape>
            <v:line id="_x0000_s1305" style="position:absolute" from="1351,4300" to="1351,5147" strokeweight=".39397mm"/>
            <v:shape id="_x0000_s1304" type="#_x0000_t75" style="position:absolute;left:1292;top:5118;width:120;height:120">
              <v:imagedata r:id="rId178" o:title=""/>
            </v:shape>
            <v:shape id="_x0000_s1303" style="position:absolute;left:11;top:1754;width:5093;height:3485" coordorigin="11,1754" coordsize="5093,3485" path="m5104,5238r-5093,l11,1754r3126,e" filled="f" strokeweight=".39397mm">
              <v:path arrowok="t"/>
            </v:shape>
            <v:shape id="_x0000_s1302" type="#_x0000_t75" style="position:absolute;left:3108;top:1694;width:120;height:120">
              <v:imagedata r:id="rId179" o:title=""/>
            </v:shape>
            <v:shape id="_x0000_s1301" style="position:absolute;left:2156;top:11;width:2144;height:804" coordorigin="2156,11" coordsize="2144,804" path="m3228,11r-103,2l3024,19r-97,9l2833,40r-89,15l2659,73r-80,20l2505,117r-69,25l2374,170r-55,30l2231,266r-56,71l2156,414r5,38l2199,526r72,69l2374,657r62,28l2505,710r74,24l2659,754r85,18l2833,787r94,12l3024,808r101,6l3228,815r103,-1l3432,808r97,-9l3622,787r90,-15l3797,754r79,-20l3951,710r68,-25l4081,657r55,-30l4225,561r55,-71l4300,414r-5,-39l4257,301r-73,-69l4081,170r-62,-28l3951,117,3876,93,3797,73,3712,55,3622,40,3529,28r-97,-9l3331,13,3228,11xe" fillcolor="#f2f2f2" stroked="f">
              <v:path arrowok="t"/>
            </v:shape>
            <v:shape id="_x0000_s1300" style="position:absolute;left:2156;top:11;width:2144;height:804" coordorigin="2156,11" coordsize="2144,804" path="m4300,414r-20,-77l4225,266r-89,-66l4081,170r-62,-28l3951,117,3876,93,3797,73,3712,55,3622,40,3529,28r-97,-9l3331,13,3228,11r-103,2l3024,19r-97,9l2833,40r-89,15l2659,73r-80,20l2505,117r-69,25l2374,170r-55,30l2231,266r-56,71l2156,414r5,38l2199,526r72,69l2374,657r62,28l2505,710r74,24l2659,754r85,18l2833,787r94,12l3024,808r101,6l3228,815r103,-1l3432,808r97,-9l3622,787r90,-15l3797,754r79,-20l3951,710r68,-25l4081,657r55,-30l4225,561r55,-71l4300,414xe" filled="f" strokeweight=".39397mm">
              <v:path arrowok="t"/>
            </v:shape>
            <v:shape id="_x0000_s1299" type="#_x0000_t75" style="position:absolute;left:2978;top:335;width:501;height:182">
              <v:imagedata r:id="rId180" o:title=""/>
            </v:shape>
            <v:shape id="_x0000_s1298" style="position:absolute;left:1782;top:3280;width:77;height:123" coordorigin="1782,3280" coordsize="77,123" o:spt="100" adj="0,,0" path="m1830,3280r-15,l1810,3282r-5,3l1798,3290r-5,8l1788,3307r-4,10l1782,3329r,13l1783,3353r2,11l1788,3374r4,9l1799,3396r10,6l1826,3402r6,-2l1836,3397r-22,l1809,3393r-3,-9l1803,3376r-2,-10l1800,3356r,-12l1800,3334r,-10l1802,3313r1,-10l1806,3296r4,-5l1813,3287r4,-2l1839,3285r-1,-1l1830,3280xm1839,3285r-15,l1827,3286r2,2l1833,3291r3,5l1838,3303r2,9l1842,3323r,13l1842,3349r-1,12l1840,3370r-2,9l1836,3385r-2,5l1830,3393r-3,3l1823,3397r13,l1838,3396r6,-4l1849,3385r8,-19l1859,3354r,-14l1858,3326r-3,-12l1851,3303r-6,-9l1839,3285xe" fillcolor="black" stroked="f">
              <v:stroke joinstyle="round"/>
              <v:formulas/>
              <v:path arrowok="t" o:connecttype="segments"/>
            </v:shape>
            <v:shape id="_x0000_s1297" style="position:absolute;left:2869;top:4032;width:47;height:121" coordorigin="2869,4032" coordsize="47,121" o:spt="100" adj="0,,0" path="m2916,4149r-45,l2871,4152r45,l2916,4149xm2900,4046r-19,l2883,4047r1,1l2885,4049r,2l2886,4054r,5l2886,4139r,4l2885,4145r,1l2884,4147r-2,1l2880,4148r-3,1l2910,4149r-3,-1l2905,4148r-2,-1l2902,4146r-1,-2l2901,4143r-1,-5l2900,4046xm2900,4032r-2,l2869,4046r1,3l2874,4047r3,-1l2900,4046r,-14xe" fillcolor="black" stroked="f">
              <v:stroke joinstyle="round"/>
              <v:formulas/>
              <v:path arrowok="t" o:connecttype="segments"/>
            </v:shape>
            <v:shape id="_x0000_s1296" type="#_x0000_t75" style="position:absolute;left:4543;top:3295;width:165;height:121">
              <v:imagedata r:id="rId181" o:title=""/>
            </v:shape>
            <w10:wrap type="none"/>
            <w10:anchorlock/>
          </v:group>
        </w:pict>
      </w:r>
    </w:p>
    <w:p w:rsidR="00A7539C" w:rsidRPr="00743E88" w:rsidRDefault="00743E88">
      <w:pPr>
        <w:pStyle w:val="BodyText"/>
        <w:spacing w:before="165"/>
        <w:ind w:left="108" w:right="477"/>
        <w:jc w:val="both"/>
        <w:rPr>
          <w:rFonts w:asciiTheme="minorHAnsi" w:hAnsiTheme="minorHAnsi"/>
        </w:rPr>
      </w:pPr>
      <w:bookmarkStart w:id="68" w:name="Hazem_Thesis6_10_34"/>
      <w:bookmarkEnd w:id="68"/>
      <w:r w:rsidRPr="00743E88">
        <w:rPr>
          <w:rFonts w:asciiTheme="minorHAnsi" w:hAnsiTheme="minorHAnsi"/>
          <w:w w:val="95"/>
        </w:rPr>
        <w:t xml:space="preserve">Figure 3.11: </w:t>
      </w:r>
      <w:r w:rsidRPr="00743E88">
        <w:rPr>
          <w:rFonts w:asciiTheme="minorHAnsi" w:hAnsiTheme="minorHAnsi"/>
          <w:spacing w:val="-3"/>
          <w:w w:val="95"/>
        </w:rPr>
        <w:t xml:space="preserve">Conventional variable </w:t>
      </w:r>
      <w:r w:rsidRPr="00743E88">
        <w:rPr>
          <w:rFonts w:asciiTheme="minorHAnsi" w:hAnsiTheme="minorHAnsi"/>
          <w:w w:val="95"/>
        </w:rPr>
        <w:t xml:space="preserve">frame length procedure </w:t>
      </w:r>
      <w:proofErr w:type="spellStart"/>
      <w:r w:rsidRPr="00743E88">
        <w:rPr>
          <w:rFonts w:asciiTheme="minorHAnsi" w:hAnsiTheme="minorHAnsi"/>
          <w:w w:val="95"/>
        </w:rPr>
        <w:t>EPCglobal</w:t>
      </w:r>
      <w:proofErr w:type="spellEnd"/>
      <w:r w:rsidRPr="00743E88">
        <w:rPr>
          <w:rFonts w:asciiTheme="minorHAnsi" w:hAnsiTheme="minorHAnsi"/>
          <w:w w:val="95"/>
        </w:rPr>
        <w:t xml:space="preserve"> C1</w:t>
      </w:r>
      <w:r w:rsidRPr="00743E88">
        <w:rPr>
          <w:rFonts w:asciiTheme="minorHAnsi" w:hAnsiTheme="minorHAnsi"/>
          <w:spacing w:val="-2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G2 </w:t>
      </w:r>
      <w:r w:rsidRPr="00743E88">
        <w:rPr>
          <w:rFonts w:asciiTheme="minorHAnsi" w:hAnsiTheme="minorHAnsi"/>
        </w:rPr>
        <w:t>[11]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37"/>
        </w:rPr>
      </w:pPr>
    </w:p>
    <w:p w:rsidR="00A7539C" w:rsidRPr="00743E88" w:rsidRDefault="00743E88">
      <w:pPr>
        <w:pStyle w:val="Heading1"/>
        <w:numPr>
          <w:ilvl w:val="1"/>
          <w:numId w:val="3"/>
        </w:numPr>
        <w:tabs>
          <w:tab w:val="left" w:pos="991"/>
        </w:tabs>
        <w:ind w:hanging="882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</w:rPr>
        <w:t>DFSA  with</w:t>
      </w:r>
      <w:proofErr w:type="gramEnd"/>
      <w:r w:rsidRPr="00743E88">
        <w:rPr>
          <w:rFonts w:asciiTheme="minorHAnsi" w:hAnsiTheme="minorHAnsi"/>
        </w:rPr>
        <w:t xml:space="preserve"> 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  <w:spacing w:val="61"/>
        </w:rPr>
        <w:t xml:space="preserve"> </w:t>
      </w:r>
      <w:r w:rsidRPr="00743E88">
        <w:rPr>
          <w:rFonts w:asciiTheme="minorHAnsi" w:hAnsiTheme="minorHAnsi"/>
        </w:rPr>
        <w:t>C1G2</w:t>
      </w:r>
    </w:p>
    <w:p w:rsidR="00A7539C" w:rsidRPr="00743E88" w:rsidRDefault="00743E88" w:rsidP="00724C37">
      <w:pPr>
        <w:pStyle w:val="BodyText"/>
        <w:spacing w:before="376" w:line="295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section,</w:t>
      </w:r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brief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introduction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about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DFSA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29"/>
        </w:rPr>
        <w:t xml:space="preserve">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C1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G2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 xml:space="preserve">[11] </w:t>
      </w:r>
      <w:r w:rsidRPr="00743E88">
        <w:rPr>
          <w:rFonts w:asciiTheme="minorHAnsi" w:hAnsiTheme="minorHAnsi"/>
          <w:w w:val="95"/>
        </w:rPr>
        <w:t>will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spacing w:val="3"/>
          <w:w w:val="95"/>
        </w:rPr>
        <w:t>be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given.</w:t>
      </w:r>
      <w:r w:rsidRPr="00743E88">
        <w:rPr>
          <w:rFonts w:asciiTheme="minorHAnsi" w:hAnsiTheme="minorHAnsi"/>
          <w:spacing w:val="-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reading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process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consists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of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multiple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inventory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rounds</w:t>
      </w:r>
      <w:ins w:id="69" w:author="Raghda Wahdan" w:date="2017-11-05T01:55:00Z">
        <w:r w:rsidR="00724C37">
          <w:rPr>
            <w:rFonts w:asciiTheme="minorHAnsi" w:hAnsiTheme="minorHAnsi"/>
            <w:w w:val="95"/>
          </w:rPr>
          <w:t>;</w:t>
        </w:r>
      </w:ins>
      <w:del w:id="70" w:author="Raghda Wahdan" w:date="2017-11-05T01:55:00Z">
        <w:r w:rsidRPr="00743E88" w:rsidDel="00724C37">
          <w:rPr>
            <w:rFonts w:asciiTheme="minorHAnsi" w:hAnsiTheme="minorHAnsi"/>
            <w:w w:val="95"/>
          </w:rPr>
          <w:delText>.</w:delText>
        </w:r>
      </w:del>
      <w:r w:rsidRPr="00743E88">
        <w:rPr>
          <w:rFonts w:asciiTheme="minorHAnsi" w:hAnsiTheme="minorHAnsi"/>
          <w:spacing w:val="-3"/>
          <w:w w:val="95"/>
        </w:rPr>
        <w:t xml:space="preserve"> </w:t>
      </w:r>
      <w:ins w:id="71" w:author="Raghda Wahdan" w:date="2017-11-05T01:55:00Z">
        <w:r w:rsidR="00724C37">
          <w:rPr>
            <w:rFonts w:asciiTheme="minorHAnsi" w:hAnsiTheme="minorHAnsi"/>
            <w:w w:val="95"/>
          </w:rPr>
          <w:t>e</w:t>
        </w:r>
      </w:ins>
      <w:del w:id="72" w:author="Raghda Wahdan" w:date="2017-11-05T01:55:00Z">
        <w:r w:rsidRPr="00743E88" w:rsidDel="00724C37">
          <w:rPr>
            <w:rFonts w:asciiTheme="minorHAnsi" w:hAnsiTheme="minorHAnsi"/>
            <w:w w:val="95"/>
          </w:rPr>
          <w:delText>E</w:delText>
        </w:r>
      </w:del>
      <w:r w:rsidRPr="00743E88">
        <w:rPr>
          <w:rFonts w:asciiTheme="minorHAnsi" w:hAnsiTheme="minorHAnsi"/>
          <w:w w:val="95"/>
        </w:rPr>
        <w:t xml:space="preserve">ach </w:t>
      </w:r>
      <w:r w:rsidRPr="00743E88">
        <w:rPr>
          <w:rFonts w:asciiTheme="minorHAnsi" w:hAnsiTheme="minorHAnsi"/>
          <w:spacing w:val="-3"/>
          <w:w w:val="95"/>
        </w:rPr>
        <w:t xml:space="preserve">inventory </w:t>
      </w:r>
      <w:r w:rsidRPr="00743E88">
        <w:rPr>
          <w:rFonts w:asciiTheme="minorHAnsi" w:hAnsiTheme="minorHAnsi"/>
          <w:w w:val="95"/>
        </w:rPr>
        <w:t>round has a different frame length. Figure 3.11 shows an example for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adaptation</w:t>
      </w:r>
      <w:r w:rsidRPr="00743E88">
        <w:rPr>
          <w:rFonts w:asciiTheme="minorHAnsi" w:hAnsiTheme="minorHAnsi"/>
          <w:spacing w:val="-1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proofErr w:type="spellStart"/>
      <w:r w:rsidRPr="00743E88">
        <w:rPr>
          <w:rFonts w:asciiTheme="minorHAnsi" w:hAnsiTheme="minorHAnsi"/>
          <w:w w:val="95"/>
        </w:rPr>
        <w:t>EPCglobal</w:t>
      </w:r>
      <w:proofErr w:type="spellEnd"/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C1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G2.</w:t>
      </w:r>
      <w:r w:rsidRPr="00743E88">
        <w:rPr>
          <w:rFonts w:asciiTheme="minorHAnsi" w:hAnsiTheme="minorHAnsi"/>
          <w:spacing w:val="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According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figure</w:t>
      </w:r>
      <w:r w:rsidRPr="00743E88">
        <w:rPr>
          <w:rFonts w:asciiTheme="minorHAnsi" w:hAnsiTheme="minorHAnsi"/>
          <w:spacing w:val="-1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3.11,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initial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2"/>
        </w:rPr>
        <w:t xml:space="preserve"> </w:t>
      </w:r>
      <w:proofErr w:type="gramStart"/>
      <w:r w:rsidRPr="00743E88">
        <w:rPr>
          <w:rFonts w:asciiTheme="minorHAnsi" w:hAnsiTheme="minorHAnsi"/>
          <w:w w:val="115"/>
        </w:rPr>
        <w:t>2</w:t>
      </w:r>
      <w:r w:rsidRPr="00743E88">
        <w:rPr>
          <w:rFonts w:asciiTheme="minorHAnsi" w:hAnsiTheme="minorHAnsi"/>
          <w:i/>
          <w:w w:val="115"/>
          <w:position w:val="9"/>
          <w:sz w:val="16"/>
        </w:rPr>
        <w:t>Q</w:t>
      </w:r>
      <w:proofErr w:type="spellStart"/>
      <w:r w:rsidRPr="00743E88">
        <w:rPr>
          <w:rFonts w:asciiTheme="minorHAnsi" w:hAnsiTheme="minorHAnsi"/>
          <w:i/>
          <w:w w:val="115"/>
          <w:position w:val="6"/>
          <w:sz w:val="12"/>
        </w:rPr>
        <w:t>ini</w:t>
      </w:r>
      <w:proofErr w:type="spellEnd"/>
      <w:r w:rsidRPr="00743E88">
        <w:rPr>
          <w:rFonts w:asciiTheme="minorHAnsi" w:hAnsiTheme="minorHAnsi"/>
          <w:i/>
          <w:spacing w:val="-28"/>
          <w:w w:val="115"/>
          <w:position w:val="6"/>
          <w:sz w:val="12"/>
        </w:rPr>
        <w:t xml:space="preserve"> </w:t>
      </w:r>
      <w:r w:rsidRPr="00743E88">
        <w:rPr>
          <w:rFonts w:asciiTheme="minorHAnsi" w:hAnsiTheme="minorHAnsi"/>
        </w:rPr>
        <w:t>,</w:t>
      </w:r>
      <w:proofErr w:type="gramEnd"/>
      <w:r w:rsidRPr="00743E88">
        <w:rPr>
          <w:rFonts w:asciiTheme="minorHAnsi" w:hAnsiTheme="minorHAnsi"/>
          <w:spacing w:val="-21"/>
        </w:rPr>
        <w:t xml:space="preserve"> </w:t>
      </w:r>
      <w:r w:rsidRPr="00743E88">
        <w:rPr>
          <w:rFonts w:asciiTheme="minorHAnsi" w:hAnsiTheme="minorHAnsi"/>
        </w:rPr>
        <w:t>where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i/>
        </w:rPr>
        <w:t>Q</w:t>
      </w:r>
      <w:proofErr w:type="spellStart"/>
      <w:r w:rsidRPr="00743E88">
        <w:rPr>
          <w:rFonts w:asciiTheme="minorHAnsi" w:hAnsiTheme="minorHAnsi"/>
          <w:i/>
          <w:position w:val="-3"/>
          <w:sz w:val="16"/>
        </w:rPr>
        <w:t>ini</w:t>
      </w:r>
      <w:proofErr w:type="spellEnd"/>
      <w:r w:rsidRPr="00743E88">
        <w:rPr>
          <w:rFonts w:asciiTheme="minorHAnsi" w:hAnsiTheme="minorHAnsi"/>
          <w:i/>
          <w:spacing w:val="-5"/>
          <w:position w:val="-3"/>
          <w:sz w:val="16"/>
        </w:rPr>
        <w:t xml:space="preserve"> </w:t>
      </w:r>
      <w:r w:rsidRPr="00743E88">
        <w:rPr>
          <w:rFonts w:asciiTheme="minorHAnsi" w:hAnsiTheme="minorHAnsi"/>
        </w:rPr>
        <w:t>=</w:t>
      </w:r>
      <w:r w:rsidRPr="00743E88">
        <w:rPr>
          <w:rFonts w:asciiTheme="minorHAnsi" w:hAnsiTheme="minorHAnsi"/>
          <w:spacing w:val="-34"/>
        </w:rPr>
        <w:t xml:space="preserve"> </w:t>
      </w:r>
      <w:r w:rsidRPr="00743E88">
        <w:rPr>
          <w:rFonts w:asciiTheme="minorHAnsi" w:hAnsiTheme="minorHAnsi"/>
        </w:rPr>
        <w:t>4.</w:t>
      </w:r>
      <w:r w:rsidRPr="00743E88">
        <w:rPr>
          <w:rFonts w:asciiTheme="minorHAnsi" w:hAnsiTheme="minorHAnsi"/>
          <w:spacing w:val="-2"/>
        </w:rPr>
        <w:t xml:space="preserve"> </w:t>
      </w:r>
      <w:r w:rsidRPr="00743E88">
        <w:rPr>
          <w:rFonts w:asciiTheme="minorHAnsi" w:hAnsiTheme="minorHAnsi"/>
        </w:rPr>
        <w:t>Then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spacing w:val="-3"/>
        </w:rPr>
        <w:t>checked.</w:t>
      </w:r>
      <w:r w:rsidRPr="00743E88">
        <w:rPr>
          <w:rFonts w:asciiTheme="minorHAnsi" w:hAnsiTheme="minorHAnsi"/>
          <w:spacing w:val="-2"/>
        </w:rPr>
        <w:t xml:space="preserve"> </w:t>
      </w:r>
      <w:r w:rsidRPr="00743E88">
        <w:rPr>
          <w:rFonts w:asciiTheme="minorHAnsi" w:hAnsiTheme="minorHAnsi"/>
        </w:rPr>
        <w:t>If there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no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  <w:spacing w:val="-4"/>
        </w:rPr>
        <w:t>reply,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should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decreased.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a</w:t>
      </w:r>
      <w:del w:id="73" w:author="Raghda Wahdan" w:date="2017-11-05T01:56:00Z">
        <w:r w:rsidRPr="00743E88" w:rsidDel="00724C37">
          <w:rPr>
            <w:rFonts w:asciiTheme="minorHAnsi" w:hAnsiTheme="minorHAnsi"/>
          </w:rPr>
          <w:delText>n</w:delText>
        </w:r>
      </w:del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collided slot,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increased.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  <w:spacing w:val="-3"/>
        </w:rPr>
        <w:t>Finally,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>if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slot,</w:t>
      </w:r>
      <w:r w:rsidRPr="00743E88">
        <w:rPr>
          <w:rFonts w:asciiTheme="minorHAnsi" w:hAnsiTheme="minorHAnsi"/>
          <w:spacing w:val="-32"/>
        </w:rPr>
        <w:t xml:space="preserve"> </w:t>
      </w:r>
      <w:r w:rsidRPr="00743E88">
        <w:rPr>
          <w:rFonts w:asciiTheme="minorHAnsi" w:hAnsiTheme="minorHAnsi"/>
        </w:rPr>
        <w:t xml:space="preserve">the </w:t>
      </w:r>
      <w:r w:rsidRPr="00743E88">
        <w:rPr>
          <w:rFonts w:asciiTheme="minorHAnsi" w:hAnsiTheme="minorHAnsi"/>
          <w:w w:val="95"/>
        </w:rPr>
        <w:t>frame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length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will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remain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as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it</w:t>
      </w:r>
      <w:r w:rsidRPr="00743E88">
        <w:rPr>
          <w:rFonts w:asciiTheme="minorHAnsi" w:hAnsiTheme="minorHAnsi"/>
          <w:spacing w:val="-2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is.</w:t>
      </w:r>
    </w:p>
    <w:p w:rsidR="00A7539C" w:rsidRPr="00743E88" w:rsidRDefault="00743E88">
      <w:pPr>
        <w:pStyle w:val="BodyText"/>
        <w:spacing w:before="49" w:line="297" w:lineRule="auto"/>
        <w:ind w:left="108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3.12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shows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example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timing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diagram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different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  <w:spacing w:val="-3"/>
        </w:rPr>
        <w:t xml:space="preserve">inventory </w:t>
      </w:r>
      <w:r w:rsidRPr="00743E88">
        <w:rPr>
          <w:rFonts w:asciiTheme="minorHAnsi" w:hAnsiTheme="minorHAnsi"/>
          <w:w w:val="95"/>
        </w:rPr>
        <w:t>rounds between a single RFID reader and different tag reply situations.</w:t>
      </w:r>
      <w:r w:rsidRPr="00743E88">
        <w:rPr>
          <w:rFonts w:asciiTheme="minorHAnsi" w:hAnsiTheme="minorHAnsi"/>
          <w:spacing w:val="-3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 reader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starts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with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a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query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command.</w:t>
      </w:r>
      <w:r w:rsidRPr="00743E88">
        <w:rPr>
          <w:rFonts w:asciiTheme="minorHAnsi" w:hAnsiTheme="minorHAnsi"/>
          <w:spacing w:val="2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this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command,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reader</w:t>
      </w:r>
      <w:r w:rsidRPr="00743E88">
        <w:rPr>
          <w:rFonts w:asciiTheme="minorHAnsi" w:hAnsiTheme="minorHAnsi"/>
          <w:spacing w:val="-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broadcast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current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area.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has</w:t>
      </w:r>
      <w:r w:rsidRPr="00743E88">
        <w:rPr>
          <w:rFonts w:asciiTheme="minorHAnsi" w:hAnsiTheme="minorHAnsi"/>
          <w:spacing w:val="-33"/>
        </w:rPr>
        <w:t xml:space="preserve"> </w:t>
      </w:r>
      <w:r w:rsidRPr="00743E88">
        <w:rPr>
          <w:rFonts w:asciiTheme="minorHAnsi" w:hAnsiTheme="minorHAnsi"/>
        </w:rPr>
        <w:t>to choose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random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between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0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2</w:t>
      </w:r>
      <w:r w:rsidRPr="00743E88">
        <w:rPr>
          <w:rFonts w:asciiTheme="minorHAnsi" w:hAnsiTheme="minorHAnsi"/>
          <w:i/>
          <w:position w:val="9"/>
          <w:sz w:val="16"/>
        </w:rPr>
        <w:t>Q</w:t>
      </w:r>
      <w:r w:rsidRPr="00743E88">
        <w:rPr>
          <w:rFonts w:asciiTheme="minorHAnsi" w:hAnsiTheme="minorHAnsi"/>
          <w:i/>
          <w:spacing w:val="-20"/>
          <w:position w:val="9"/>
          <w:sz w:val="16"/>
        </w:rPr>
        <w:t xml:space="preserve"> </w:t>
      </w:r>
      <w:r w:rsidRPr="00743E88">
        <w:rPr>
          <w:rFonts w:asciiTheme="minorHAnsi" w:hAnsiTheme="minorHAnsi"/>
          <w:i/>
          <w:w w:val="105"/>
        </w:rPr>
        <w:t>−</w:t>
      </w:r>
      <w:r w:rsidRPr="00743E88">
        <w:rPr>
          <w:rFonts w:asciiTheme="minorHAnsi" w:hAnsiTheme="minorHAnsi"/>
          <w:i/>
          <w:spacing w:val="-45"/>
          <w:w w:val="105"/>
        </w:rPr>
        <w:t xml:space="preserve"> </w:t>
      </w:r>
      <w:r w:rsidRPr="00743E88">
        <w:rPr>
          <w:rFonts w:asciiTheme="minorHAnsi" w:hAnsiTheme="minorHAnsi"/>
        </w:rPr>
        <w:t>1.</w:t>
      </w:r>
    </w:p>
    <w:p w:rsidR="00A7539C" w:rsidRPr="00743E88" w:rsidRDefault="00743E88">
      <w:pPr>
        <w:pStyle w:val="BodyText"/>
        <w:spacing w:before="45"/>
        <w:ind w:left="459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>Figure 3.12a shows the case of single tag reply. In this case, the tag replies</w:t>
      </w:r>
    </w:p>
    <w:p w:rsidR="00A7539C" w:rsidRPr="00743E88" w:rsidRDefault="00A7539C">
      <w:pPr>
        <w:rPr>
          <w:rFonts w:asciiTheme="minorHAnsi" w:hAnsiTheme="minorHAnsi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1"/>
        <w:rPr>
          <w:rFonts w:asciiTheme="minorHAnsi" w:hAnsiTheme="minorHAnsi"/>
          <w:sz w:val="14"/>
        </w:rPr>
      </w:pPr>
    </w:p>
    <w:p w:rsidR="00A7539C" w:rsidRPr="00743E88" w:rsidRDefault="007349BA">
      <w:pPr>
        <w:pStyle w:val="BodyText"/>
        <w:ind w:left="2146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</w:r>
      <w:r>
        <w:rPr>
          <w:rFonts w:asciiTheme="minorHAnsi" w:hAnsiTheme="minorHAnsi"/>
          <w:sz w:val="20"/>
        </w:rPr>
        <w:pict>
          <v:group id="_x0000_s1268" style="width:234.75pt;height:252.8pt;mso-position-horizontal-relative:char;mso-position-vertical-relative:line" coordsize="4695,5056">
            <v:line id="_x0000_s1294" style="position:absolute" from="261,257" to="261,4822" strokeweight=".48508mm"/>
            <v:shape id="_x0000_s1293" type="#_x0000_t75" style="position:absolute;left:187;top:4787;width:147;height:147">
              <v:imagedata r:id="rId182" o:title=""/>
            </v:shape>
            <v:line id="_x0000_s1292" style="position:absolute" from="261,568" to="3478,1261" strokeweight=".24256mm"/>
            <v:line id="_x0000_s1291" style="position:absolute" from="3691,257" to="3691,4822" strokeweight=".48508mm"/>
            <v:shape id="_x0000_s1290" type="#_x0000_t75" style="position:absolute;left:3617;top:4787;width:147;height:147">
              <v:imagedata r:id="rId183" o:title=""/>
            </v:shape>
            <v:shape id="_x0000_s1289" style="position:absolute;left:3450;top:1199;width:189;height:118" coordorigin="3450,1199" coordsize="189,118" path="m3476,1199r-26,118l3639,1296r-163,-97xe" fillcolor="black" stroked="f">
              <v:path arrowok="t"/>
            </v:shape>
            <v:line id="_x0000_s1288" style="position:absolute" from="261,2102" to="3533,3068" strokeweight=".24256mm"/>
            <v:shape id="_x0000_s1287" style="position:absolute;left:3501;top:3007;width:190;height:115" coordorigin="3501,3007" coordsize="190,115" path="m3535,3007r-34,115l3691,3115,3535,3007xe" fillcolor="black" stroked="f">
              <v:path arrowok="t"/>
            </v:shape>
            <v:line id="_x0000_s1286" style="position:absolute" from="261,3895" to="3530,4638" strokeweight=".24256mm"/>
            <v:shape id="_x0000_s1285" style="position:absolute;left:3502;top:4576;width:189;height:118" coordorigin="3502,4576" coordsize="189,118" path="m3529,4576r-27,117l3691,4674r-162,-98xe" fillcolor="black" stroked="f">
              <v:path arrowok="t"/>
            </v:shape>
            <v:line id="_x0000_s1284" style="position:absolute" from="3639,1296" to="421,2063" strokeweight=".24256mm"/>
            <v:shape id="_x0000_s1283" style="position:absolute;left:261;top:2001;width:189;height:117" coordorigin="261,2001" coordsize="189,117" path="m422,2001l261,2102r188,16l422,2001xe" fillcolor="black" stroked="f">
              <v:path arrowok="t"/>
            </v:shape>
            <v:line id="_x0000_s1282" style="position:absolute" from="3691,3115" to="421,3858" strokeweight=".24256mm"/>
            <v:shape id="_x0000_s1281" style="position:absolute;left:261;top:3796;width:189;height:118" coordorigin="261,3796" coordsize="189,118" path="m423,3796r-162,99l449,3913,423,3796xe" fillcolor="black" stroked="f">
              <v:path arrowok="t"/>
            </v:shape>
            <v:shape id="_x0000_s1280" type="#_x0000_t75" style="position:absolute;left:1219;top:490;width:529;height:285">
              <v:imagedata r:id="rId184" o:title=""/>
            </v:shape>
            <v:shape id="_x0000_s1279" type="#_x0000_t75" style="position:absolute;left:1719;top:618;width:128;height:167">
              <v:imagedata r:id="rId185" o:title=""/>
            </v:shape>
            <v:shape id="_x0000_s1278" type="#_x0000_t75" style="position:absolute;left:1812;top:655;width:566;height:264">
              <v:imagedata r:id="rId186" o:title=""/>
            </v:shape>
            <v:shape id="_x0000_s1277" type="#_x0000_t75" style="position:absolute;left:2353;top:788;width:429;height:261">
              <v:imagedata r:id="rId187" o:title=""/>
            </v:shape>
            <v:shape id="_x0000_s1276" type="#_x0000_t75" style="position:absolute;left:1508;top:1359;width:467;height:247">
              <v:imagedata r:id="rId188" o:title=""/>
            </v:shape>
            <v:shape id="_x0000_s1275" type="#_x0000_t75" style="position:absolute;left:1741;top:2265;width:946;height:398">
              <v:imagedata r:id="rId189" o:title=""/>
            </v:shape>
            <v:shape id="_x0000_s1274" type="#_x0000_t75" style="position:absolute;left:1543;top:3199;width:334;height:208">
              <v:imagedata r:id="rId190" o:title=""/>
            </v:shape>
            <v:shape id="_x0000_s1273" type="#_x0000_t75" style="position:absolute;left:2060;top:3982;width:582;height:289">
              <v:imagedata r:id="rId191" o:title=""/>
            </v:shape>
            <v:shape id="_x0000_s1272" type="#_x0000_t75" style="position:absolute;left:3823;top:4911;width:395;height:144">
              <v:imagedata r:id="rId192" o:title=""/>
            </v:shape>
            <v:shape id="_x0000_s1271" type="#_x0000_t75" style="position:absolute;top:43;width:614;height:151">
              <v:imagedata r:id="rId193" o:title=""/>
            </v:shape>
            <v:shape id="_x0000_s1270" type="#_x0000_t75" style="position:absolute;left:3469;width:308;height:178">
              <v:imagedata r:id="rId194" o:title=""/>
            </v:shape>
            <v:shape id="_x0000_s1269" type="#_x0000_t75" style="position:absolute;left:3812;top:1212;width:883;height:189">
              <v:imagedata r:id="rId195" o:title=""/>
            </v:shape>
            <w10:wrap type="none"/>
            <w10:anchorlock/>
          </v:group>
        </w:pict>
      </w:r>
    </w:p>
    <w:p w:rsidR="00A7539C" w:rsidRPr="00743E88" w:rsidRDefault="00743E88">
      <w:pPr>
        <w:pStyle w:val="ListParagraph"/>
        <w:numPr>
          <w:ilvl w:val="2"/>
          <w:numId w:val="3"/>
        </w:numPr>
        <w:tabs>
          <w:tab w:val="left" w:pos="3966"/>
        </w:tabs>
        <w:spacing w:before="119"/>
        <w:jc w:val="left"/>
        <w:rPr>
          <w:rFonts w:asciiTheme="minorHAnsi" w:hAnsiTheme="minorHAnsi"/>
          <w:sz w:val="20"/>
        </w:rPr>
      </w:pPr>
      <w:bookmarkStart w:id="74" w:name="Hazem_Thesis6_10_35"/>
      <w:bookmarkEnd w:id="74"/>
      <w:r w:rsidRPr="00743E88">
        <w:rPr>
          <w:rFonts w:asciiTheme="minorHAnsi" w:hAnsiTheme="minorHAnsi"/>
          <w:sz w:val="20"/>
        </w:rPr>
        <w:t>Single tag</w:t>
      </w:r>
      <w:r w:rsidRPr="00743E88">
        <w:rPr>
          <w:rFonts w:asciiTheme="minorHAnsi" w:hAnsiTheme="minorHAnsi"/>
          <w:spacing w:val="-4"/>
          <w:sz w:val="20"/>
        </w:rPr>
        <w:t xml:space="preserve"> </w:t>
      </w:r>
      <w:r w:rsidRPr="00743E88">
        <w:rPr>
          <w:rFonts w:asciiTheme="minorHAnsi" w:hAnsiTheme="minorHAnsi"/>
          <w:sz w:val="20"/>
        </w:rPr>
        <w:t>reply</w:t>
      </w:r>
    </w:p>
    <w:p w:rsidR="00A7539C" w:rsidRPr="00743E88" w:rsidRDefault="007349BA">
      <w:pPr>
        <w:pStyle w:val="BodyText"/>
        <w:spacing w:before="5"/>
        <w:rPr>
          <w:rFonts w:asciiTheme="minorHAnsi" w:hAnsiTheme="minorHAnsi"/>
          <w:sz w:val="27"/>
        </w:rPr>
      </w:pPr>
      <w:r>
        <w:rPr>
          <w:rFonts w:asciiTheme="minorHAnsi" w:hAnsiTheme="minorHAnsi"/>
        </w:rPr>
        <w:pict>
          <v:group id="_x0000_s1245" style="position:absolute;margin-left:113.75pt;margin-top:17.6pt;width:205.1pt;height:168.6pt;z-index:3064;mso-wrap-distance-left:0;mso-wrap-distance-right:0;mso-position-horizontal-relative:page" coordorigin="2275,352" coordsize="4102,3372">
            <v:line id="_x0000_s1267" style="position:absolute" from="2519,592" to="2519,3408" strokeweight=".45439mm"/>
            <v:shape id="_x0000_s1266" type="#_x0000_t75" style="position:absolute;left:2450;top:3375;width:138;height:138">
              <v:imagedata r:id="rId196" o:title=""/>
            </v:shape>
            <v:line id="_x0000_s1265" style="position:absolute" from="2519,884" to="5532,1533" strokeweight=".22719mm"/>
            <v:line id="_x0000_s1264" style="position:absolute" from="5732,592" to="5732,3506" strokeweight=".45439mm"/>
            <v:shape id="_x0000_s1263" type="#_x0000_t75" style="position:absolute;left:5663;top:3472;width:138;height:138">
              <v:imagedata r:id="rId197" o:title=""/>
            </v:shape>
            <v:shape id="_x0000_s1262" style="position:absolute;left:5507;top:1475;width:177;height:110" coordorigin="5507,1475" coordsize="177,110" path="m5530,1475r-23,110l5683,1566r-153,-91xe" fillcolor="black" stroked="f">
              <v:path arrowok="t"/>
            </v:shape>
            <v:line id="_x0000_s1261" style="position:absolute" from="2519,2320" to="5584,3226" strokeweight=".22719mm"/>
            <v:shape id="_x0000_s1260" style="position:absolute;left:5554;top:3168;width:178;height:108" coordorigin="5554,3168" coordsize="178,108" path="m5586,3168r-32,108l5732,3270,5586,3168xe" fillcolor="black" stroked="f">
              <v:path arrowok="t"/>
            </v:shape>
            <v:line id="_x0000_s1259" style="position:absolute" from="5683,1566" to="2669,2284" strokeweight=".22719mm"/>
            <v:shape id="_x0000_s1258" style="position:absolute;left:2519;top:2227;width:177;height:110" coordorigin="2519,2227" coordsize="177,110" path="m2670,2227r-151,93l2696,2336r-26,-109xe" fillcolor="black" stroked="f">
              <v:path arrowok="t"/>
            </v:shape>
            <v:shape id="_x0000_s1257" type="#_x0000_t75" style="position:absolute;left:3907;top:942;width:496;height:267">
              <v:imagedata r:id="rId198" o:title=""/>
            </v:shape>
            <v:shape id="_x0000_s1256" type="#_x0000_t75" style="position:absolute;left:3008;top:1811;width:554;height:232">
              <v:imagedata r:id="rId199" o:title=""/>
            </v:shape>
            <v:shape id="_x0000_s1255" type="#_x0000_t75" style="position:absolute;left:3607;top:1651;width:554;height:232">
              <v:imagedata r:id="rId200" o:title=""/>
            </v:shape>
            <v:shape id="_x0000_s1254" type="#_x0000_t75" style="position:absolute;left:4205;top:1490;width:515;height:232">
              <v:imagedata r:id="rId201" o:title=""/>
            </v:shape>
            <v:shape id="_x0000_s1253" type="#_x0000_t75" style="position:absolute;left:5855;top:3587;width:370;height:136">
              <v:imagedata r:id="rId202" o:title=""/>
            </v:shape>
            <v:shape id="_x0000_s1252" type="#_x0000_t75" style="position:absolute;left:2275;top:392;width:575;height:142">
              <v:imagedata r:id="rId203" o:title=""/>
            </v:shape>
            <v:shape id="_x0000_s1251" type="#_x0000_t75" style="position:absolute;left:5524;top:352;width:289;height:167">
              <v:imagedata r:id="rId204" o:title=""/>
            </v:shape>
            <v:shape id="_x0000_s1250" type="#_x0000_t75" style="position:absolute;left:3542;top:2361;width:180;height:168">
              <v:imagedata r:id="rId205" o:title=""/>
            </v:shape>
            <v:shape id="_x0000_s1249" type="#_x0000_t75" style="position:absolute;left:3719;top:2414;width:530;height:248">
              <v:imagedata r:id="rId206" o:title=""/>
            </v:shape>
            <v:shape id="_x0000_s1248" type="#_x0000_t75" style="position:absolute;left:4225;top:2539;width:597;height:297">
              <v:imagedata r:id="rId207" o:title=""/>
            </v:shape>
            <v:shape id="_x0000_s1247" style="position:absolute;left:5868;top:1447;width:82;height:135" coordorigin="5868,1447" coordsize="82,135" o:spt="100" adj="0,,0" path="m5871,1556r-2,l5869,1557r-1,1l5868,1558r,2l5868,1564r,1l5868,1567r,1l5868,1569r1,l5869,1570r,1l5870,1571r,1l5871,1572r1,1l5874,1574r2,1l5878,1576r3,1l5884,1578r4,1l5891,1580r4,l5899,1581r12,l5917,1580r6,-2l5929,1576r4,-2l5941,1567r,-1l5899,1566r-4,l5891,1565r-4,-1l5884,1563r-3,-2l5878,1560r-2,-1l5874,1558r-2,-1l5871,1556xm5939,1461r-32,l5910,1461r3,1l5916,1464r2,1l5920,1467r1,2l5923,1471r,2l5924,1476r1,2l5925,1485r-1,3l5923,1491r-1,3l5920,1496r-5,5l5912,1502r-4,1l5905,1505r-4,l5884,1505r-1,l5883,1506r-1,l5882,1507r,l5881,1508r,1l5881,1509r,2l5881,1513r,1l5881,1515r1,1l5882,1517r,l5883,1518r,l5884,1518r,1l5885,1519r18,l5908,1519r8,3l5920,1523r3,3l5926,1528r2,2l5929,1533r2,3l5932,1539r,7l5931,1550r-1,2l5929,1555r-2,3l5925,1560r-3,2l5919,1564r-3,1l5913,1566r-5,l5941,1566r3,-4l5946,1558r2,-5l5949,1548r,-11l5949,1534r-2,-4l5946,1527r-2,-4l5941,1521r-3,-3l5935,1516r-4,-2l5927,1512r-4,-1l5919,1511r,-1l5923,1510r3,-2l5932,1505r3,-3l5939,1497r2,-3l5942,1490r1,-4l5943,1483r,-9l5943,1470r-2,-4l5939,1462r,-1xm5913,1447r-10,l5899,1447r-4,1l5891,1449r-3,1l5882,1452r-2,1l5878,1454r-2,2l5875,1457r-1,l5873,1458r,l5872,1459r,1l5872,1460r,1l5872,1462r-1,l5871,1468r1,1l5872,1470r,l5872,1472r1,l5873,1472r2,l5876,1471r2,-1l5879,1469r3,-1l5884,1466r3,-1l5889,1464r7,-3l5900,1461r39,l5937,1458r-3,-3l5931,1453r-4,-2l5918,1447r-5,xe" fillcolor="black" stroked="f">
              <v:stroke joinstyle="round"/>
              <v:formulas/>
              <v:path arrowok="t" o:connecttype="segments"/>
            </v:shape>
            <v:shape id="_x0000_s1246" type="#_x0000_t75" style="position:absolute;left:6010;top:1449;width:367;height:167">
              <v:imagedata r:id="rId208" o:title=""/>
            </v:shape>
            <w10:wrap type="topAndBottom" anchorx="page"/>
          </v:group>
        </w:pict>
      </w:r>
      <w:r>
        <w:rPr>
          <w:rFonts w:asciiTheme="minorHAnsi" w:hAnsiTheme="minorHAnsi"/>
        </w:rPr>
        <w:pict>
          <v:group id="_x0000_s1225" style="position:absolute;margin-left:329.85pt;margin-top:48.85pt;width:203.1pt;height:137.4pt;z-index:3088;mso-wrap-distance-left:0;mso-wrap-distance-right:0;mso-position-horizontal-relative:page" coordorigin="6597,977" coordsize="4062,2748">
            <v:line id="_x0000_s1244" style="position:absolute" from="6833,1210" to="6833,3468" strokeweight=".44033mm"/>
            <v:shape id="_x0000_s1243" type="#_x0000_t75" style="position:absolute;left:6766;top:3435;width:134;height:134">
              <v:imagedata r:id="rId209" o:title=""/>
            </v:shape>
            <v:line id="_x0000_s1242" style="position:absolute" from="6833,1493" to="9753,2122" strokeweight=".22017mm"/>
            <v:line id="_x0000_s1241" style="position:absolute" from="9947,1210" to="9947,3562" strokeweight=".44033mm"/>
            <v:shape id="_x0000_s1240" type="#_x0000_t75" style="position:absolute;left:9880;top:3529;width:134;height:134">
              <v:imagedata r:id="rId210" o:title=""/>
            </v:shape>
            <v:shape id="_x0000_s1239" style="position:absolute;left:9729;top:2066;width:172;height:107" coordorigin="9729,2066" coordsize="172,107" path="m9752,2066r-23,107l9900,2154r-148,-88xe" fillcolor="black" stroked="f">
              <v:path arrowok="t"/>
            </v:shape>
            <v:line id="_x0000_s1238" style="position:absolute" from="6833,2469" to="9803,3346" strokeweight=".22017mm"/>
            <v:shape id="_x0000_s1237" style="position:absolute;left:9775;top:3290;width:172;height:105" coordorigin="9775,3290" coordsize="172,105" path="m9806,3290r-31,104l9947,3388r-141,-98xe" fillcolor="black" stroked="f">
              <v:path arrowok="t"/>
            </v:shape>
            <v:shape id="_x0000_s1236" style="position:absolute;left:7703;top:1422;width:481;height:260" coordorigin="7703,1422" coordsize="481,260" o:spt="100" adj="0,,0" path="m7792,1551r-18,l7776,1555r4,5l7783,1564r3,4l7790,1571r3,3l7796,1577r3,2l7804,1583r2,1l7807,1584r1,l7809,1584r,-1l7810,1583r,-1l7811,1580r1,-1l7812,1578r,-2l7813,1575r,-3l7812,1571r,-1l7811,1569r-1,-1l7809,1567r-2,-1l7805,1564r-2,-1l7801,1560r-3,-3l7795,1554r-3,-3xm7762,1422r-8,1l7746,1424r-7,3l7733,1431r-6,4l7722,1441r-4,7l7713,1455r-4,9l7707,1474r-3,10l7703,1493r,17l7705,1517r3,6l7710,1530r5,5l7727,1544r7,4l7744,1550r6,2l7756,1552r5,l7766,1552r4,-1l7774,1551r18,l7792,1550r-4,-5l7791,1543r3,-2l7797,1538r-35,l7755,1538r-14,-4l7735,1531r-4,-3l7727,1524r-3,-4l7721,1509r,-5l7721,1497r,-6l7722,1484r2,-7l7726,1470r2,-6l7731,1459r3,-5l7738,1449r4,-4l7746,1442r5,-3l7756,1438r6,-1l7803,1437r-1,-2l7796,1431r-8,-4l7780,1425r-10,-2l7762,1422xm7803,1437r-41,l7768,1437r14,4l7788,1443r4,4l7796,1451r3,4l7802,1466r1,5l7803,1477r-1,7l7801,1490r-2,7l7797,1504r-2,6l7792,1516r-3,5l7786,1526r-8,7l7773,1536r-6,1l7762,1538r35,l7797,1538r3,-3l7803,1531r2,-4l7808,1524r2,-4l7812,1515r2,-5l7815,1506r1,-5l7819,1491r1,-9l7820,1473r,-8l7818,1458r-3,-6l7812,1445r-4,-5l7803,1437xm7903,1572r-15,l7885,1583r,2l7885,1585r,l7886,1586r,l7887,1587r1,l7888,1587r2,1l7891,1588r1,l7894,1589r,l7897,1589r,l7898,1588r1,l7899,1588r,-1l7903,1572xm7852,1481r-1,l7851,1481r-1,l7850,1481r-1,1l7849,1482r,l7849,1483r-14,51l7833,1540r-1,6l7832,1550r,5l7833,1559r1,4l7836,1567r2,3l7845,1576r5,2l7855,1580r5,1l7865,1581r11,-2l7881,1576r7,-4l7903,1572r1,-4l7866,1568r-4,-1l7859,1567r-3,-2l7854,1563r-1,-1l7851,1560r-1,-3l7849,1554r,-2l7849,1545r1,-4l7851,1536r13,-49l7864,1486r,l7864,1485r,l7864,1485r-1,-1l7862,1483r-1,l7860,1483r-1,-1l7857,1482r-1,l7854,1481r-1,l7852,1481xm7911,1496r-3,l7908,1497r-1,l7907,1497r-1,l7906,1498r,l7890,1557r-6,5l7879,1564r-4,2l7870,1568r-4,l7904,1568r18,-66l7922,1501r,l7921,1500r-1,-1l7919,1499r-1,-1l7917,1498r-1,l7913,1497r-1,l7911,1496xm7975,1513r-6,1l7963,1515r-5,2l7953,1520r-4,3l7945,1527r-7,11l7935,1544r-2,7l7931,1559r-1,7l7931,1572r,7l7932,1584r5,10l7941,1598r5,3l7950,1604r6,3l7963,1609r4,1l7971,1610r8,1l7988,1611r2,l7992,1611r2,-1l7995,1610r1,l7996,1610r1,-1l7997,1608r1,-1l7998,1607r,l7998,1606r1,-1l7999,1604r,-1l7999,1602r1,-1l8000,1599r-1,l7983,1599r-7,-1l7972,1598r-9,-3l7959,1593r-3,-2l7953,1588r-3,-2l7949,1582r-2,-3l7947,1576r,-5l7947,1567r,-4l7949,1558r45,l7952,1547r1,-3l7954,1540r2,-2l7958,1535r2,-3l7966,1529r3,-2l7972,1527r3,-1l8007,1526r-4,-3l7999,1520r-6,-3l7987,1515r-7,-2l7975,1513xm7997,1598r-1,l7993,1598r-2,l7985,1599r14,l7999,1598r,l7998,1598r,l7997,1598xm7994,1558r-45,l8004,1573r2,1l8008,1574r1,-1l8011,1572r1,-1l8012,1568r1,-3l8015,1560r,-1l7998,1559r-4,-1xm8007,1526r-28,l7982,1527r8,2l7995,1533r3,6l8000,1544r,7l7998,1559r17,l8015,1554r,-5l8015,1544r-1,-5l8012,1535r-2,-5l8007,1526r,xm8106,1549r-2,l8104,1549r-1,1l8103,1550r,1l8102,1551r,3l8111,1643r,1l8111,1645r,l8112,1647r1,l8093,1673r,1l8092,1675r,l8092,1676r,1l8093,1678r1,l8096,1679r1,l8099,1680r3,1l8104,1681r2,l8107,1681r2,-1l8109,1679r34,-48l8125,1631r-6,-75l8119,1555r,-1l8119,1554r,-1l8118,1553r,-1l8117,1552r-1,l8115,1551r-1,l8113,1551r-2,-1l8109,1549r-3,xm8171,1566r-1,l8169,1567r,l8168,1567r-1,2l8125,1631r18,l8182,1575r1,-1l8183,1573r,l8184,1572r-1,-1l8183,1570r-1,l8182,1569r-1,l8180,1568r-2,l8176,1567r-2,l8173,1567r-1,l8171,1566xm8051,1534r-3,l8048,1534r-1,l8047,1535r,l8046,1536r-22,84l8024,1622r,l8024,1623r1,l8025,1623r1,1l8028,1625r1,l8031,1626r1,l8034,1626r,l8038,1626r,l8038,1626r1,l8039,1625r,l8054,1569r3,-3l8060,1564r2,-2l8065,1560r2,-2l8069,1557r2,l8073,1556r2,l8077,1555r17,l8094,1555r1,-2l8095,1552r-38,l8060,1539r1,l8061,1538r-1,l8060,1538r-1,-1l8059,1536r,l8058,1536r-1,-1l8056,1535r-2,l8053,1534r-1,l8051,1534xm8094,1555r-16,l8080,1556r3,1l8084,1558r1,l8086,1559r1,l8088,1560r1,1l8090,1561r1,l8091,1561r1,l8092,1561r,-1l8093,1560r,-1l8094,1558r,-1l8094,1556r,-1xm8081,1541r-4,l8075,1541r-2,1l8071,1543r-2,1l8066,1545r-3,2l8060,1549r-3,3l8095,1552r,-1l8096,1550r,-2l8095,1547r,-1l8094,1545r-1,l8092,1544r-1,l8090,1543r-2,l8087,1542r,l8083,1541r-2,xe" fillcolor="black" stroked="f">
              <v:stroke joinstyle="round"/>
              <v:formulas/>
              <v:path arrowok="t" o:connecttype="segments"/>
            </v:shape>
            <v:shape id="_x0000_s1235" type="#_x0000_t75" style="position:absolute;left:8157;top:1539;width:116;height:151">
              <v:imagedata r:id="rId211" o:title=""/>
            </v:shape>
            <v:shape id="_x0000_s1234" type="#_x0000_t75" style="position:absolute;left:8241;top:1571;width:514;height:240">
              <v:imagedata r:id="rId212" o:title=""/>
            </v:shape>
            <v:shape id="_x0000_s1233" type="#_x0000_t75" style="position:absolute;left:8732;top:1693;width:389;height:237">
              <v:imagedata r:id="rId213" o:title=""/>
            </v:shape>
            <v:shape id="_x0000_s1232" type="#_x0000_t75" style="position:absolute;left:10066;top:3594;width:359;height:131">
              <v:imagedata r:id="rId214" o:title=""/>
            </v:shape>
            <v:shape id="_x0000_s1231" type="#_x0000_t75" style="position:absolute;left:6597;top:1017;width:557;height:137">
              <v:imagedata r:id="rId215" o:title=""/>
            </v:shape>
            <v:shape id="_x0000_s1230" type="#_x0000_t75" style="position:absolute;left:9746;top:977;width:280;height:162">
              <v:imagedata r:id="rId216" o:title=""/>
            </v:shape>
            <v:shape id="_x0000_s1229" type="#_x0000_t75" style="position:absolute;left:10114;top:2087;width:544;height:162">
              <v:imagedata r:id="rId217" o:title=""/>
            </v:shape>
            <v:shape id="_x0000_s1228" type="#_x0000_t75" style="position:absolute;left:7825;top:2508;width:174;height:162">
              <v:imagedata r:id="rId218" o:title=""/>
            </v:shape>
            <v:shape id="_x0000_s1227" type="#_x0000_t75" style="position:absolute;left:7996;top:2559;width:514;height:240">
              <v:imagedata r:id="rId219" o:title=""/>
            </v:shape>
            <v:shape id="_x0000_s1226" type="#_x0000_t75" style="position:absolute;left:8487;top:2681;width:578;height:287">
              <v:imagedata r:id="rId220" o:title=""/>
            </v:shape>
            <w10:wrap type="topAndBottom" anchorx="page"/>
          </v:group>
        </w:pict>
      </w:r>
    </w:p>
    <w:p w:rsidR="00A7539C" w:rsidRPr="00743E88" w:rsidRDefault="00743E88">
      <w:pPr>
        <w:pStyle w:val="ListParagraph"/>
        <w:numPr>
          <w:ilvl w:val="2"/>
          <w:numId w:val="3"/>
        </w:numPr>
        <w:tabs>
          <w:tab w:val="left" w:pos="2016"/>
          <w:tab w:val="left" w:pos="6261"/>
        </w:tabs>
        <w:spacing w:before="111"/>
        <w:ind w:left="2015" w:hanging="332"/>
        <w:jc w:val="left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sz w:val="20"/>
        </w:rPr>
        <w:t>Multiple</w:t>
      </w:r>
      <w:r w:rsidRPr="00743E88">
        <w:rPr>
          <w:rFonts w:asciiTheme="minorHAnsi" w:hAnsiTheme="minorHAnsi"/>
          <w:spacing w:val="6"/>
          <w:sz w:val="20"/>
        </w:rPr>
        <w:t xml:space="preserve"> </w:t>
      </w:r>
      <w:r w:rsidRPr="00743E88">
        <w:rPr>
          <w:rFonts w:asciiTheme="minorHAnsi" w:hAnsiTheme="minorHAnsi"/>
          <w:sz w:val="20"/>
        </w:rPr>
        <w:t>tags</w:t>
      </w:r>
      <w:r w:rsidRPr="00743E88">
        <w:rPr>
          <w:rFonts w:asciiTheme="minorHAnsi" w:hAnsiTheme="minorHAnsi"/>
          <w:spacing w:val="6"/>
          <w:sz w:val="20"/>
        </w:rPr>
        <w:t xml:space="preserve"> </w:t>
      </w:r>
      <w:r w:rsidRPr="00743E88">
        <w:rPr>
          <w:rFonts w:asciiTheme="minorHAnsi" w:hAnsiTheme="minorHAnsi"/>
          <w:sz w:val="20"/>
        </w:rPr>
        <w:t>reply</w:t>
      </w:r>
      <w:ins w:id="75" w:author="Raghda Wahdan" w:date="2017-11-05T01:58:00Z">
        <w:r w:rsidR="00F14345">
          <w:rPr>
            <w:rFonts w:asciiTheme="minorHAnsi" w:hAnsiTheme="minorHAnsi"/>
            <w:sz w:val="20"/>
          </w:rPr>
          <w:t xml:space="preserve"> (or multiple tag </w:t>
        </w:r>
        <w:commentRangeStart w:id="76"/>
        <w:r w:rsidR="00F14345">
          <w:rPr>
            <w:rFonts w:asciiTheme="minorHAnsi" w:hAnsiTheme="minorHAnsi"/>
            <w:sz w:val="20"/>
          </w:rPr>
          <w:t>replies</w:t>
        </w:r>
        <w:commentRangeEnd w:id="76"/>
        <w:r w:rsidR="00F14345">
          <w:rPr>
            <w:rStyle w:val="CommentReference"/>
            <w:rFonts w:ascii="Palatino Linotype" w:eastAsia="Palatino Linotype" w:hAnsi="Palatino Linotype" w:cs="Palatino Linotype"/>
          </w:rPr>
          <w:commentReference w:id="76"/>
        </w:r>
        <w:r w:rsidR="00F14345">
          <w:rPr>
            <w:rFonts w:asciiTheme="minorHAnsi" w:hAnsiTheme="minorHAnsi"/>
            <w:sz w:val="20"/>
          </w:rPr>
          <w:t>)</w:t>
        </w:r>
      </w:ins>
      <w:r w:rsidRPr="00743E88">
        <w:rPr>
          <w:rFonts w:asciiTheme="minorHAnsi" w:hAnsiTheme="minorHAnsi"/>
          <w:sz w:val="20"/>
        </w:rPr>
        <w:tab/>
        <w:t>(c) No tag</w:t>
      </w:r>
      <w:r w:rsidRPr="00743E88">
        <w:rPr>
          <w:rFonts w:asciiTheme="minorHAnsi" w:hAnsiTheme="minorHAnsi"/>
          <w:spacing w:val="34"/>
          <w:sz w:val="20"/>
        </w:rPr>
        <w:t xml:space="preserve"> </w:t>
      </w:r>
      <w:r w:rsidRPr="00743E88">
        <w:rPr>
          <w:rFonts w:asciiTheme="minorHAnsi" w:hAnsiTheme="minorHAnsi"/>
          <w:sz w:val="20"/>
        </w:rPr>
        <w:t>reply</w:t>
      </w:r>
    </w:p>
    <w:p w:rsidR="00A7539C" w:rsidRPr="00743E88" w:rsidRDefault="00743E88">
      <w:pPr>
        <w:pStyle w:val="BodyText"/>
        <w:spacing w:before="192"/>
        <w:ind w:left="480"/>
        <w:rPr>
          <w:rFonts w:asciiTheme="minorHAnsi" w:hAnsiTheme="minorHAnsi"/>
        </w:rPr>
      </w:pPr>
      <w:r w:rsidRPr="00743E88">
        <w:rPr>
          <w:rFonts w:asciiTheme="minorHAnsi" w:hAnsiTheme="minorHAnsi"/>
          <w:w w:val="95"/>
        </w:rPr>
        <w:t xml:space="preserve">Figure 3.12: Example of an inventory between reader and different tag </w:t>
      </w:r>
      <w:commentRangeStart w:id="77"/>
      <w:r w:rsidRPr="00743E88">
        <w:rPr>
          <w:rFonts w:asciiTheme="minorHAnsi" w:hAnsiTheme="minorHAnsi"/>
          <w:w w:val="95"/>
        </w:rPr>
        <w:t>reply</w:t>
      </w:r>
      <w:commentRangeEnd w:id="77"/>
      <w:r w:rsidR="00F14345">
        <w:rPr>
          <w:rStyle w:val="CommentReference"/>
        </w:rPr>
        <w:commentReference w:id="77"/>
      </w:r>
      <w:r w:rsidRPr="00743E88">
        <w:rPr>
          <w:rFonts w:asciiTheme="minorHAnsi" w:hAnsiTheme="minorHAnsi"/>
          <w:w w:val="95"/>
        </w:rPr>
        <w:t xml:space="preserve"> </w:t>
      </w:r>
      <w:r w:rsidRPr="00743E88">
        <w:rPr>
          <w:rFonts w:asciiTheme="minorHAnsi" w:hAnsiTheme="minorHAnsi"/>
          <w:w w:val="90"/>
        </w:rPr>
        <w:t>situations [11]</w:t>
      </w:r>
    </w:p>
    <w:p w:rsidR="00A7539C" w:rsidRPr="00743E88" w:rsidRDefault="00A7539C">
      <w:pPr>
        <w:rPr>
          <w:rFonts w:asciiTheme="minorHAnsi" w:hAnsiTheme="minorHAnsi"/>
        </w:rPr>
        <w:sectPr w:rsidR="00A7539C" w:rsidRPr="00743E88">
          <w:headerReference w:type="even" r:id="rId221"/>
          <w:headerReference w:type="default" r:id="rId222"/>
          <w:pgSz w:w="11910" w:h="16840"/>
          <w:pgMar w:top="1920" w:right="1140" w:bottom="280" w:left="1680" w:header="1603" w:footer="0" w:gutter="0"/>
          <w:pgNumType w:start="29"/>
          <w:cols w:space="720"/>
        </w:sectPr>
      </w:pP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19"/>
        </w:rPr>
      </w:pPr>
    </w:p>
    <w:p w:rsidR="00A7539C" w:rsidRPr="00743E88" w:rsidRDefault="00743E88" w:rsidP="008B5F49">
      <w:pPr>
        <w:pStyle w:val="BodyText"/>
        <w:spacing w:before="118" w:line="266" w:lineRule="auto"/>
        <w:ind w:left="108" w:right="477"/>
        <w:jc w:val="both"/>
        <w:rPr>
          <w:rFonts w:asciiTheme="minorHAnsi" w:hAnsiTheme="minorHAnsi"/>
        </w:rPr>
      </w:pPr>
      <w:bookmarkStart w:id="78" w:name="Hazem_Thesis6_10_36"/>
      <w:bookmarkEnd w:id="78"/>
      <w:proofErr w:type="gramStart"/>
      <w:r w:rsidRPr="00743E88">
        <w:rPr>
          <w:rFonts w:asciiTheme="minorHAnsi" w:hAnsiTheme="minorHAnsi"/>
        </w:rPr>
        <w:t>with</w:t>
      </w:r>
      <w:proofErr w:type="gramEnd"/>
      <w:r w:rsidRPr="00743E88">
        <w:rPr>
          <w:rFonts w:asciiTheme="minorHAnsi" w:hAnsiTheme="minorHAnsi"/>
          <w:spacing w:val="-28"/>
        </w:rPr>
        <w:t xml:space="preserve"> </w:t>
      </w:r>
      <w:r w:rsidRPr="00743E88">
        <w:rPr>
          <w:rFonts w:asciiTheme="minorHAnsi" w:hAnsiTheme="minorHAnsi"/>
        </w:rPr>
        <w:t>its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Random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16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(RN16),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which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16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bits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random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>number.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When 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receives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RN16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it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acknowledge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an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  <w:spacing w:val="-3"/>
        </w:rPr>
        <w:t>ACK</w:t>
      </w:r>
      <w:r w:rsidRPr="00743E88">
        <w:rPr>
          <w:rFonts w:asciiTheme="minorHAnsi" w:hAnsiTheme="minorHAnsi"/>
          <w:spacing w:val="-11"/>
        </w:rPr>
        <w:t xml:space="preserve"> </w:t>
      </w:r>
      <w:r w:rsidR="009649C6">
        <w:rPr>
          <w:rFonts w:asciiTheme="minorHAnsi" w:hAnsiTheme="minorHAnsi"/>
        </w:rPr>
        <w:t>com</w:t>
      </w:r>
      <w:r w:rsidRPr="00743E88">
        <w:rPr>
          <w:rFonts w:asciiTheme="minorHAnsi" w:hAnsiTheme="minorHAnsi"/>
        </w:rPr>
        <w:t>mand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including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RN16.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soon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receives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  <w:spacing w:val="-4"/>
        </w:rPr>
        <w:t>valid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  <w:spacing w:val="-3"/>
        </w:rPr>
        <w:t xml:space="preserve">Acknowledgment </w:t>
      </w:r>
      <w:r w:rsidRPr="00743E88">
        <w:rPr>
          <w:rFonts w:asciiTheme="minorHAnsi" w:hAnsiTheme="minorHAnsi"/>
        </w:rPr>
        <w:t xml:space="preserve">(ACK) with its RN16, it will reply with its unique Electronic Product Code (EPC). </w:t>
      </w:r>
      <w:r w:rsidRPr="00743E88">
        <w:rPr>
          <w:rFonts w:asciiTheme="minorHAnsi" w:hAnsiTheme="minorHAnsi"/>
          <w:spacing w:val="-3"/>
        </w:rPr>
        <w:t xml:space="preserve">Finally, </w:t>
      </w:r>
      <w:r w:rsidRPr="00743E88">
        <w:rPr>
          <w:rFonts w:asciiTheme="minorHAnsi" w:hAnsiTheme="minorHAnsi"/>
        </w:rPr>
        <w:t>the reader will send a handle command to the tag to mute it until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end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complete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process.</w:t>
      </w:r>
      <w:r w:rsidRPr="00743E88">
        <w:rPr>
          <w:rFonts w:asciiTheme="minorHAnsi" w:hAnsiTheme="minorHAnsi"/>
          <w:spacing w:val="-5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3.12b,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starts broadcasting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query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command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area.</w:t>
      </w:r>
      <w:r w:rsidRPr="00743E88">
        <w:rPr>
          <w:rFonts w:asciiTheme="minorHAnsi" w:hAnsiTheme="minorHAnsi"/>
          <w:spacing w:val="19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proposed example,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three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select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21"/>
        </w:rPr>
        <w:t xml:space="preserve"> </w:t>
      </w:r>
      <w:r w:rsidRPr="00743E88">
        <w:rPr>
          <w:rFonts w:asciiTheme="minorHAnsi" w:hAnsiTheme="minorHAnsi"/>
        </w:rPr>
        <w:t>Therefore,</w:t>
      </w:r>
      <w:r w:rsidRPr="00743E88">
        <w:rPr>
          <w:rFonts w:asciiTheme="minorHAnsi" w:hAnsiTheme="minorHAnsi"/>
          <w:spacing w:val="-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receives</w:t>
      </w:r>
      <w:r w:rsidRPr="00743E88">
        <w:rPr>
          <w:rFonts w:asciiTheme="minorHAnsi" w:hAnsiTheme="minorHAnsi"/>
          <w:spacing w:val="-8"/>
        </w:rPr>
        <w:t xml:space="preserve"> </w:t>
      </w:r>
      <w:r w:rsidR="009649C6">
        <w:rPr>
          <w:rFonts w:asciiTheme="minorHAnsi" w:hAnsiTheme="minorHAnsi"/>
        </w:rPr>
        <w:t>simultane</w:t>
      </w:r>
      <w:r w:rsidRPr="00743E88">
        <w:rPr>
          <w:rFonts w:asciiTheme="minorHAnsi" w:hAnsiTheme="minorHAnsi"/>
        </w:rPr>
        <w:t xml:space="preserve">ously three different RN16s. In this case, the </w:t>
      </w:r>
      <w:r w:rsidRPr="00743E88">
        <w:rPr>
          <w:rFonts w:asciiTheme="minorHAnsi" w:hAnsiTheme="minorHAnsi"/>
          <w:spacing w:val="-3"/>
        </w:rPr>
        <w:t xml:space="preserve">conventional </w:t>
      </w:r>
      <w:r w:rsidRPr="00743E88">
        <w:rPr>
          <w:rFonts w:asciiTheme="minorHAnsi" w:hAnsiTheme="minorHAnsi"/>
        </w:rPr>
        <w:t>RFID reader will not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able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decode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-3"/>
        </w:rPr>
        <w:t>any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RN16s.</w:t>
      </w:r>
      <w:r w:rsidRPr="00743E88">
        <w:rPr>
          <w:rFonts w:asciiTheme="minorHAnsi" w:hAnsiTheme="minorHAnsi"/>
          <w:spacing w:val="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-3"/>
        </w:rPr>
        <w:t>wait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next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 xml:space="preserve">frame to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</w:rPr>
        <w:t>identified. Afterwards, the reader broadcasts a query-rep command</w:t>
      </w:r>
      <w:r w:rsidRPr="00743E88">
        <w:rPr>
          <w:rFonts w:asciiTheme="minorHAnsi" w:hAnsiTheme="minorHAnsi"/>
          <w:spacing w:val="-38"/>
        </w:rPr>
        <w:t xml:space="preserve"> </w:t>
      </w:r>
      <w:r w:rsidRPr="00743E88">
        <w:rPr>
          <w:rFonts w:asciiTheme="minorHAnsi" w:hAnsiTheme="minorHAnsi"/>
        </w:rPr>
        <w:t>to inform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remaining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that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next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start.</w:t>
      </w:r>
      <w:r w:rsidRPr="00743E88">
        <w:rPr>
          <w:rFonts w:asciiTheme="minorHAnsi" w:hAnsiTheme="minorHAnsi"/>
          <w:spacing w:val="16"/>
        </w:rPr>
        <w:t xml:space="preserve"> </w:t>
      </w: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3.12c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 xml:space="preserve">shows the behavior of an empty slot in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</w:rPr>
        <w:t xml:space="preserve"> C1 G2. The reader starts with a query command, and waits for a tag reply during a certain time out period. If there is no tag reply during this time, it would terminate the </w:t>
      </w:r>
      <w:del w:id="79" w:author="Raghda Wahdan" w:date="2017-11-05T02:00:00Z">
        <w:r w:rsidRPr="00743E88" w:rsidDel="008B5F49">
          <w:rPr>
            <w:rFonts w:asciiTheme="minorHAnsi" w:hAnsiTheme="minorHAnsi"/>
          </w:rPr>
          <w:delText xml:space="preserve">the </w:delText>
        </w:r>
      </w:del>
      <w:r w:rsidRPr="00743E88">
        <w:rPr>
          <w:rFonts w:asciiTheme="minorHAnsi" w:hAnsiTheme="minorHAnsi"/>
        </w:rPr>
        <w:t xml:space="preserve">slot </w:t>
      </w:r>
      <w:r w:rsidRPr="00743E88">
        <w:rPr>
          <w:rFonts w:asciiTheme="minorHAnsi" w:hAnsiTheme="minorHAnsi"/>
          <w:spacing w:val="-4"/>
        </w:rPr>
        <w:t xml:space="preserve">by </w:t>
      </w:r>
      <w:r w:rsidRPr="00743E88">
        <w:rPr>
          <w:rFonts w:asciiTheme="minorHAnsi" w:hAnsiTheme="minorHAnsi"/>
          <w:w w:val="95"/>
        </w:rPr>
        <w:t>sending a new query-rep</w:t>
      </w:r>
      <w:r w:rsidRPr="00743E88">
        <w:rPr>
          <w:rFonts w:asciiTheme="minorHAnsi" w:hAnsiTheme="minorHAnsi"/>
          <w:spacing w:val="-32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command.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42"/>
        </w:rPr>
      </w:pPr>
    </w:p>
    <w:p w:rsidR="00A7539C" w:rsidRPr="00743E88" w:rsidRDefault="00743E88">
      <w:pPr>
        <w:pStyle w:val="Heading1"/>
        <w:numPr>
          <w:ilvl w:val="1"/>
          <w:numId w:val="3"/>
        </w:numPr>
        <w:tabs>
          <w:tab w:val="left" w:pos="991"/>
        </w:tabs>
        <w:spacing w:before="1"/>
        <w:ind w:hanging="882"/>
        <w:rPr>
          <w:rFonts w:asciiTheme="minorHAnsi" w:hAnsiTheme="minorHAnsi"/>
        </w:rPr>
      </w:pPr>
      <w:r w:rsidRPr="00743E88">
        <w:rPr>
          <w:rFonts w:asciiTheme="minorHAnsi" w:hAnsiTheme="minorHAnsi"/>
        </w:rPr>
        <w:t>Cross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  <w:spacing w:val="-5"/>
        </w:rPr>
        <w:t>Layer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Protocol</w:t>
      </w:r>
    </w:p>
    <w:p w:rsidR="00A7539C" w:rsidRPr="00743E88" w:rsidRDefault="00743E88">
      <w:pPr>
        <w:pStyle w:val="BodyText"/>
        <w:spacing w:before="298"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spacing w:val="-4"/>
        </w:rPr>
        <w:t>Recently</w:t>
      </w:r>
      <w:proofErr w:type="gramStart"/>
      <w:r w:rsidRPr="00743E88">
        <w:rPr>
          <w:rFonts w:asciiTheme="minorHAnsi" w:hAnsiTheme="minorHAnsi"/>
          <w:spacing w:val="-4"/>
        </w:rPr>
        <w:t xml:space="preserve">,  </w:t>
      </w:r>
      <w:r w:rsidRPr="00743E88">
        <w:rPr>
          <w:rFonts w:asciiTheme="minorHAnsi" w:hAnsiTheme="minorHAnsi"/>
        </w:rPr>
        <w:t>RFID</w:t>
      </w:r>
      <w:proofErr w:type="gramEnd"/>
      <w:r w:rsidRPr="00743E88">
        <w:rPr>
          <w:rFonts w:asciiTheme="minorHAnsi" w:hAnsiTheme="minorHAnsi"/>
        </w:rPr>
        <w:t xml:space="preserve"> receivers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been developed to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</w:rPr>
        <w:t>able to convert a part  of collided slots into successful slots. Moreover, new RFID readers can even identify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type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terminate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empty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earlier. In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section,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brief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discussion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about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  <w:spacing w:val="-5"/>
        </w:rPr>
        <w:t>two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parameters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 xml:space="preserve">presented. Afterwards, a motivation to reconfigure the </w:t>
      </w:r>
      <w:r w:rsidRPr="00743E88">
        <w:rPr>
          <w:rFonts w:asciiTheme="minorHAnsi" w:hAnsiTheme="minorHAnsi"/>
          <w:spacing w:val="-3"/>
        </w:rPr>
        <w:t xml:space="preserve">MAC layer </w:t>
      </w:r>
      <w:r w:rsidRPr="00743E88">
        <w:rPr>
          <w:rFonts w:asciiTheme="minorHAnsi" w:hAnsiTheme="minorHAnsi"/>
        </w:rPr>
        <w:t xml:space="preserve">to make use of the </w:t>
      </w:r>
      <w:r w:rsidRPr="00743E88">
        <w:rPr>
          <w:rFonts w:asciiTheme="minorHAnsi" w:hAnsiTheme="minorHAnsi"/>
          <w:w w:val="95"/>
        </w:rPr>
        <w:t>PHY-layer parameters is</w:t>
      </w:r>
      <w:r w:rsidRPr="00743E88">
        <w:rPr>
          <w:rFonts w:asciiTheme="minorHAnsi" w:hAnsiTheme="minorHAnsi"/>
          <w:spacing w:val="4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presented.</w:t>
      </w:r>
    </w:p>
    <w:p w:rsidR="00A7539C" w:rsidRPr="00743E88" w:rsidRDefault="00A7539C">
      <w:pPr>
        <w:pStyle w:val="BodyText"/>
        <w:spacing w:before="4"/>
        <w:rPr>
          <w:rFonts w:asciiTheme="minorHAnsi" w:hAnsiTheme="minorHAnsi"/>
          <w:sz w:val="37"/>
        </w:rPr>
      </w:pPr>
    </w:p>
    <w:p w:rsidR="00A7539C" w:rsidRPr="00743E88" w:rsidRDefault="00743E88">
      <w:pPr>
        <w:pStyle w:val="Heading2"/>
        <w:numPr>
          <w:ilvl w:val="2"/>
          <w:numId w:val="2"/>
        </w:numPr>
        <w:tabs>
          <w:tab w:val="left" w:pos="1095"/>
        </w:tabs>
        <w:ind w:hanging="986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Collision </w:t>
      </w:r>
      <w:r w:rsidRPr="00743E88">
        <w:rPr>
          <w:rFonts w:asciiTheme="minorHAnsi" w:hAnsiTheme="minorHAnsi"/>
          <w:spacing w:val="-3"/>
        </w:rPr>
        <w:t xml:space="preserve">Recovery </w:t>
      </w:r>
      <w:r w:rsidRPr="00743E88">
        <w:rPr>
          <w:rFonts w:asciiTheme="minorHAnsi" w:hAnsiTheme="minorHAnsi"/>
        </w:rPr>
        <w:t xml:space="preserve">in </w:t>
      </w:r>
      <w:proofErr w:type="gramStart"/>
      <w:r w:rsidRPr="00743E88">
        <w:rPr>
          <w:rFonts w:asciiTheme="minorHAnsi" w:hAnsiTheme="minorHAnsi"/>
        </w:rPr>
        <w:t xml:space="preserve">UHF </w:t>
      </w:r>
      <w:r w:rsidRPr="00743E88">
        <w:rPr>
          <w:rFonts w:asciiTheme="minorHAnsi" w:hAnsiTheme="minorHAnsi"/>
          <w:spacing w:val="34"/>
        </w:rPr>
        <w:t xml:space="preserve"> </w:t>
      </w:r>
      <w:r w:rsidRPr="00743E88">
        <w:rPr>
          <w:rFonts w:asciiTheme="minorHAnsi" w:hAnsiTheme="minorHAnsi"/>
        </w:rPr>
        <w:t>RFID</w:t>
      </w:r>
      <w:proofErr w:type="gramEnd"/>
    </w:p>
    <w:p w:rsidR="00A7539C" w:rsidRPr="00743E88" w:rsidRDefault="00743E88">
      <w:pPr>
        <w:pStyle w:val="BodyText"/>
        <w:spacing w:before="228" w:line="266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systems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capability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convert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 part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into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successful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5"/>
        </w:rPr>
        <w:t xml:space="preserve">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C1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G2, the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only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acknowledge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one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single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tag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per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[57],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the collision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capability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system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depends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different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factors: 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capabilities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receiver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e.g.</w:t>
      </w:r>
      <w:r w:rsidRPr="00743E88">
        <w:rPr>
          <w:rFonts w:asciiTheme="minorHAnsi" w:hAnsiTheme="minorHAnsi"/>
          <w:spacing w:val="-3"/>
        </w:rPr>
        <w:t xml:space="preserve"> </w:t>
      </w:r>
      <w:r w:rsidRPr="00743E88">
        <w:rPr>
          <w:rFonts w:asciiTheme="minorHAnsi" w:hAnsiTheme="minorHAnsi"/>
        </w:rPr>
        <w:t>number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antennas,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distance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between 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collided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tags,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type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channel.</w:t>
      </w:r>
    </w:p>
    <w:p w:rsidR="00A7539C" w:rsidRPr="00743E88" w:rsidRDefault="00A7539C">
      <w:pPr>
        <w:spacing w:line="266" w:lineRule="auto"/>
        <w:jc w:val="both"/>
        <w:rPr>
          <w:rFonts w:asciiTheme="minorHAnsi" w:hAnsiTheme="minorHAnsi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17"/>
        </w:rPr>
      </w:pPr>
    </w:p>
    <w:p w:rsidR="00A7539C" w:rsidRPr="00743E88" w:rsidRDefault="00743E88">
      <w:pPr>
        <w:pStyle w:val="BodyText"/>
        <w:spacing w:before="118" w:line="266" w:lineRule="auto"/>
        <w:ind w:left="480" w:right="105" w:firstLine="351"/>
        <w:jc w:val="both"/>
        <w:rPr>
          <w:rFonts w:asciiTheme="minorHAnsi" w:hAnsiTheme="minorHAnsi"/>
        </w:rPr>
      </w:pPr>
      <w:bookmarkStart w:id="80" w:name="Hazem_Thesis6_10_37"/>
      <w:bookmarkEnd w:id="80"/>
      <w:r w:rsidRPr="00743E88">
        <w:rPr>
          <w:rFonts w:asciiTheme="minorHAnsi" w:hAnsiTheme="minorHAnsi"/>
          <w:spacing w:val="-4"/>
        </w:rPr>
        <w:t xml:space="preserve">Recently, </w:t>
      </w:r>
      <w:r w:rsidRPr="00743E88">
        <w:rPr>
          <w:rFonts w:asciiTheme="minorHAnsi" w:hAnsiTheme="minorHAnsi"/>
        </w:rPr>
        <w:t xml:space="preserve">some research groups (e.g. [58])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concentrated on collision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using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spatial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diversity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received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signal.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They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  <w:spacing w:val="-4"/>
        </w:rPr>
        <w:t>have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 xml:space="preserve">proposed </w:t>
      </w:r>
      <w:r w:rsidRPr="00743E88">
        <w:rPr>
          <w:rFonts w:asciiTheme="minorHAnsi" w:hAnsiTheme="minorHAnsi"/>
          <w:w w:val="95"/>
        </w:rPr>
        <w:t>the following reading efficiency</w:t>
      </w:r>
      <w:r w:rsidRPr="00743E88">
        <w:rPr>
          <w:rFonts w:asciiTheme="minorHAnsi" w:hAnsiTheme="minorHAnsi"/>
          <w:spacing w:val="-40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equation:</w:t>
      </w: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9"/>
        </w:rPr>
      </w:pPr>
    </w:p>
    <w:p w:rsidR="00A7539C" w:rsidRPr="00743E88" w:rsidRDefault="00A7539C">
      <w:pPr>
        <w:rPr>
          <w:rFonts w:asciiTheme="minorHAnsi" w:hAnsiTheme="minorHAnsi"/>
          <w:sz w:val="9"/>
        </w:rPr>
        <w:sectPr w:rsidR="00A7539C" w:rsidRPr="00743E88">
          <w:headerReference w:type="even" r:id="rId223"/>
          <w:headerReference w:type="default" r:id="rId224"/>
          <w:pgSz w:w="11910" w:h="16840"/>
          <w:pgMar w:top="1920" w:right="1620" w:bottom="280" w:left="1680" w:header="1603" w:footer="0" w:gutter="0"/>
          <w:pgNumType w:start="31"/>
          <w:cols w:space="720"/>
        </w:sectPr>
      </w:pPr>
    </w:p>
    <w:p w:rsidR="00A7539C" w:rsidRPr="00743E88" w:rsidRDefault="00A7539C">
      <w:pPr>
        <w:pStyle w:val="BodyText"/>
        <w:spacing w:before="7"/>
        <w:rPr>
          <w:rFonts w:asciiTheme="minorHAnsi" w:hAnsiTheme="minorHAnsi"/>
          <w:sz w:val="55"/>
        </w:rPr>
      </w:pPr>
    </w:p>
    <w:p w:rsidR="00A7539C" w:rsidRPr="00743E88" w:rsidRDefault="007349BA">
      <w:pPr>
        <w:spacing w:before="1"/>
        <w:ind w:left="480"/>
        <w:rPr>
          <w:rFonts w:asciiTheme="minorHAnsi" w:hAnsiTheme="minorHAnsi"/>
          <w:i/>
          <w:sz w:val="16"/>
        </w:rPr>
      </w:pPr>
      <w:r>
        <w:rPr>
          <w:rFonts w:asciiTheme="minorHAnsi" w:hAnsiTheme="minorHAnsi"/>
        </w:rPr>
        <w:pict>
          <v:shape id="_x0000_s1224" type="#_x0000_t202" style="position:absolute;left:0;text-align:left;margin-left:151.1pt;margin-top:11.4pt;width:13.75pt;height:11.3pt;z-index:-52096;mso-position-horizontal-relative:page" filled="f" stroked="f">
            <v:textbox inset="0,0,0,0">
              <w:txbxContent>
                <w:p w:rsidR="00EC2468" w:rsidRDefault="00EC2468">
                  <w:pPr>
                    <w:spacing w:before="19"/>
                    <w:rPr>
                      <w:rFonts w:ascii="Tahoma"/>
                      <w:sz w:val="16"/>
                    </w:rPr>
                  </w:pPr>
                  <w:proofErr w:type="spellStart"/>
                  <w:r>
                    <w:rPr>
                      <w:rFonts w:ascii="Arial"/>
                      <w:i/>
                      <w:spacing w:val="-9"/>
                      <w:w w:val="125"/>
                      <w:sz w:val="16"/>
                    </w:rPr>
                    <w:t>i</w:t>
                  </w:r>
                  <w:proofErr w:type="spellEnd"/>
                  <w:r>
                    <w:rPr>
                      <w:rFonts w:ascii="Tahoma"/>
                      <w:spacing w:val="-9"/>
                      <w:w w:val="125"/>
                      <w:sz w:val="16"/>
                    </w:rPr>
                    <w:t>=2</w:t>
                  </w:r>
                </w:p>
              </w:txbxContent>
            </v:textbox>
            <w10:wrap anchorx="page"/>
          </v:shape>
        </w:pict>
      </w:r>
      <w:proofErr w:type="gramStart"/>
      <w:r w:rsidR="00743E88" w:rsidRPr="00743E88">
        <w:rPr>
          <w:rFonts w:asciiTheme="minorHAnsi" w:hAnsiTheme="minorHAnsi"/>
          <w:w w:val="105"/>
          <w:sz w:val="24"/>
        </w:rPr>
        <w:t xml:space="preserve">where </w:t>
      </w:r>
      <w:r w:rsidR="00743E88" w:rsidRPr="00743E88">
        <w:rPr>
          <w:rFonts w:asciiTheme="minorHAnsi" w:hAnsiTheme="minorHAnsi"/>
          <w:w w:val="105"/>
          <w:position w:val="16"/>
          <w:sz w:val="20"/>
        </w:rPr>
        <w:t>}</w:t>
      </w:r>
      <w:proofErr w:type="gramEnd"/>
      <w:r w:rsidR="00743E88" w:rsidRPr="00743E88">
        <w:rPr>
          <w:rFonts w:asciiTheme="minorHAnsi" w:hAnsiTheme="minorHAnsi"/>
          <w:w w:val="105"/>
          <w:position w:val="16"/>
          <w:sz w:val="20"/>
        </w:rPr>
        <w:t>,</w:t>
      </w:r>
      <w:r w:rsidR="00743E88" w:rsidRPr="00743E88">
        <w:rPr>
          <w:rFonts w:asciiTheme="minorHAnsi" w:hAnsiTheme="minorHAnsi"/>
          <w:i/>
          <w:w w:val="105"/>
          <w:position w:val="10"/>
          <w:sz w:val="16"/>
        </w:rPr>
        <w:t>n</w:t>
      </w:r>
    </w:p>
    <w:p w:rsidR="00A7539C" w:rsidRPr="00743E88" w:rsidRDefault="00743E88">
      <w:pPr>
        <w:spacing w:before="70" w:line="119" w:lineRule="exact"/>
        <w:ind w:left="3157" w:right="3456"/>
        <w:jc w:val="center"/>
        <w:rPr>
          <w:rFonts w:asciiTheme="minorHAnsi" w:hAnsiTheme="minorHAnsi"/>
          <w:i/>
          <w:sz w:val="16"/>
        </w:rPr>
      </w:pPr>
      <w:r w:rsidRPr="00743E88">
        <w:rPr>
          <w:rFonts w:asciiTheme="minorHAnsi" w:hAnsiTheme="minorHAnsi"/>
        </w:rPr>
        <w:br w:type="column"/>
      </w:r>
      <w:proofErr w:type="gramStart"/>
      <w:r w:rsidRPr="00743E88">
        <w:rPr>
          <w:rFonts w:asciiTheme="minorHAnsi" w:hAnsiTheme="minorHAnsi"/>
          <w:i/>
          <w:w w:val="115"/>
          <w:sz w:val="16"/>
        </w:rPr>
        <w:lastRenderedPageBreak/>
        <w:t>n</w:t>
      </w:r>
      <w:proofErr w:type="gramEnd"/>
    </w:p>
    <w:p w:rsidR="00A7539C" w:rsidRPr="00743E88" w:rsidRDefault="007349BA">
      <w:pPr>
        <w:tabs>
          <w:tab w:val="left" w:pos="3507"/>
          <w:tab w:val="left" w:pos="6360"/>
        </w:tabs>
        <w:spacing w:line="362" w:lineRule="exact"/>
        <w:ind w:left="1647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pict>
          <v:shape id="_x0000_s1223" type="#_x0000_t202" style="position:absolute;left:0;text-align:left;margin-left:319.85pt;margin-top:-3.15pt;width:20.4pt;height:37.2pt;z-index:-52072;mso-position-horizontal-relative:page" filled="f" stroked="f">
            <v:textbox inset="0,0,0,0">
              <w:txbxContent>
                <w:p w:rsidR="00EC2468" w:rsidRDefault="00EC2468">
                  <w:pPr>
                    <w:spacing w:before="129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 Narrow" w:hAnsi="Arial Narrow"/>
                      <w:i/>
                      <w:position w:val="-19"/>
                      <w:sz w:val="24"/>
                    </w:rPr>
                    <w:t xml:space="preserve">· </w:t>
                  </w:r>
                  <w:r>
                    <w:rPr>
                      <w:rFonts w:ascii="Arial" w:hAnsi="Arial"/>
                      <w:w w:val="517"/>
                      <w:sz w:val="2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743E88" w:rsidRPr="00743E88">
        <w:rPr>
          <w:rFonts w:asciiTheme="minorHAnsi" w:hAnsiTheme="minorHAnsi"/>
          <w:i/>
          <w:w w:val="105"/>
          <w:sz w:val="24"/>
        </w:rPr>
        <w:t>η</w:t>
      </w:r>
      <w:r w:rsidR="00743E88" w:rsidRPr="00743E88">
        <w:rPr>
          <w:rFonts w:asciiTheme="minorHAnsi" w:hAnsiTheme="minorHAnsi"/>
          <w:i/>
          <w:spacing w:val="-20"/>
          <w:w w:val="105"/>
          <w:sz w:val="24"/>
        </w:rPr>
        <w:t xml:space="preserve"> </w:t>
      </w:r>
      <w:r w:rsidR="00743E88" w:rsidRPr="00743E88">
        <w:rPr>
          <w:rFonts w:asciiTheme="minorHAnsi" w:hAnsiTheme="minorHAnsi"/>
          <w:w w:val="110"/>
          <w:sz w:val="24"/>
        </w:rPr>
        <w:t>=</w:t>
      </w:r>
      <w:r w:rsidR="00743E88" w:rsidRPr="00743E88">
        <w:rPr>
          <w:rFonts w:asciiTheme="minorHAnsi" w:hAnsiTheme="minorHAnsi"/>
          <w:spacing w:val="-13"/>
          <w:w w:val="110"/>
          <w:sz w:val="24"/>
        </w:rPr>
        <w:t xml:space="preserve"> </w:t>
      </w:r>
      <w:r w:rsidR="00743E88" w:rsidRPr="00743E88">
        <w:rPr>
          <w:rFonts w:asciiTheme="minorHAnsi" w:hAnsiTheme="minorHAnsi"/>
          <w:i/>
          <w:w w:val="110"/>
          <w:sz w:val="24"/>
        </w:rPr>
        <w:t>P</w:t>
      </w:r>
      <w:r w:rsidR="00743E88" w:rsidRPr="00743E88">
        <w:rPr>
          <w:rFonts w:asciiTheme="minorHAnsi" w:hAnsiTheme="minorHAnsi"/>
          <w:i/>
          <w:spacing w:val="-63"/>
          <w:w w:val="110"/>
          <w:sz w:val="24"/>
        </w:rPr>
        <w:t xml:space="preserve"> </w:t>
      </w:r>
      <w:r w:rsidR="00743E88" w:rsidRPr="00743E88">
        <w:rPr>
          <w:rFonts w:asciiTheme="minorHAnsi" w:hAnsiTheme="minorHAnsi"/>
          <w:w w:val="110"/>
          <w:sz w:val="24"/>
        </w:rPr>
        <w:t>(1)</w:t>
      </w:r>
      <w:r w:rsidR="00743E88" w:rsidRPr="00743E88">
        <w:rPr>
          <w:rFonts w:asciiTheme="minorHAnsi" w:hAnsiTheme="minorHAnsi"/>
          <w:spacing w:val="-25"/>
          <w:w w:val="110"/>
          <w:sz w:val="24"/>
        </w:rPr>
        <w:t xml:space="preserve"> </w:t>
      </w:r>
      <w:r w:rsidR="00743E88" w:rsidRPr="00743E88">
        <w:rPr>
          <w:rFonts w:asciiTheme="minorHAnsi" w:hAnsiTheme="minorHAnsi"/>
          <w:w w:val="110"/>
          <w:sz w:val="24"/>
        </w:rPr>
        <w:t>+</w:t>
      </w:r>
      <w:r w:rsidR="00743E88" w:rsidRPr="00743E88">
        <w:rPr>
          <w:rFonts w:asciiTheme="minorHAnsi" w:hAnsiTheme="minorHAnsi"/>
          <w:spacing w:val="-25"/>
          <w:w w:val="110"/>
          <w:sz w:val="24"/>
        </w:rPr>
        <w:t xml:space="preserve"> </w:t>
      </w:r>
      <w:r w:rsidR="00743E88" w:rsidRPr="00743E88">
        <w:rPr>
          <w:rFonts w:asciiTheme="minorHAnsi" w:hAnsiTheme="minorHAnsi"/>
          <w:i/>
          <w:w w:val="110"/>
          <w:sz w:val="24"/>
        </w:rPr>
        <w:t>α</w:t>
      </w:r>
      <w:r w:rsidR="00743E88" w:rsidRPr="00743E88">
        <w:rPr>
          <w:rFonts w:asciiTheme="minorHAnsi" w:hAnsiTheme="minorHAnsi"/>
          <w:i/>
          <w:w w:val="110"/>
          <w:sz w:val="24"/>
        </w:rPr>
        <w:tab/>
        <w:t>P</w:t>
      </w:r>
      <w:r w:rsidR="00743E88" w:rsidRPr="00743E88">
        <w:rPr>
          <w:rFonts w:asciiTheme="minorHAnsi" w:hAnsiTheme="minorHAnsi"/>
          <w:i/>
          <w:spacing w:val="-65"/>
          <w:w w:val="110"/>
          <w:sz w:val="24"/>
        </w:rPr>
        <w:t xml:space="preserve"> </w:t>
      </w:r>
      <w:r w:rsidR="00743E88" w:rsidRPr="00743E88">
        <w:rPr>
          <w:rFonts w:asciiTheme="minorHAnsi" w:hAnsiTheme="minorHAnsi"/>
          <w:w w:val="110"/>
          <w:sz w:val="24"/>
        </w:rPr>
        <w:t>(</w:t>
      </w:r>
      <w:proofErr w:type="spellStart"/>
      <w:r w:rsidR="00743E88" w:rsidRPr="00743E88">
        <w:rPr>
          <w:rFonts w:asciiTheme="minorHAnsi" w:hAnsiTheme="minorHAnsi"/>
          <w:i/>
          <w:w w:val="110"/>
          <w:sz w:val="24"/>
        </w:rPr>
        <w:t>i</w:t>
      </w:r>
      <w:proofErr w:type="spellEnd"/>
      <w:r w:rsidR="00743E88" w:rsidRPr="00743E88">
        <w:rPr>
          <w:rFonts w:asciiTheme="minorHAnsi" w:hAnsiTheme="minorHAnsi"/>
          <w:w w:val="110"/>
          <w:sz w:val="24"/>
        </w:rPr>
        <w:t>)</w:t>
      </w:r>
      <w:r w:rsidR="00743E88" w:rsidRPr="00743E88">
        <w:rPr>
          <w:rFonts w:asciiTheme="minorHAnsi" w:hAnsiTheme="minorHAnsi"/>
          <w:i/>
          <w:w w:val="110"/>
          <w:sz w:val="24"/>
        </w:rPr>
        <w:t>,</w:t>
      </w:r>
      <w:r w:rsidR="00743E88" w:rsidRPr="00743E88">
        <w:rPr>
          <w:rFonts w:asciiTheme="minorHAnsi" w:hAnsiTheme="minorHAnsi"/>
          <w:i/>
          <w:w w:val="110"/>
          <w:sz w:val="24"/>
        </w:rPr>
        <w:tab/>
      </w:r>
      <w:r w:rsidR="00743E88" w:rsidRPr="00743E88">
        <w:rPr>
          <w:rFonts w:asciiTheme="minorHAnsi" w:hAnsiTheme="minorHAnsi"/>
          <w:w w:val="110"/>
          <w:sz w:val="24"/>
        </w:rPr>
        <w:t>(3.5)</w:t>
      </w:r>
    </w:p>
    <w:p w:rsidR="00A7539C" w:rsidRPr="00743E88" w:rsidRDefault="00743E88">
      <w:pPr>
        <w:spacing w:before="6" w:line="189" w:lineRule="exact"/>
        <w:ind w:left="3157" w:right="3456"/>
        <w:jc w:val="center"/>
        <w:rPr>
          <w:rFonts w:asciiTheme="minorHAnsi" w:hAnsiTheme="minorHAnsi"/>
          <w:sz w:val="16"/>
        </w:rPr>
      </w:pPr>
      <w:proofErr w:type="spellStart"/>
      <w:r w:rsidRPr="00743E88">
        <w:rPr>
          <w:rFonts w:asciiTheme="minorHAnsi" w:hAnsiTheme="minorHAnsi"/>
          <w:i/>
          <w:w w:val="125"/>
          <w:sz w:val="16"/>
        </w:rPr>
        <w:t>i</w:t>
      </w:r>
      <w:proofErr w:type="spellEnd"/>
      <w:r w:rsidRPr="00743E88">
        <w:rPr>
          <w:rFonts w:asciiTheme="minorHAnsi" w:hAnsiTheme="minorHAnsi"/>
          <w:w w:val="125"/>
          <w:sz w:val="16"/>
        </w:rPr>
        <w:t>=2</w:t>
      </w:r>
    </w:p>
    <w:p w:rsidR="00A7539C" w:rsidRPr="009649C6" w:rsidRDefault="00743E88" w:rsidP="009649C6">
      <w:pPr>
        <w:pStyle w:val="BodyText"/>
        <w:spacing w:line="423" w:lineRule="exact"/>
        <w:ind w:left="9"/>
        <w:rPr>
          <w:rFonts w:asciiTheme="minorHAnsi" w:hAnsiTheme="minorHAnsi"/>
          <w:spacing w:val="-39"/>
        </w:rPr>
      </w:pPr>
      <w:r w:rsidRPr="00743E88">
        <w:rPr>
          <w:rFonts w:asciiTheme="minorHAnsi" w:hAnsiTheme="minorHAnsi"/>
          <w:i/>
        </w:rPr>
        <w:t>P</w:t>
      </w:r>
      <w:r w:rsidRPr="00743E88">
        <w:rPr>
          <w:rFonts w:asciiTheme="minorHAnsi" w:hAnsiTheme="minorHAnsi"/>
          <w:i/>
          <w:spacing w:val="-73"/>
        </w:rPr>
        <w:t xml:space="preserve"> </w:t>
      </w:r>
      <w:r w:rsidRPr="00743E88">
        <w:rPr>
          <w:rFonts w:asciiTheme="minorHAnsi" w:hAnsiTheme="minorHAnsi"/>
        </w:rPr>
        <w:t>(</w:t>
      </w:r>
      <w:proofErr w:type="spellStart"/>
      <w:r w:rsidRPr="00743E88">
        <w:rPr>
          <w:rFonts w:asciiTheme="minorHAnsi" w:hAnsiTheme="minorHAnsi"/>
          <w:i/>
        </w:rPr>
        <w:t>i</w:t>
      </w:r>
      <w:proofErr w:type="spellEnd"/>
      <w:r w:rsidRPr="00743E88">
        <w:rPr>
          <w:rFonts w:asciiTheme="minorHAnsi" w:hAnsiTheme="minorHAnsi"/>
        </w:rPr>
        <w:t>)</w:t>
      </w:r>
      <w:r w:rsidRPr="00743E88">
        <w:rPr>
          <w:rFonts w:asciiTheme="minorHAnsi" w:hAnsiTheme="minorHAnsi"/>
          <w:spacing w:val="-47"/>
        </w:rPr>
        <w:t xml:space="preserve"> </w:t>
      </w:r>
      <w:r w:rsidR="009649C6">
        <w:rPr>
          <w:rFonts w:asciiTheme="minorHAnsi" w:hAnsiTheme="minorHAnsi"/>
          <w:spacing w:val="-47"/>
        </w:rPr>
        <w:t xml:space="preserve">  </w:t>
      </w:r>
      <w:proofErr w:type="gramStart"/>
      <w:r w:rsidRPr="00743E88">
        <w:rPr>
          <w:rFonts w:asciiTheme="minorHAnsi" w:hAnsiTheme="minorHAnsi"/>
        </w:rPr>
        <w:t>is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the</w:t>
      </w:r>
      <w:proofErr w:type="gramEnd"/>
      <w:r w:rsidRPr="00743E88">
        <w:rPr>
          <w:rFonts w:asciiTheme="minorHAnsi" w:hAnsiTheme="minorHAnsi"/>
          <w:spacing w:val="-40"/>
        </w:rPr>
        <w:t xml:space="preserve"> </w:t>
      </w:r>
      <w:r w:rsidR="009649C6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probability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40"/>
        </w:rPr>
        <w:t xml:space="preserve"> </w:t>
      </w:r>
      <w:r w:rsidR="009649C6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collision,</w:t>
      </w:r>
      <w:r w:rsidRPr="00743E88">
        <w:rPr>
          <w:rFonts w:asciiTheme="minorHAnsi" w:hAnsiTheme="minorHAnsi"/>
          <w:spacing w:val="-39"/>
        </w:rPr>
        <w:t xml:space="preserve"> </w:t>
      </w:r>
      <w:r w:rsidR="009649C6">
        <w:rPr>
          <w:rFonts w:asciiTheme="minorHAnsi" w:hAnsiTheme="minorHAnsi"/>
          <w:spacing w:val="-39"/>
        </w:rPr>
        <w:t xml:space="preserve">   </w:t>
      </w:r>
      <w:r w:rsidRPr="00743E88">
        <w:rPr>
          <w:rFonts w:asciiTheme="minorHAnsi" w:hAnsiTheme="minorHAnsi"/>
          <w:i/>
        </w:rPr>
        <w:t>α</w:t>
      </w:r>
      <w:r w:rsidR="009649C6">
        <w:rPr>
          <w:rFonts w:asciiTheme="minorHAnsi" w:hAnsiTheme="minorHAnsi"/>
          <w:i/>
        </w:rPr>
        <w:t xml:space="preserve"> </w:t>
      </w:r>
      <w:r w:rsidRPr="00743E88">
        <w:rPr>
          <w:rFonts w:asciiTheme="minorHAnsi" w:hAnsiTheme="minorHAnsi"/>
          <w:i/>
          <w:spacing w:val="-64"/>
        </w:rPr>
        <w:t xml:space="preserve"> </w:t>
      </w:r>
      <w:r w:rsidR="009649C6">
        <w:rPr>
          <w:rFonts w:asciiTheme="minorHAnsi" w:hAnsiTheme="minorHAnsi"/>
          <w:i/>
          <w:spacing w:val="-64"/>
        </w:rPr>
        <w:t xml:space="preserve">        </w:t>
      </w:r>
      <w:r w:rsidRPr="00743E88">
        <w:rPr>
          <w:rFonts w:asciiTheme="minorHAnsi" w:hAnsiTheme="minorHAnsi"/>
        </w:rPr>
        <w:t>is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40"/>
        </w:rPr>
        <w:t xml:space="preserve"> </w:t>
      </w:r>
      <w:r w:rsidR="009649C6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average</w:t>
      </w:r>
      <w:r w:rsidRPr="00743E88">
        <w:rPr>
          <w:rFonts w:asciiTheme="minorHAnsi" w:hAnsiTheme="minorHAnsi"/>
          <w:spacing w:val="-40"/>
        </w:rPr>
        <w:t xml:space="preserve"> </w:t>
      </w:r>
      <w:r w:rsidR="009649C6">
        <w:rPr>
          <w:rFonts w:asciiTheme="minorHAnsi" w:hAnsiTheme="minorHAnsi"/>
          <w:spacing w:val="-40"/>
        </w:rPr>
        <w:t xml:space="preserve"> </w:t>
      </w:r>
      <w:r w:rsidRPr="00743E88">
        <w:rPr>
          <w:rFonts w:asciiTheme="minorHAnsi" w:hAnsiTheme="minorHAnsi"/>
        </w:rPr>
        <w:t>collision</w:t>
      </w:r>
      <w:r w:rsidR="009649C6">
        <w:rPr>
          <w:rFonts w:asciiTheme="minorHAnsi" w:hAnsiTheme="minorHAnsi"/>
        </w:rPr>
        <w:t xml:space="preserve"> </w:t>
      </w:r>
      <w:r w:rsidRPr="00743E88">
        <w:rPr>
          <w:rFonts w:asciiTheme="minorHAnsi" w:hAnsiTheme="minorHAnsi"/>
          <w:spacing w:val="-41"/>
        </w:rPr>
        <w:t xml:space="preserve"> </w:t>
      </w:r>
      <w:r w:rsidRPr="00743E88">
        <w:rPr>
          <w:rFonts w:asciiTheme="minorHAnsi" w:hAnsiTheme="minorHAnsi"/>
        </w:rPr>
        <w:t>resolving</w:t>
      </w:r>
    </w:p>
    <w:p w:rsidR="00A7539C" w:rsidRPr="00743E88" w:rsidRDefault="00A7539C">
      <w:pPr>
        <w:spacing w:line="423" w:lineRule="exact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20" w:bottom="280" w:left="1680" w:header="720" w:footer="720" w:gutter="0"/>
          <w:cols w:num="2" w:space="720" w:equalWidth="0">
            <w:col w:w="1616" w:space="40"/>
            <w:col w:w="6954"/>
          </w:cols>
        </w:sectPr>
      </w:pPr>
    </w:p>
    <w:p w:rsidR="00A7539C" w:rsidRPr="00743E88" w:rsidRDefault="00743E88">
      <w:pPr>
        <w:pStyle w:val="BodyText"/>
        <w:spacing w:before="35" w:line="266" w:lineRule="auto"/>
        <w:ind w:left="480" w:right="105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</w:rPr>
        <w:lastRenderedPageBreak/>
        <w:t>probability</w:t>
      </w:r>
      <w:r w:rsidRPr="00743E88">
        <w:rPr>
          <w:rFonts w:asciiTheme="minorHAnsi" w:hAnsiTheme="minorHAnsi"/>
          <w:spacing w:val="-30"/>
        </w:rPr>
        <w:t xml:space="preserve"> </w:t>
      </w:r>
      <w:r w:rsidR="009649C6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coefficient</w:t>
      </w:r>
      <w:proofErr w:type="gramEnd"/>
      <w:r w:rsidRPr="00743E88">
        <w:rPr>
          <w:rFonts w:asciiTheme="minorHAnsi" w:hAnsiTheme="minorHAnsi"/>
        </w:rPr>
        <w:t>.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30"/>
        </w:rPr>
        <w:t xml:space="preserve"> </w:t>
      </w:r>
      <w:proofErr w:type="gramStart"/>
      <w:r w:rsidRPr="00743E88">
        <w:rPr>
          <w:rFonts w:asciiTheme="minorHAnsi" w:hAnsiTheme="minorHAnsi"/>
        </w:rPr>
        <w:t>efficiency</w:t>
      </w:r>
      <w:r w:rsidRPr="00743E88">
        <w:rPr>
          <w:rFonts w:asciiTheme="minorHAnsi" w:hAnsiTheme="minorHAnsi"/>
          <w:spacing w:val="-30"/>
        </w:rPr>
        <w:t xml:space="preserve"> </w:t>
      </w:r>
      <w:r w:rsidR="009649C6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equation</w:t>
      </w:r>
      <w:proofErr w:type="gramEnd"/>
      <w:r w:rsidRPr="00743E88">
        <w:rPr>
          <w:rFonts w:asciiTheme="minorHAnsi" w:hAnsiTheme="minorHAnsi"/>
        </w:rPr>
        <w:t>,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reader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 xml:space="preserve">convert </w:t>
      </w:r>
      <w:r w:rsidRPr="00743E88">
        <w:rPr>
          <w:rFonts w:asciiTheme="minorHAnsi" w:hAnsiTheme="minorHAnsi"/>
          <w:i/>
        </w:rPr>
        <w:t xml:space="preserve">α </w:t>
      </w:r>
      <w:r w:rsidRPr="00743E88">
        <w:rPr>
          <w:rFonts w:asciiTheme="minorHAnsi" w:hAnsiTheme="minorHAnsi"/>
        </w:rPr>
        <w:t xml:space="preserve">part of the collided slots into successful slots. The authors </w:t>
      </w:r>
      <w:r w:rsidRPr="00743E88">
        <w:rPr>
          <w:rFonts w:asciiTheme="minorHAnsi" w:hAnsiTheme="minorHAnsi"/>
          <w:spacing w:val="-4"/>
        </w:rPr>
        <w:t xml:space="preserve">have </w:t>
      </w:r>
      <w:r w:rsidRPr="00743E88">
        <w:rPr>
          <w:rFonts w:asciiTheme="minorHAnsi" w:hAnsiTheme="minorHAnsi"/>
        </w:rPr>
        <w:t xml:space="preserve">assumed </w:t>
      </w:r>
      <w:r w:rsidRPr="00743E88">
        <w:rPr>
          <w:rFonts w:asciiTheme="minorHAnsi" w:hAnsiTheme="minorHAnsi"/>
          <w:w w:val="95"/>
        </w:rPr>
        <w:t xml:space="preserve">unlimited and equal collision resolving probabilities coefficients. </w:t>
      </w:r>
      <w:r w:rsidRPr="00743E88">
        <w:rPr>
          <w:rFonts w:asciiTheme="minorHAnsi" w:hAnsiTheme="minorHAnsi"/>
          <w:spacing w:val="-7"/>
          <w:w w:val="95"/>
        </w:rPr>
        <w:t xml:space="preserve">For </w:t>
      </w:r>
      <w:r w:rsidRPr="00743E88">
        <w:rPr>
          <w:rFonts w:asciiTheme="minorHAnsi" w:hAnsiTheme="minorHAnsi"/>
          <w:w w:val="95"/>
        </w:rPr>
        <w:t xml:space="preserve">example, </w:t>
      </w:r>
      <w:r w:rsidRPr="00743E88">
        <w:rPr>
          <w:rFonts w:asciiTheme="minorHAnsi" w:hAnsiTheme="minorHAnsi"/>
        </w:rPr>
        <w:t xml:space="preserve">the probability to resolve </w:t>
      </w:r>
      <w:r w:rsidRPr="00743E88">
        <w:rPr>
          <w:rFonts w:asciiTheme="minorHAnsi" w:hAnsiTheme="minorHAnsi"/>
          <w:spacing w:val="-5"/>
        </w:rPr>
        <w:t xml:space="preserve">two </w:t>
      </w:r>
      <w:r w:rsidRPr="00743E88">
        <w:rPr>
          <w:rFonts w:asciiTheme="minorHAnsi" w:hAnsiTheme="minorHAnsi"/>
        </w:rPr>
        <w:t>collided tags is identical to the probability to resolve ten collided tags, which is a strong simplification. Another research groups [59–62] considered the limited capability of a RFID reader to</w:t>
      </w:r>
      <w:r w:rsidRPr="00743E88">
        <w:rPr>
          <w:rFonts w:asciiTheme="minorHAnsi" w:hAnsiTheme="minorHAnsi"/>
          <w:spacing w:val="-27"/>
        </w:rPr>
        <w:t xml:space="preserve"> </w:t>
      </w:r>
      <w:r w:rsidRPr="00743E88">
        <w:rPr>
          <w:rFonts w:asciiTheme="minorHAnsi" w:hAnsiTheme="minorHAnsi"/>
        </w:rPr>
        <w:t xml:space="preserve">resolve </w:t>
      </w:r>
      <w:r w:rsidRPr="00743E88">
        <w:rPr>
          <w:rFonts w:asciiTheme="minorHAnsi" w:hAnsiTheme="minorHAnsi"/>
          <w:w w:val="95"/>
        </w:rPr>
        <w:t xml:space="preserve">collisions. They </w:t>
      </w:r>
      <w:r w:rsidRPr="00743E88">
        <w:rPr>
          <w:rFonts w:asciiTheme="minorHAnsi" w:hAnsiTheme="minorHAnsi"/>
          <w:spacing w:val="-4"/>
          <w:w w:val="95"/>
        </w:rPr>
        <w:t xml:space="preserve">have </w:t>
      </w:r>
      <w:r w:rsidRPr="00743E88">
        <w:rPr>
          <w:rFonts w:asciiTheme="minorHAnsi" w:hAnsiTheme="minorHAnsi"/>
          <w:w w:val="95"/>
        </w:rPr>
        <w:t xml:space="preserve">proposed a limited reading efficiency </w:t>
      </w:r>
      <w:del w:id="81" w:author="Raghda Wahdan" w:date="2017-11-05T02:02:00Z">
        <w:r w:rsidRPr="00743E88" w:rsidDel="00C92718">
          <w:rPr>
            <w:rFonts w:asciiTheme="minorHAnsi" w:hAnsiTheme="minorHAnsi"/>
            <w:w w:val="95"/>
          </w:rPr>
          <w:delText xml:space="preserve">expressed </w:delText>
        </w:r>
        <w:r w:rsidRPr="00743E88" w:rsidDel="00C92718">
          <w:rPr>
            <w:rFonts w:asciiTheme="minorHAnsi" w:hAnsiTheme="minorHAnsi"/>
            <w:spacing w:val="5"/>
            <w:w w:val="95"/>
          </w:rPr>
          <w:delText xml:space="preserve"> </w:delText>
        </w:r>
        <w:r w:rsidRPr="00743E88" w:rsidDel="00C92718">
          <w:rPr>
            <w:rFonts w:asciiTheme="minorHAnsi" w:hAnsiTheme="minorHAnsi"/>
            <w:w w:val="95"/>
          </w:rPr>
          <w:delText>as</w:delText>
        </w:r>
      </w:del>
      <w:ins w:id="82" w:author="Raghda Wahdan" w:date="2017-11-05T02:02:00Z">
        <w:r w:rsidR="00C92718" w:rsidRPr="00743E88">
          <w:rPr>
            <w:rFonts w:asciiTheme="minorHAnsi" w:hAnsiTheme="minorHAnsi"/>
            <w:w w:val="95"/>
          </w:rPr>
          <w:t xml:space="preserve">expressed </w:t>
        </w:r>
        <w:r w:rsidR="00C92718" w:rsidRPr="00743E88">
          <w:rPr>
            <w:rFonts w:asciiTheme="minorHAnsi" w:hAnsiTheme="minorHAnsi"/>
            <w:spacing w:val="5"/>
            <w:w w:val="95"/>
          </w:rPr>
          <w:t>as</w:t>
        </w:r>
      </w:ins>
      <w:r w:rsidRPr="00743E88">
        <w:rPr>
          <w:rFonts w:asciiTheme="minorHAnsi" w:hAnsiTheme="minorHAnsi"/>
          <w:w w:val="95"/>
        </w:rPr>
        <w:t>:</w:t>
      </w:r>
    </w:p>
    <w:p w:rsidR="00A7539C" w:rsidRPr="00743E88" w:rsidRDefault="00A7539C">
      <w:pPr>
        <w:pStyle w:val="BodyText"/>
        <w:spacing w:before="5"/>
        <w:rPr>
          <w:rFonts w:asciiTheme="minorHAnsi" w:hAnsiTheme="minorHAnsi"/>
          <w:sz w:val="13"/>
        </w:rPr>
      </w:pPr>
    </w:p>
    <w:p w:rsidR="00A7539C" w:rsidRPr="00743E88" w:rsidRDefault="007349BA">
      <w:pPr>
        <w:spacing w:before="69" w:line="119" w:lineRule="exact"/>
        <w:ind w:left="243"/>
        <w:jc w:val="center"/>
        <w:rPr>
          <w:rFonts w:asciiTheme="minorHAnsi" w:hAnsiTheme="minorHAnsi"/>
          <w:i/>
          <w:sz w:val="16"/>
        </w:rPr>
      </w:pPr>
      <w:r>
        <w:rPr>
          <w:rFonts w:asciiTheme="minorHAnsi" w:hAnsiTheme="minorHAnsi"/>
        </w:rPr>
        <w:pict>
          <v:shape id="_x0000_s1222" type="#_x0000_t202" style="position:absolute;left:0;text-align:left;margin-left:298.45pt;margin-top:6.25pt;width:14.4pt;height:37.2pt;z-index:-52048;mso-position-horizontal-relative:page" filled="f" stroked="f">
            <v:textbox inset="0,0,0,0">
              <w:txbxContent>
                <w:p w:rsidR="00EC2468" w:rsidRDefault="00EC2468">
                  <w:pPr>
                    <w:spacing w:line="196" w:lineRule="exac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517"/>
                      <w:sz w:val="2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743E88" w:rsidRPr="00743E88">
        <w:rPr>
          <w:rFonts w:asciiTheme="minorHAnsi" w:hAnsiTheme="minorHAnsi"/>
          <w:i/>
          <w:w w:val="121"/>
          <w:sz w:val="16"/>
        </w:rPr>
        <w:t>M</w:t>
      </w:r>
    </w:p>
    <w:p w:rsidR="00A7539C" w:rsidRPr="00743E88" w:rsidRDefault="00743E88">
      <w:pPr>
        <w:tabs>
          <w:tab w:val="left" w:pos="4616"/>
          <w:tab w:val="left" w:pos="8016"/>
        </w:tabs>
        <w:spacing w:line="362" w:lineRule="exact"/>
        <w:ind w:left="3850"/>
        <w:rPr>
          <w:rFonts w:asciiTheme="minorHAnsi" w:hAnsiTheme="minorHAnsi"/>
          <w:sz w:val="24"/>
        </w:rPr>
      </w:pPr>
      <w:r w:rsidRPr="00743E88">
        <w:rPr>
          <w:rFonts w:asciiTheme="minorHAnsi" w:hAnsiTheme="minorHAnsi"/>
          <w:i/>
          <w:w w:val="105"/>
          <w:sz w:val="24"/>
        </w:rPr>
        <w:t>η</w:t>
      </w:r>
      <w:r w:rsidRPr="00743E88">
        <w:rPr>
          <w:rFonts w:asciiTheme="minorHAnsi" w:hAnsiTheme="minorHAnsi"/>
          <w:i/>
          <w:spacing w:val="-17"/>
          <w:w w:val="105"/>
          <w:sz w:val="24"/>
        </w:rPr>
        <w:t xml:space="preserve"> </w:t>
      </w:r>
      <w:r w:rsidRPr="00743E88">
        <w:rPr>
          <w:rFonts w:asciiTheme="minorHAnsi" w:hAnsiTheme="minorHAnsi"/>
          <w:w w:val="105"/>
          <w:sz w:val="24"/>
        </w:rPr>
        <w:t>=</w:t>
      </w:r>
      <w:r w:rsidRPr="00743E88">
        <w:rPr>
          <w:rFonts w:asciiTheme="minorHAnsi" w:hAnsiTheme="minorHAnsi"/>
          <w:w w:val="105"/>
          <w:sz w:val="24"/>
        </w:rPr>
        <w:tab/>
      </w:r>
      <w:r w:rsidRPr="00743E88">
        <w:rPr>
          <w:rFonts w:asciiTheme="minorHAnsi" w:hAnsiTheme="minorHAnsi"/>
          <w:i/>
          <w:w w:val="105"/>
          <w:sz w:val="24"/>
        </w:rPr>
        <w:t>P</w:t>
      </w:r>
      <w:r w:rsidRPr="00743E88">
        <w:rPr>
          <w:rFonts w:asciiTheme="minorHAnsi" w:hAnsiTheme="minorHAnsi"/>
          <w:i/>
          <w:spacing w:val="-57"/>
          <w:w w:val="105"/>
          <w:sz w:val="24"/>
        </w:rPr>
        <w:t xml:space="preserve"> </w:t>
      </w:r>
      <w:r w:rsidRPr="00743E88">
        <w:rPr>
          <w:rFonts w:asciiTheme="minorHAnsi" w:hAnsiTheme="minorHAnsi"/>
          <w:w w:val="105"/>
          <w:sz w:val="24"/>
        </w:rPr>
        <w:t>(</w:t>
      </w:r>
      <w:proofErr w:type="spellStart"/>
      <w:r w:rsidRPr="00743E88">
        <w:rPr>
          <w:rFonts w:asciiTheme="minorHAnsi" w:hAnsiTheme="minorHAnsi"/>
          <w:i/>
          <w:w w:val="105"/>
          <w:sz w:val="24"/>
        </w:rPr>
        <w:t>i</w:t>
      </w:r>
      <w:proofErr w:type="spellEnd"/>
      <w:r w:rsidRPr="00743E88">
        <w:rPr>
          <w:rFonts w:asciiTheme="minorHAnsi" w:hAnsiTheme="minorHAnsi"/>
          <w:w w:val="105"/>
          <w:sz w:val="24"/>
        </w:rPr>
        <w:t>)</w:t>
      </w:r>
      <w:r w:rsidRPr="00743E88">
        <w:rPr>
          <w:rFonts w:asciiTheme="minorHAnsi" w:hAnsiTheme="minorHAnsi"/>
          <w:i/>
          <w:w w:val="105"/>
          <w:sz w:val="24"/>
        </w:rPr>
        <w:t>,</w:t>
      </w:r>
      <w:r w:rsidRPr="00743E88">
        <w:rPr>
          <w:rFonts w:asciiTheme="minorHAnsi" w:hAnsiTheme="minorHAnsi"/>
          <w:i/>
          <w:w w:val="105"/>
          <w:sz w:val="24"/>
        </w:rPr>
        <w:tab/>
      </w:r>
      <w:commentRangeStart w:id="83"/>
      <w:r w:rsidRPr="00743E88">
        <w:rPr>
          <w:rFonts w:asciiTheme="minorHAnsi" w:hAnsiTheme="minorHAnsi"/>
          <w:w w:val="105"/>
          <w:sz w:val="24"/>
        </w:rPr>
        <w:t>(3.</w:t>
      </w:r>
      <w:commentRangeEnd w:id="83"/>
      <w:r w:rsidR="009649C6">
        <w:rPr>
          <w:rStyle w:val="CommentReference"/>
        </w:rPr>
        <w:commentReference w:id="83"/>
      </w:r>
      <w:r w:rsidRPr="00743E88">
        <w:rPr>
          <w:rFonts w:asciiTheme="minorHAnsi" w:hAnsiTheme="minorHAnsi"/>
          <w:w w:val="105"/>
          <w:sz w:val="24"/>
        </w:rPr>
        <w:t>6)</w:t>
      </w:r>
    </w:p>
    <w:p w:rsidR="00A7539C" w:rsidRPr="00743E88" w:rsidRDefault="00743E88">
      <w:pPr>
        <w:spacing w:before="7"/>
        <w:ind w:left="366" w:right="106"/>
        <w:jc w:val="center"/>
        <w:rPr>
          <w:rFonts w:asciiTheme="minorHAnsi" w:hAnsiTheme="minorHAnsi"/>
          <w:sz w:val="16"/>
        </w:rPr>
      </w:pPr>
      <w:proofErr w:type="spellStart"/>
      <w:r w:rsidRPr="00743E88">
        <w:rPr>
          <w:rFonts w:asciiTheme="minorHAnsi" w:hAnsiTheme="minorHAnsi"/>
          <w:i/>
          <w:w w:val="125"/>
          <w:sz w:val="16"/>
        </w:rPr>
        <w:t>i</w:t>
      </w:r>
      <w:proofErr w:type="spellEnd"/>
      <w:r w:rsidRPr="00743E88">
        <w:rPr>
          <w:rFonts w:asciiTheme="minorHAnsi" w:hAnsiTheme="minorHAnsi"/>
          <w:w w:val="125"/>
          <w:sz w:val="16"/>
        </w:rPr>
        <w:t>=1</w:t>
      </w:r>
    </w:p>
    <w:p w:rsidR="00A7539C" w:rsidRPr="00743E88" w:rsidRDefault="007349BA">
      <w:pPr>
        <w:spacing w:before="30"/>
        <w:ind w:left="474" w:right="102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pict>
          <v:shape id="_x0000_s1221" type="#_x0000_t202" style="position:absolute;left:0;text-align:left;margin-left:191.6pt;margin-top:20.5pt;width:2.9pt;height:8pt;z-index:-52024;mso-position-horizontal-relative:page" filled="f" stroked="f">
            <v:textbox inset="0,0,0,0">
              <w:txbxContent>
                <w:p w:rsidR="00EC2468" w:rsidRDefault="00EC2468">
                  <w:pPr>
                    <w:spacing w:line="153" w:lineRule="exact"/>
                    <w:rPr>
                      <w:rFonts w:ascii="Arial"/>
                      <w:i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i/>
                      <w:w w:val="162"/>
                      <w:sz w:val="16"/>
                    </w:rPr>
                    <w:t>i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Theme="minorHAnsi" w:hAnsiTheme="minorHAnsi"/>
        </w:rPr>
        <w:pict>
          <v:shape id="_x0000_s1220" type="#_x0000_t202" style="position:absolute;left:0;text-align:left;margin-left:210.7pt;margin-top:20.5pt;width:5.8pt;height:8pt;z-index:-52000;mso-position-horizontal-relative:page" filled="f" stroked="f">
            <v:textbox inset="0,0,0,0">
              <w:txbxContent>
                <w:p w:rsidR="00EC2468" w:rsidRDefault="00EC2468">
                  <w:pPr>
                    <w:spacing w:line="153" w:lineRule="exac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w w:val="129"/>
                      <w:sz w:val="16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/>
        </w:rPr>
        <w:pict>
          <v:shape id="_x0000_s1219" type="#_x0000_t202" style="position:absolute;left:0;text-align:left;margin-left:256.6pt;margin-top:20.5pt;width:5.8pt;height:8pt;z-index:-51976;mso-position-horizontal-relative:page" filled="f" stroked="f">
            <v:textbox inset="0,0,0,0">
              <w:txbxContent>
                <w:p w:rsidR="00EC2468" w:rsidRDefault="00EC2468">
                  <w:pPr>
                    <w:spacing w:line="153" w:lineRule="exac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w w:val="129"/>
                      <w:sz w:val="16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743E88" w:rsidRPr="00743E88">
        <w:rPr>
          <w:rFonts w:asciiTheme="minorHAnsi" w:hAnsiTheme="minorHAnsi"/>
          <w:w w:val="90"/>
          <w:sz w:val="24"/>
        </w:rPr>
        <w:t>where</w:t>
      </w:r>
      <w:r w:rsidR="00743E88" w:rsidRPr="00743E88">
        <w:rPr>
          <w:rFonts w:asciiTheme="minorHAnsi" w:hAnsiTheme="minorHAnsi"/>
          <w:sz w:val="24"/>
        </w:rPr>
        <w:t xml:space="preserve"> </w:t>
      </w:r>
      <w:r w:rsidR="00743E88" w:rsidRPr="00743E88">
        <w:rPr>
          <w:rFonts w:asciiTheme="minorHAnsi" w:hAnsiTheme="minorHAnsi"/>
          <w:spacing w:val="-21"/>
          <w:sz w:val="24"/>
        </w:rPr>
        <w:t xml:space="preserve"> </w:t>
      </w:r>
      <w:r w:rsidR="00743E88" w:rsidRPr="00743E88">
        <w:rPr>
          <w:rFonts w:asciiTheme="minorHAnsi" w:hAnsiTheme="minorHAnsi"/>
          <w:i/>
          <w:w w:val="104"/>
          <w:sz w:val="24"/>
        </w:rPr>
        <w:t>P</w:t>
      </w:r>
      <w:r w:rsidR="00743E88" w:rsidRPr="00743E88">
        <w:rPr>
          <w:rFonts w:asciiTheme="minorHAnsi" w:hAnsiTheme="minorHAnsi"/>
          <w:i/>
          <w:spacing w:val="-52"/>
          <w:sz w:val="24"/>
        </w:rPr>
        <w:t xml:space="preserve"> </w:t>
      </w:r>
      <w:r w:rsidR="00743E88" w:rsidRPr="00743E88">
        <w:rPr>
          <w:rFonts w:asciiTheme="minorHAnsi" w:hAnsiTheme="minorHAnsi"/>
          <w:spacing w:val="-1"/>
          <w:w w:val="113"/>
          <w:sz w:val="24"/>
        </w:rPr>
        <w:t>(</w:t>
      </w:r>
      <w:proofErr w:type="spellStart"/>
      <w:r w:rsidR="00743E88" w:rsidRPr="00743E88">
        <w:rPr>
          <w:rFonts w:asciiTheme="minorHAnsi" w:hAnsiTheme="minorHAnsi"/>
          <w:i/>
          <w:w w:val="121"/>
          <w:sz w:val="24"/>
        </w:rPr>
        <w:t>i</w:t>
      </w:r>
      <w:proofErr w:type="spellEnd"/>
      <w:r w:rsidR="00743E88" w:rsidRPr="00743E88">
        <w:rPr>
          <w:rFonts w:asciiTheme="minorHAnsi" w:hAnsiTheme="minorHAnsi"/>
          <w:w w:val="113"/>
          <w:sz w:val="24"/>
        </w:rPr>
        <w:t>)</w:t>
      </w:r>
      <w:r w:rsidR="00743E88" w:rsidRPr="00743E88">
        <w:rPr>
          <w:rFonts w:asciiTheme="minorHAnsi" w:hAnsiTheme="minorHAnsi"/>
          <w:sz w:val="24"/>
        </w:rPr>
        <w:t xml:space="preserve"> </w:t>
      </w:r>
      <w:r w:rsidR="00743E88" w:rsidRPr="00743E88">
        <w:rPr>
          <w:rFonts w:asciiTheme="minorHAnsi" w:hAnsiTheme="minorHAnsi"/>
          <w:spacing w:val="-31"/>
          <w:sz w:val="24"/>
        </w:rPr>
        <w:t xml:space="preserve"> </w:t>
      </w:r>
      <w:r w:rsidR="00743E88" w:rsidRPr="00743E88">
        <w:rPr>
          <w:rFonts w:asciiTheme="minorHAnsi" w:hAnsiTheme="minorHAnsi"/>
          <w:w w:val="129"/>
          <w:sz w:val="24"/>
        </w:rPr>
        <w:t>=</w:t>
      </w:r>
      <w:r w:rsidR="00743E88" w:rsidRPr="00743E88">
        <w:rPr>
          <w:rFonts w:asciiTheme="minorHAnsi" w:hAnsiTheme="minorHAnsi"/>
          <w:sz w:val="24"/>
        </w:rPr>
        <w:t xml:space="preserve"> </w:t>
      </w:r>
      <w:r w:rsidR="00743E88" w:rsidRPr="00743E88">
        <w:rPr>
          <w:rFonts w:asciiTheme="minorHAnsi" w:hAnsiTheme="minorHAnsi"/>
          <w:spacing w:val="-31"/>
          <w:sz w:val="24"/>
        </w:rPr>
        <w:t xml:space="preserve"> </w:t>
      </w:r>
      <w:r w:rsidR="00743E88" w:rsidRPr="00743E88">
        <w:rPr>
          <w:rFonts w:asciiTheme="minorHAnsi" w:hAnsiTheme="minorHAnsi"/>
          <w:w w:val="178"/>
          <w:position w:val="23"/>
          <w:sz w:val="20"/>
        </w:rPr>
        <w:t>(</w:t>
      </w:r>
      <w:r w:rsidR="00743E88" w:rsidRPr="00743E88">
        <w:rPr>
          <w:rFonts w:asciiTheme="minorHAnsi" w:hAnsiTheme="minorHAnsi"/>
          <w:i/>
          <w:spacing w:val="-1"/>
          <w:w w:val="115"/>
          <w:position w:val="11"/>
          <w:sz w:val="16"/>
        </w:rPr>
        <w:t>n</w:t>
      </w:r>
      <w:r w:rsidR="00743E88" w:rsidRPr="00743E88">
        <w:rPr>
          <w:rFonts w:asciiTheme="minorHAnsi" w:hAnsiTheme="minorHAnsi"/>
          <w:w w:val="214"/>
          <w:position w:val="23"/>
          <w:sz w:val="20"/>
        </w:rPr>
        <w:t>\</w:t>
      </w:r>
      <w:r w:rsidR="00743E88" w:rsidRPr="00743E88">
        <w:rPr>
          <w:rFonts w:asciiTheme="minorHAnsi" w:hAnsiTheme="minorHAnsi"/>
          <w:spacing w:val="-16"/>
          <w:position w:val="23"/>
          <w:sz w:val="20"/>
        </w:rPr>
        <w:t xml:space="preserve"> </w:t>
      </w:r>
      <w:r w:rsidR="00743E88" w:rsidRPr="00743E88">
        <w:rPr>
          <w:rFonts w:asciiTheme="minorHAnsi" w:hAnsiTheme="minorHAnsi"/>
          <w:w w:val="178"/>
          <w:position w:val="23"/>
          <w:sz w:val="20"/>
        </w:rPr>
        <w:t>(</w:t>
      </w:r>
      <w:r w:rsidR="00743E88" w:rsidRPr="00743E88">
        <w:rPr>
          <w:rFonts w:asciiTheme="minorHAnsi" w:hAnsiTheme="minorHAnsi"/>
          <w:spacing w:val="-17"/>
          <w:position w:val="23"/>
          <w:sz w:val="20"/>
        </w:rPr>
        <w:t xml:space="preserve"> </w:t>
      </w:r>
      <w:r w:rsidR="00743E88" w:rsidRPr="00743E88">
        <w:rPr>
          <w:rFonts w:asciiTheme="minorHAnsi" w:hAnsiTheme="minorHAnsi"/>
          <w:w w:val="96"/>
          <w:position w:val="9"/>
          <w:sz w:val="16"/>
          <w:u w:val="single"/>
        </w:rPr>
        <w:t>1</w:t>
      </w:r>
      <w:r w:rsidR="00743E88" w:rsidRPr="00743E88">
        <w:rPr>
          <w:rFonts w:asciiTheme="minorHAnsi" w:hAnsiTheme="minorHAnsi"/>
          <w:spacing w:val="-11"/>
          <w:position w:val="9"/>
          <w:sz w:val="16"/>
        </w:rPr>
        <w:t xml:space="preserve"> </w:t>
      </w:r>
      <w:r w:rsidR="00743E88" w:rsidRPr="00743E88">
        <w:rPr>
          <w:rFonts w:asciiTheme="minorHAnsi" w:hAnsiTheme="minorHAnsi"/>
          <w:w w:val="214"/>
          <w:position w:val="23"/>
          <w:sz w:val="20"/>
        </w:rPr>
        <w:t>\</w:t>
      </w:r>
      <w:proofErr w:type="spellStart"/>
      <w:r w:rsidR="00743E88" w:rsidRPr="00743E88">
        <w:rPr>
          <w:rFonts w:asciiTheme="minorHAnsi" w:hAnsiTheme="minorHAnsi"/>
          <w:i/>
          <w:w w:val="162"/>
          <w:position w:val="18"/>
          <w:sz w:val="16"/>
        </w:rPr>
        <w:t>i</w:t>
      </w:r>
      <w:proofErr w:type="spellEnd"/>
      <w:r w:rsidR="00743E88" w:rsidRPr="00743E88">
        <w:rPr>
          <w:rFonts w:asciiTheme="minorHAnsi" w:hAnsiTheme="minorHAnsi"/>
          <w:i/>
          <w:spacing w:val="5"/>
          <w:position w:val="18"/>
          <w:sz w:val="16"/>
        </w:rPr>
        <w:t xml:space="preserve"> </w:t>
      </w:r>
      <w:r w:rsidR="00743E88" w:rsidRPr="00743E88">
        <w:rPr>
          <w:rFonts w:asciiTheme="minorHAnsi" w:hAnsiTheme="minorHAnsi"/>
          <w:w w:val="178"/>
          <w:position w:val="23"/>
          <w:sz w:val="20"/>
        </w:rPr>
        <w:t>(</w:t>
      </w:r>
      <w:r w:rsidR="00743E88" w:rsidRPr="00743E88">
        <w:rPr>
          <w:rFonts w:asciiTheme="minorHAnsi" w:hAnsiTheme="minorHAnsi"/>
          <w:w w:val="87"/>
          <w:sz w:val="24"/>
        </w:rPr>
        <w:t>1</w:t>
      </w:r>
      <w:r w:rsidR="00743E88" w:rsidRPr="00743E88">
        <w:rPr>
          <w:rFonts w:asciiTheme="minorHAnsi" w:hAnsiTheme="minorHAnsi"/>
          <w:spacing w:val="-14"/>
          <w:sz w:val="24"/>
        </w:rPr>
        <w:t xml:space="preserve"> </w:t>
      </w:r>
      <w:r w:rsidR="00743E88" w:rsidRPr="00743E88">
        <w:rPr>
          <w:rFonts w:asciiTheme="minorHAnsi" w:hAnsiTheme="minorHAnsi"/>
          <w:i/>
          <w:w w:val="161"/>
          <w:sz w:val="24"/>
        </w:rPr>
        <w:t>−</w:t>
      </w:r>
      <w:r w:rsidR="00743E88" w:rsidRPr="00743E88">
        <w:rPr>
          <w:rFonts w:asciiTheme="minorHAnsi" w:hAnsiTheme="minorHAnsi"/>
          <w:i/>
          <w:sz w:val="24"/>
        </w:rPr>
        <w:t xml:space="preserve"> </w:t>
      </w:r>
      <w:r w:rsidR="00743E88" w:rsidRPr="00743E88">
        <w:rPr>
          <w:rFonts w:asciiTheme="minorHAnsi" w:hAnsiTheme="minorHAnsi"/>
          <w:i/>
          <w:spacing w:val="-18"/>
          <w:sz w:val="24"/>
        </w:rPr>
        <w:t xml:space="preserve"> </w:t>
      </w:r>
      <w:r w:rsidR="00743E88" w:rsidRPr="00743E88">
        <w:rPr>
          <w:rFonts w:asciiTheme="minorHAnsi" w:hAnsiTheme="minorHAnsi"/>
          <w:w w:val="96"/>
          <w:position w:val="9"/>
          <w:sz w:val="16"/>
          <w:u w:val="single"/>
        </w:rPr>
        <w:t>1</w:t>
      </w:r>
      <w:r w:rsidR="00743E88" w:rsidRPr="00743E88">
        <w:rPr>
          <w:rFonts w:asciiTheme="minorHAnsi" w:hAnsiTheme="minorHAnsi"/>
          <w:spacing w:val="-11"/>
          <w:position w:val="9"/>
          <w:sz w:val="16"/>
        </w:rPr>
        <w:t xml:space="preserve"> </w:t>
      </w:r>
      <w:r w:rsidR="00743E88" w:rsidRPr="00743E88">
        <w:rPr>
          <w:rFonts w:asciiTheme="minorHAnsi" w:hAnsiTheme="minorHAnsi"/>
          <w:w w:val="214"/>
          <w:position w:val="23"/>
          <w:sz w:val="20"/>
        </w:rPr>
        <w:t>\</w:t>
      </w:r>
      <w:r w:rsidR="00743E88" w:rsidRPr="00743E88">
        <w:rPr>
          <w:rFonts w:asciiTheme="minorHAnsi" w:hAnsiTheme="minorHAnsi"/>
          <w:i/>
          <w:spacing w:val="-1"/>
          <w:w w:val="115"/>
          <w:position w:val="18"/>
          <w:sz w:val="16"/>
        </w:rPr>
        <w:t>n</w:t>
      </w:r>
      <w:r w:rsidR="00743E88" w:rsidRPr="00743E88">
        <w:rPr>
          <w:rFonts w:asciiTheme="minorHAnsi" w:hAnsiTheme="minorHAnsi"/>
          <w:i/>
          <w:w w:val="140"/>
          <w:position w:val="18"/>
          <w:sz w:val="16"/>
        </w:rPr>
        <w:t>−</w:t>
      </w:r>
      <w:proofErr w:type="spellStart"/>
      <w:r w:rsidR="00743E88" w:rsidRPr="00743E88">
        <w:rPr>
          <w:rFonts w:asciiTheme="minorHAnsi" w:hAnsiTheme="minorHAnsi"/>
          <w:i/>
          <w:spacing w:val="9"/>
          <w:w w:val="162"/>
          <w:position w:val="18"/>
          <w:sz w:val="16"/>
        </w:rPr>
        <w:t>i</w:t>
      </w:r>
      <w:proofErr w:type="spellEnd"/>
      <w:r w:rsidR="00743E88" w:rsidRPr="00743E88">
        <w:rPr>
          <w:rFonts w:asciiTheme="minorHAnsi" w:hAnsiTheme="minorHAnsi"/>
          <w:w w:val="108"/>
          <w:sz w:val="24"/>
        </w:rPr>
        <w:t>,</w:t>
      </w:r>
      <w:r w:rsidR="00743E88" w:rsidRPr="00743E88">
        <w:rPr>
          <w:rFonts w:asciiTheme="minorHAnsi" w:hAnsiTheme="minorHAnsi"/>
          <w:sz w:val="24"/>
        </w:rPr>
        <w:t xml:space="preserve"> </w:t>
      </w:r>
      <w:r w:rsidR="00743E88" w:rsidRPr="00743E88">
        <w:rPr>
          <w:rFonts w:asciiTheme="minorHAnsi" w:hAnsiTheme="minorHAnsi"/>
          <w:spacing w:val="-16"/>
          <w:sz w:val="24"/>
        </w:rPr>
        <w:t xml:space="preserve"> </w:t>
      </w:r>
      <w:r w:rsidR="00743E88" w:rsidRPr="00743E88">
        <w:rPr>
          <w:rFonts w:asciiTheme="minorHAnsi" w:hAnsiTheme="minorHAnsi"/>
          <w:spacing w:val="-1"/>
          <w:w w:val="97"/>
          <w:sz w:val="24"/>
        </w:rPr>
        <w:t>a</w:t>
      </w:r>
      <w:r w:rsidR="00743E88" w:rsidRPr="00743E88">
        <w:rPr>
          <w:rFonts w:asciiTheme="minorHAnsi" w:hAnsiTheme="minorHAnsi"/>
          <w:w w:val="90"/>
          <w:sz w:val="24"/>
        </w:rPr>
        <w:t>nd</w:t>
      </w:r>
      <w:r w:rsidR="00743E88" w:rsidRPr="00743E88">
        <w:rPr>
          <w:rFonts w:asciiTheme="minorHAnsi" w:hAnsiTheme="minorHAnsi"/>
          <w:sz w:val="24"/>
        </w:rPr>
        <w:t xml:space="preserve"> </w:t>
      </w:r>
      <w:r w:rsidR="00743E88" w:rsidRPr="00743E88">
        <w:rPr>
          <w:rFonts w:asciiTheme="minorHAnsi" w:hAnsiTheme="minorHAnsi"/>
          <w:spacing w:val="-21"/>
          <w:sz w:val="24"/>
        </w:rPr>
        <w:t xml:space="preserve"> </w:t>
      </w:r>
      <w:r w:rsidR="00743E88" w:rsidRPr="00743E88">
        <w:rPr>
          <w:rFonts w:asciiTheme="minorHAnsi" w:hAnsiTheme="minorHAnsi"/>
          <w:i/>
          <w:w w:val="111"/>
          <w:sz w:val="24"/>
        </w:rPr>
        <w:t>M</w:t>
      </w:r>
      <w:r w:rsidR="00743E88" w:rsidRPr="00743E88">
        <w:rPr>
          <w:rFonts w:asciiTheme="minorHAnsi" w:hAnsiTheme="minorHAnsi"/>
          <w:i/>
          <w:spacing w:val="39"/>
          <w:sz w:val="24"/>
        </w:rPr>
        <w:t xml:space="preserve"> </w:t>
      </w:r>
      <w:r w:rsidR="00743E88" w:rsidRPr="00743E88">
        <w:rPr>
          <w:rFonts w:asciiTheme="minorHAnsi" w:hAnsiTheme="minorHAnsi"/>
          <w:spacing w:val="-1"/>
          <w:w w:val="92"/>
          <w:sz w:val="24"/>
        </w:rPr>
        <w:t>represe</w:t>
      </w:r>
      <w:r w:rsidR="00743E88" w:rsidRPr="00743E88">
        <w:rPr>
          <w:rFonts w:asciiTheme="minorHAnsi" w:hAnsiTheme="minorHAnsi"/>
          <w:spacing w:val="-7"/>
          <w:w w:val="92"/>
          <w:sz w:val="24"/>
        </w:rPr>
        <w:t>n</w:t>
      </w:r>
      <w:r w:rsidR="00743E88" w:rsidRPr="00743E88">
        <w:rPr>
          <w:rFonts w:asciiTheme="minorHAnsi" w:hAnsiTheme="minorHAnsi"/>
          <w:spacing w:val="-1"/>
          <w:w w:val="101"/>
          <w:sz w:val="24"/>
        </w:rPr>
        <w:t>t</w:t>
      </w:r>
      <w:r w:rsidR="00743E88" w:rsidRPr="00743E88">
        <w:rPr>
          <w:rFonts w:asciiTheme="minorHAnsi" w:hAnsiTheme="minorHAnsi"/>
          <w:w w:val="101"/>
          <w:sz w:val="24"/>
        </w:rPr>
        <w:t>s</w:t>
      </w:r>
      <w:r w:rsidR="00743E88" w:rsidRPr="00743E88">
        <w:rPr>
          <w:rFonts w:asciiTheme="minorHAnsi" w:hAnsiTheme="minorHAnsi"/>
          <w:sz w:val="24"/>
        </w:rPr>
        <w:t xml:space="preserve"> </w:t>
      </w:r>
      <w:r w:rsidR="00743E88" w:rsidRPr="00743E88">
        <w:rPr>
          <w:rFonts w:asciiTheme="minorHAnsi" w:hAnsiTheme="minorHAnsi"/>
          <w:spacing w:val="-21"/>
          <w:sz w:val="24"/>
        </w:rPr>
        <w:t xml:space="preserve"> </w:t>
      </w:r>
      <w:r w:rsidR="00743E88" w:rsidRPr="00743E88">
        <w:rPr>
          <w:rFonts w:asciiTheme="minorHAnsi" w:hAnsiTheme="minorHAnsi"/>
          <w:spacing w:val="-1"/>
          <w:w w:val="97"/>
          <w:sz w:val="24"/>
        </w:rPr>
        <w:t>th</w:t>
      </w:r>
      <w:r w:rsidR="00743E88" w:rsidRPr="00743E88">
        <w:rPr>
          <w:rFonts w:asciiTheme="minorHAnsi" w:hAnsiTheme="minorHAnsi"/>
          <w:w w:val="97"/>
          <w:sz w:val="24"/>
        </w:rPr>
        <w:t>e</w:t>
      </w:r>
      <w:r w:rsidR="00743E88" w:rsidRPr="00743E88">
        <w:rPr>
          <w:rFonts w:asciiTheme="minorHAnsi" w:hAnsiTheme="minorHAnsi"/>
          <w:sz w:val="24"/>
        </w:rPr>
        <w:t xml:space="preserve"> </w:t>
      </w:r>
      <w:r w:rsidR="00743E88" w:rsidRPr="00743E88">
        <w:rPr>
          <w:rFonts w:asciiTheme="minorHAnsi" w:hAnsiTheme="minorHAnsi"/>
          <w:spacing w:val="-21"/>
          <w:sz w:val="24"/>
        </w:rPr>
        <w:t xml:space="preserve"> </w:t>
      </w:r>
      <w:r w:rsidR="00743E88" w:rsidRPr="00743E88">
        <w:rPr>
          <w:rFonts w:asciiTheme="minorHAnsi" w:hAnsiTheme="minorHAnsi"/>
          <w:spacing w:val="-7"/>
          <w:w w:val="93"/>
          <w:sz w:val="24"/>
        </w:rPr>
        <w:t>n</w:t>
      </w:r>
      <w:r w:rsidR="00743E88" w:rsidRPr="00743E88">
        <w:rPr>
          <w:rFonts w:asciiTheme="minorHAnsi" w:hAnsiTheme="minorHAnsi"/>
          <w:w w:val="91"/>
          <w:sz w:val="24"/>
        </w:rPr>
        <w:t>u</w:t>
      </w:r>
      <w:r w:rsidR="00743E88" w:rsidRPr="00743E88">
        <w:rPr>
          <w:rFonts w:asciiTheme="minorHAnsi" w:hAnsiTheme="minorHAnsi"/>
          <w:spacing w:val="-7"/>
          <w:w w:val="91"/>
          <w:sz w:val="24"/>
        </w:rPr>
        <w:t>m</w:t>
      </w:r>
      <w:r w:rsidR="00743E88" w:rsidRPr="00743E88">
        <w:rPr>
          <w:rFonts w:asciiTheme="minorHAnsi" w:hAnsiTheme="minorHAnsi"/>
          <w:spacing w:val="6"/>
          <w:w w:val="97"/>
          <w:sz w:val="24"/>
        </w:rPr>
        <w:t>b</w:t>
      </w:r>
      <w:r w:rsidR="00743E88" w:rsidRPr="00743E88">
        <w:rPr>
          <w:rFonts w:asciiTheme="minorHAnsi" w:hAnsiTheme="minorHAnsi"/>
          <w:w w:val="93"/>
          <w:sz w:val="24"/>
        </w:rPr>
        <w:t>er</w:t>
      </w:r>
      <w:r w:rsidR="00743E88" w:rsidRPr="00743E88">
        <w:rPr>
          <w:rFonts w:asciiTheme="minorHAnsi" w:hAnsiTheme="minorHAnsi"/>
          <w:sz w:val="24"/>
        </w:rPr>
        <w:t xml:space="preserve"> </w:t>
      </w:r>
      <w:r w:rsidR="00743E88" w:rsidRPr="00743E88">
        <w:rPr>
          <w:rFonts w:asciiTheme="minorHAnsi" w:hAnsiTheme="minorHAnsi"/>
          <w:spacing w:val="-21"/>
          <w:sz w:val="24"/>
        </w:rPr>
        <w:t xml:space="preserve"> </w:t>
      </w:r>
      <w:r w:rsidR="00743E88" w:rsidRPr="00743E88">
        <w:rPr>
          <w:rFonts w:asciiTheme="minorHAnsi" w:hAnsiTheme="minorHAnsi"/>
          <w:spacing w:val="-1"/>
          <w:w w:val="89"/>
          <w:sz w:val="24"/>
        </w:rPr>
        <w:t>o</w:t>
      </w:r>
      <w:r w:rsidR="00743E88" w:rsidRPr="00743E88">
        <w:rPr>
          <w:rFonts w:asciiTheme="minorHAnsi" w:hAnsiTheme="minorHAnsi"/>
          <w:w w:val="89"/>
          <w:sz w:val="24"/>
        </w:rPr>
        <w:t>f</w:t>
      </w:r>
      <w:r w:rsidR="00743E88" w:rsidRPr="00743E88">
        <w:rPr>
          <w:rFonts w:asciiTheme="minorHAnsi" w:hAnsiTheme="minorHAnsi"/>
          <w:sz w:val="24"/>
        </w:rPr>
        <w:t xml:space="preserve"> </w:t>
      </w:r>
      <w:r w:rsidR="00743E88" w:rsidRPr="00743E88">
        <w:rPr>
          <w:rFonts w:asciiTheme="minorHAnsi" w:hAnsiTheme="minorHAnsi"/>
          <w:spacing w:val="-21"/>
          <w:sz w:val="24"/>
        </w:rPr>
        <w:t xml:space="preserve"> </w:t>
      </w:r>
      <w:r w:rsidR="00743E88" w:rsidRPr="00743E88">
        <w:rPr>
          <w:rFonts w:asciiTheme="minorHAnsi" w:hAnsiTheme="minorHAnsi"/>
          <w:w w:val="91"/>
          <w:sz w:val="24"/>
        </w:rPr>
        <w:t>collided</w:t>
      </w:r>
    </w:p>
    <w:p w:rsidR="00A7539C" w:rsidRPr="00743E88" w:rsidRDefault="00743E88">
      <w:pPr>
        <w:pStyle w:val="BodyText"/>
        <w:spacing w:before="87" w:line="189" w:lineRule="auto"/>
        <w:ind w:left="480" w:right="106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</w:rPr>
        <w:t>tags</w:t>
      </w:r>
      <w:proofErr w:type="gramEnd"/>
      <w:r w:rsidRPr="00743E88">
        <w:rPr>
          <w:rFonts w:asciiTheme="minorHAnsi" w:hAnsiTheme="minorHAnsi"/>
        </w:rPr>
        <w:t xml:space="preserve"> that the reader is capable to </w:t>
      </w:r>
      <w:r w:rsidRPr="00743E88">
        <w:rPr>
          <w:rFonts w:asciiTheme="minorHAnsi" w:hAnsiTheme="minorHAnsi"/>
          <w:spacing w:val="-3"/>
        </w:rPr>
        <w:t xml:space="preserve">recover. </w:t>
      </w:r>
      <w:r w:rsidRPr="00743E88">
        <w:rPr>
          <w:rFonts w:asciiTheme="minorHAnsi" w:hAnsiTheme="minorHAnsi"/>
        </w:rPr>
        <w:t xml:space="preserve">The authors assumed that the </w:t>
      </w:r>
      <w:r w:rsidRPr="00743E88">
        <w:rPr>
          <w:rFonts w:asciiTheme="minorHAnsi" w:hAnsiTheme="minorHAnsi"/>
          <w:w w:val="95"/>
        </w:rPr>
        <w:t>probability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recover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one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from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proofErr w:type="spellStart"/>
      <w:r w:rsidRPr="00743E88">
        <w:rPr>
          <w:rFonts w:asciiTheme="minorHAnsi" w:hAnsiTheme="minorHAnsi"/>
          <w:i/>
          <w:w w:val="95"/>
        </w:rPr>
        <w:t>i</w:t>
      </w:r>
      <w:proofErr w:type="spellEnd"/>
      <w:r w:rsidRPr="00743E88">
        <w:rPr>
          <w:rFonts w:asciiTheme="minorHAnsi" w:hAnsiTheme="minorHAnsi"/>
          <w:i/>
          <w:spacing w:val="-38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collided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tags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equals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to</w:t>
      </w:r>
      <w:r w:rsidRPr="00743E88">
        <w:rPr>
          <w:rFonts w:asciiTheme="minorHAnsi" w:hAnsiTheme="minorHAnsi"/>
          <w:spacing w:val="-15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100%,</w:t>
      </w:r>
      <w:r w:rsidRPr="00743E88">
        <w:rPr>
          <w:rFonts w:asciiTheme="minorHAnsi" w:hAnsiTheme="minorHAnsi"/>
          <w:spacing w:val="-11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independently</w:t>
      </w:r>
    </w:p>
    <w:p w:rsidR="00A7539C" w:rsidRPr="00743E88" w:rsidRDefault="00743E88">
      <w:pPr>
        <w:pStyle w:val="BodyText"/>
        <w:spacing w:before="50"/>
        <w:ind w:left="480"/>
        <w:jc w:val="both"/>
        <w:rPr>
          <w:rFonts w:asciiTheme="minorHAnsi" w:hAnsiTheme="minorHAnsi"/>
        </w:rPr>
      </w:pPr>
      <w:proofErr w:type="gramStart"/>
      <w:r w:rsidRPr="00743E88">
        <w:rPr>
          <w:rFonts w:asciiTheme="minorHAnsi" w:hAnsiTheme="minorHAnsi"/>
        </w:rPr>
        <w:t>of</w:t>
      </w:r>
      <w:proofErr w:type="gramEnd"/>
      <w:r w:rsidRPr="00743E88">
        <w:rPr>
          <w:rFonts w:asciiTheme="minorHAnsi" w:hAnsiTheme="minorHAnsi"/>
        </w:rPr>
        <w:t xml:space="preserve"> the actual </w:t>
      </w:r>
      <w:proofErr w:type="spellStart"/>
      <w:r w:rsidRPr="00743E88">
        <w:rPr>
          <w:rFonts w:asciiTheme="minorHAnsi" w:hAnsiTheme="minorHAnsi"/>
          <w:i/>
        </w:rPr>
        <w:t>i</w:t>
      </w:r>
      <w:proofErr w:type="spellEnd"/>
      <w:r w:rsidRPr="00743E88">
        <w:rPr>
          <w:rFonts w:asciiTheme="minorHAnsi" w:hAnsiTheme="minorHAnsi"/>
        </w:rPr>
        <w:t>.</w:t>
      </w:r>
    </w:p>
    <w:p w:rsidR="00A7539C" w:rsidRPr="00743E88" w:rsidRDefault="00743E88">
      <w:pPr>
        <w:pStyle w:val="BodyText"/>
        <w:spacing w:before="35" w:line="266" w:lineRule="auto"/>
        <w:ind w:left="480" w:right="105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(3.5)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(3.6),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efficiency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strongly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depends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26"/>
        </w:rPr>
        <w:t xml:space="preserve"> </w:t>
      </w:r>
      <w:r w:rsidRPr="00743E88">
        <w:rPr>
          <w:rFonts w:asciiTheme="minorHAnsi" w:hAnsiTheme="minorHAnsi"/>
        </w:rPr>
        <w:t>the capability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physical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resolve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collision.</w:t>
      </w:r>
      <w:r w:rsidRPr="00743E88">
        <w:rPr>
          <w:rFonts w:asciiTheme="minorHAnsi" w:hAnsiTheme="minorHAnsi"/>
          <w:spacing w:val="-1"/>
        </w:rPr>
        <w:t xml:space="preserve"> </w:t>
      </w:r>
      <w:r w:rsidRPr="00743E88">
        <w:rPr>
          <w:rFonts w:asciiTheme="minorHAnsi" w:hAnsiTheme="minorHAnsi"/>
        </w:rPr>
        <w:t>Thus,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19"/>
        </w:rPr>
        <w:t xml:space="preserve"> </w:t>
      </w:r>
      <w:r w:rsidRPr="00743E88">
        <w:rPr>
          <w:rFonts w:asciiTheme="minorHAnsi" w:hAnsiTheme="minorHAnsi"/>
        </w:rPr>
        <w:t>thesis,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 effect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capability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  <w:spacing w:val="-3"/>
        </w:rPr>
        <w:t>MAC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optimization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 xml:space="preserve">will </w:t>
      </w:r>
      <w:r w:rsidRPr="00743E88">
        <w:rPr>
          <w:rFonts w:asciiTheme="minorHAnsi" w:hAnsiTheme="minorHAnsi"/>
          <w:spacing w:val="3"/>
          <w:w w:val="95"/>
        </w:rPr>
        <w:t xml:space="preserve">be </w:t>
      </w:r>
      <w:r w:rsidRPr="00743E88">
        <w:rPr>
          <w:rFonts w:asciiTheme="minorHAnsi" w:hAnsiTheme="minorHAnsi"/>
          <w:w w:val="95"/>
        </w:rPr>
        <w:t>addressed in more</w:t>
      </w:r>
      <w:r w:rsidRPr="00743E88">
        <w:rPr>
          <w:rFonts w:asciiTheme="minorHAnsi" w:hAnsiTheme="minorHAnsi"/>
          <w:spacing w:val="9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details.</w:t>
      </w:r>
    </w:p>
    <w:p w:rsidR="00A7539C" w:rsidRPr="00743E88" w:rsidRDefault="00A7539C">
      <w:pPr>
        <w:pStyle w:val="BodyText"/>
        <w:spacing w:before="12"/>
        <w:rPr>
          <w:rFonts w:asciiTheme="minorHAnsi" w:hAnsiTheme="minorHAnsi"/>
          <w:sz w:val="29"/>
        </w:rPr>
      </w:pPr>
    </w:p>
    <w:p w:rsidR="00A7539C" w:rsidRPr="00743E88" w:rsidRDefault="00743E88">
      <w:pPr>
        <w:pStyle w:val="Heading2"/>
        <w:numPr>
          <w:ilvl w:val="2"/>
          <w:numId w:val="2"/>
        </w:numPr>
        <w:tabs>
          <w:tab w:val="left" w:pos="1467"/>
        </w:tabs>
        <w:ind w:left="1466" w:hanging="986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Slots Durations in </w:t>
      </w:r>
      <w:proofErr w:type="spellStart"/>
      <w:r w:rsidRPr="00743E88">
        <w:rPr>
          <w:rFonts w:asciiTheme="minorHAnsi" w:hAnsiTheme="minorHAnsi"/>
        </w:rPr>
        <w:t>EPCglobal</w:t>
      </w:r>
      <w:proofErr w:type="spellEnd"/>
      <w:r w:rsidRPr="00743E88">
        <w:rPr>
          <w:rFonts w:asciiTheme="minorHAnsi" w:hAnsiTheme="minorHAnsi"/>
        </w:rPr>
        <w:t xml:space="preserve"> C1  </w:t>
      </w:r>
      <w:r w:rsidRPr="00743E88">
        <w:rPr>
          <w:rFonts w:asciiTheme="minorHAnsi" w:hAnsiTheme="minorHAnsi"/>
          <w:spacing w:val="18"/>
        </w:rPr>
        <w:t xml:space="preserve"> </w:t>
      </w:r>
      <w:r w:rsidRPr="00743E88">
        <w:rPr>
          <w:rFonts w:asciiTheme="minorHAnsi" w:hAnsiTheme="minorHAnsi"/>
        </w:rPr>
        <w:t>G2</w:t>
      </w:r>
    </w:p>
    <w:p w:rsidR="00A7539C" w:rsidRPr="00743E88" w:rsidRDefault="00743E88">
      <w:pPr>
        <w:pStyle w:val="BodyText"/>
        <w:spacing w:before="164" w:line="358" w:lineRule="exact"/>
        <w:ind w:left="480" w:right="105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  <w:spacing w:val="-3"/>
        </w:rPr>
        <w:t xml:space="preserve">Conventional </w:t>
      </w:r>
      <w:r w:rsidRPr="00743E88">
        <w:rPr>
          <w:rFonts w:asciiTheme="minorHAnsi" w:hAnsiTheme="minorHAnsi"/>
        </w:rPr>
        <w:t>RFID systems cannot identify the type of the slots in FSA [56]. Therefore, such systems consider that the slot duration of FSA is constant, neglecting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type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slot.</w:t>
      </w:r>
      <w:r w:rsidRPr="00743E88">
        <w:rPr>
          <w:rFonts w:asciiTheme="minorHAnsi" w:hAnsiTheme="minorHAnsi"/>
          <w:spacing w:val="4"/>
        </w:rPr>
        <w:t xml:space="preserve"> </w:t>
      </w:r>
      <w:r w:rsidRPr="00743E88">
        <w:rPr>
          <w:rFonts w:asciiTheme="minorHAnsi" w:hAnsiTheme="minorHAnsi"/>
        </w:rPr>
        <w:t>Modern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readers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can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quickly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identify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 type of a slot (i.e. idle, successful, or collided). Hence, the durations of the different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types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not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identical,</w:t>
      </w:r>
      <w:r w:rsidRPr="00743E88">
        <w:rPr>
          <w:rFonts w:asciiTheme="minorHAnsi" w:hAnsiTheme="minorHAnsi"/>
          <w:spacing w:val="-6"/>
        </w:rPr>
        <w:t xml:space="preserve"> </w:t>
      </w:r>
      <w:r w:rsidRPr="00743E88">
        <w:rPr>
          <w:rFonts w:asciiTheme="minorHAnsi" w:hAnsiTheme="minorHAnsi"/>
        </w:rPr>
        <w:t>which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reduces</w:t>
      </w:r>
      <w:r w:rsidRPr="00743E88">
        <w:rPr>
          <w:rFonts w:asciiTheme="minorHAnsi" w:hAnsiTheme="minorHAnsi"/>
          <w:spacing w:val="-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overall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time. Figure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3.13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shows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spacing w:val="-5"/>
        </w:rPr>
        <w:t>two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frames,</w:t>
      </w:r>
      <w:r w:rsidRPr="00743E88">
        <w:rPr>
          <w:rFonts w:asciiTheme="minorHAnsi" w:hAnsiTheme="minorHAnsi"/>
          <w:spacing w:val="-16"/>
        </w:rPr>
        <w:t xml:space="preserve"> </w:t>
      </w:r>
      <w:r w:rsidRPr="00743E88">
        <w:rPr>
          <w:rFonts w:asciiTheme="minorHAnsi" w:hAnsiTheme="minorHAnsi"/>
        </w:rPr>
        <w:t>each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one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i/>
        </w:rPr>
        <w:t>L</w:t>
      </w:r>
      <w:r w:rsidRPr="00743E88">
        <w:rPr>
          <w:rFonts w:asciiTheme="minorHAnsi" w:hAnsiTheme="minorHAnsi"/>
          <w:i/>
          <w:spacing w:val="-41"/>
        </w:rPr>
        <w:t xml:space="preserve"> </w:t>
      </w:r>
      <w:r w:rsidRPr="00743E88">
        <w:rPr>
          <w:rFonts w:asciiTheme="minorHAnsi" w:hAnsiTheme="minorHAnsi"/>
        </w:rPr>
        <w:t>=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6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slots.</w:t>
      </w:r>
      <w:r w:rsidRPr="00743E88">
        <w:rPr>
          <w:rFonts w:asciiTheme="minorHAnsi" w:hAnsiTheme="minorHAnsi"/>
          <w:spacing w:val="5"/>
        </w:rPr>
        <w:t xml:space="preserve"> </w:t>
      </w:r>
      <w:r w:rsidRPr="00743E88">
        <w:rPr>
          <w:rFonts w:asciiTheme="minorHAnsi" w:hAnsiTheme="minorHAnsi"/>
        </w:rPr>
        <w:t>The first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(a)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presents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  <w:spacing w:val="-3"/>
        </w:rPr>
        <w:t>conventional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view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with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equal</w:t>
      </w:r>
      <w:r w:rsidRPr="00743E88">
        <w:rPr>
          <w:rFonts w:asciiTheme="minorHAnsi" w:hAnsiTheme="minorHAnsi"/>
          <w:spacing w:val="-11"/>
        </w:rPr>
        <w:t xml:space="preserve"> </w:t>
      </w:r>
      <w:r w:rsidRPr="00743E88">
        <w:rPr>
          <w:rFonts w:asciiTheme="minorHAnsi" w:hAnsiTheme="minorHAnsi"/>
        </w:rPr>
        <w:t>slots</w:t>
      </w:r>
    </w:p>
    <w:p w:rsidR="00A7539C" w:rsidRPr="00743E88" w:rsidRDefault="00A7539C">
      <w:pPr>
        <w:spacing w:line="358" w:lineRule="exact"/>
        <w:jc w:val="both"/>
        <w:rPr>
          <w:rFonts w:asciiTheme="minorHAnsi" w:hAnsiTheme="minorHAnsi"/>
        </w:rPr>
        <w:sectPr w:rsidR="00A7539C" w:rsidRPr="00743E88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3"/>
        <w:rPr>
          <w:rFonts w:asciiTheme="minorHAnsi" w:hAnsiTheme="minorHAnsi"/>
          <w:sz w:val="10"/>
        </w:rPr>
      </w:pPr>
    </w:p>
    <w:tbl>
      <w:tblPr>
        <w:tblW w:w="0" w:type="auto"/>
        <w:tblInd w:w="298" w:type="dxa"/>
        <w:tblBorders>
          <w:top w:val="single" w:sz="9" w:space="0" w:color="3F3F3F"/>
          <w:left w:val="single" w:sz="9" w:space="0" w:color="3F3F3F"/>
          <w:bottom w:val="single" w:sz="9" w:space="0" w:color="3F3F3F"/>
          <w:right w:val="single" w:sz="9" w:space="0" w:color="3F3F3F"/>
          <w:insideH w:val="single" w:sz="9" w:space="0" w:color="3F3F3F"/>
          <w:insideV w:val="single" w:sz="9" w:space="0" w:color="3F3F3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1267"/>
        <w:gridCol w:w="1267"/>
        <w:gridCol w:w="1267"/>
        <w:gridCol w:w="1268"/>
        <w:gridCol w:w="1267"/>
      </w:tblGrid>
      <w:tr w:rsidR="00A7539C" w:rsidRPr="00743E88">
        <w:trPr>
          <w:trHeight w:hRule="exact" w:val="262"/>
        </w:trPr>
        <w:tc>
          <w:tcPr>
            <w:tcW w:w="1267" w:type="dxa"/>
          </w:tcPr>
          <w:p w:rsidR="00A7539C" w:rsidRPr="00743E88" w:rsidRDefault="00743E88">
            <w:pPr>
              <w:pStyle w:val="TableParagraph"/>
              <w:spacing w:line="232" w:lineRule="exact"/>
              <w:ind w:left="347" w:right="446"/>
              <w:jc w:val="center"/>
              <w:rPr>
                <w:rFonts w:asciiTheme="minorHAnsi" w:hAnsiTheme="minorHAnsi"/>
                <w:sz w:val="12"/>
              </w:rPr>
            </w:pPr>
            <w:bookmarkStart w:id="84" w:name="Hazem_Thesis6_10_38"/>
            <w:bookmarkEnd w:id="84"/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0</w:t>
            </w:r>
          </w:p>
        </w:tc>
        <w:tc>
          <w:tcPr>
            <w:tcW w:w="1267" w:type="dxa"/>
          </w:tcPr>
          <w:p w:rsidR="00A7539C" w:rsidRPr="00743E88" w:rsidRDefault="00743E88">
            <w:pPr>
              <w:pStyle w:val="TableParagraph"/>
              <w:spacing w:line="233" w:lineRule="exact"/>
              <w:ind w:left="446" w:right="446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k</w:t>
            </w:r>
          </w:p>
        </w:tc>
        <w:tc>
          <w:tcPr>
            <w:tcW w:w="1267" w:type="dxa"/>
          </w:tcPr>
          <w:p w:rsidR="00A7539C" w:rsidRPr="00743E88" w:rsidRDefault="00743E88">
            <w:pPr>
              <w:pStyle w:val="TableParagraph"/>
              <w:spacing w:line="226" w:lineRule="exact"/>
              <w:ind w:left="479" w:right="314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1</w:t>
            </w:r>
          </w:p>
        </w:tc>
        <w:tc>
          <w:tcPr>
            <w:tcW w:w="1267" w:type="dxa"/>
          </w:tcPr>
          <w:p w:rsidR="00A7539C" w:rsidRPr="00743E88" w:rsidRDefault="00743E88">
            <w:pPr>
              <w:pStyle w:val="TableParagraph"/>
              <w:spacing w:line="207" w:lineRule="exact"/>
              <w:ind w:left="380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0</w:t>
            </w:r>
          </w:p>
        </w:tc>
        <w:tc>
          <w:tcPr>
            <w:tcW w:w="1268" w:type="dxa"/>
          </w:tcPr>
          <w:p w:rsidR="00A7539C" w:rsidRPr="00743E88" w:rsidRDefault="00743E88">
            <w:pPr>
              <w:pStyle w:val="TableParagraph"/>
              <w:spacing w:line="208" w:lineRule="exact"/>
              <w:ind w:left="416" w:right="646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k</w:t>
            </w:r>
          </w:p>
        </w:tc>
        <w:tc>
          <w:tcPr>
            <w:tcW w:w="1267" w:type="dxa"/>
          </w:tcPr>
          <w:p w:rsidR="00A7539C" w:rsidRPr="00743E88" w:rsidRDefault="00743E88">
            <w:pPr>
              <w:pStyle w:val="TableParagraph"/>
              <w:spacing w:line="202" w:lineRule="exact"/>
              <w:ind w:left="380" w:right="446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1</w:t>
            </w:r>
          </w:p>
        </w:tc>
      </w:tr>
    </w:tbl>
    <w:p w:rsidR="00A7539C" w:rsidRPr="00743E88" w:rsidRDefault="007349BA">
      <w:pPr>
        <w:spacing w:line="215" w:lineRule="exact"/>
        <w:ind w:left="2152"/>
        <w:rPr>
          <w:rFonts w:asciiTheme="minorHAnsi" w:hAnsiTheme="minorHAnsi"/>
          <w:sz w:val="12"/>
        </w:rPr>
      </w:pPr>
      <w:r>
        <w:rPr>
          <w:rFonts w:asciiTheme="minorHAnsi" w:hAnsiTheme="minorHAnsi"/>
        </w:rPr>
        <w:pict>
          <v:group id="_x0000_s1216" style="position:absolute;left:0;text-align:left;margin-left:161.55pt;margin-top:8.6pt;width:62.05pt;height:4.9pt;z-index:-51880;mso-position-horizontal-relative:page;mso-position-vertical-relative:text" coordorigin="3231,172" coordsize="1241,98">
            <v:line id="_x0000_s1218" style="position:absolute" from="3305,221" to="4396,221" strokecolor="#3f3f3f" strokeweight=".40789mm"/>
            <v:shape id="_x0000_s1217" style="position:absolute;left:3231;top:172;width:1241;height:99" coordorigin="3231,172" coordsize="1241,99" o:spt="100" adj="0,,0" path="m3329,172r-98,49l3329,270r-9,-24l3317,221r3,-25l3329,172t1142,49l4372,172r9,24l4384,221r-3,25l4372,270r99,-49e" fillcolor="#3f3f3f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743E88" w:rsidRPr="00743E88">
        <w:rPr>
          <w:rFonts w:asciiTheme="minorHAnsi" w:hAnsiTheme="minorHAnsi"/>
          <w:position w:val="3"/>
          <w:sz w:val="18"/>
        </w:rPr>
        <w:t>t</w:t>
      </w:r>
      <w:r w:rsidR="00743E88" w:rsidRPr="00743E88">
        <w:rPr>
          <w:rFonts w:asciiTheme="minorHAnsi" w:hAnsiTheme="minorHAnsi"/>
          <w:sz w:val="12"/>
        </w:rPr>
        <w:t>Slot</w:t>
      </w:r>
      <w:proofErr w:type="gramEnd"/>
    </w:p>
    <w:p w:rsidR="00A7539C" w:rsidRPr="00743E88" w:rsidRDefault="00743E88">
      <w:pPr>
        <w:pStyle w:val="ListParagraph"/>
        <w:numPr>
          <w:ilvl w:val="3"/>
          <w:numId w:val="2"/>
        </w:numPr>
        <w:tabs>
          <w:tab w:val="left" w:pos="2356"/>
        </w:tabs>
        <w:spacing w:before="94"/>
        <w:ind w:hanging="242"/>
        <w:rPr>
          <w:rFonts w:asciiTheme="minorHAnsi" w:hAnsiTheme="minorHAnsi"/>
          <w:sz w:val="18"/>
        </w:rPr>
      </w:pPr>
      <w:r w:rsidRPr="00743E88">
        <w:rPr>
          <w:rFonts w:asciiTheme="minorHAnsi" w:hAnsiTheme="minorHAnsi"/>
          <w:w w:val="105"/>
          <w:sz w:val="18"/>
        </w:rPr>
        <w:t>Equal</w:t>
      </w:r>
      <w:r w:rsidRPr="00743E88">
        <w:rPr>
          <w:rFonts w:asciiTheme="minorHAnsi" w:hAnsiTheme="minorHAnsi"/>
          <w:spacing w:val="-22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slots</w:t>
      </w:r>
      <w:r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durations</w:t>
      </w:r>
      <w:r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(Conventional</w:t>
      </w:r>
      <w:r w:rsidRPr="00743E88">
        <w:rPr>
          <w:rFonts w:asciiTheme="minorHAnsi" w:hAnsiTheme="minorHAnsi"/>
          <w:spacing w:val="-22"/>
          <w:w w:val="105"/>
          <w:sz w:val="18"/>
        </w:rPr>
        <w:t xml:space="preserve"> </w:t>
      </w:r>
      <w:r w:rsidRPr="00743E88">
        <w:rPr>
          <w:rFonts w:asciiTheme="minorHAnsi" w:hAnsiTheme="minorHAnsi"/>
          <w:w w:val="105"/>
          <w:sz w:val="18"/>
        </w:rPr>
        <w:t>view)</w:t>
      </w:r>
    </w:p>
    <w:p w:rsidR="00A7539C" w:rsidRPr="00743E88" w:rsidRDefault="00A7539C">
      <w:pPr>
        <w:pStyle w:val="BodyText"/>
        <w:spacing w:before="7"/>
        <w:rPr>
          <w:rFonts w:asciiTheme="minorHAnsi" w:hAnsiTheme="minorHAnsi"/>
          <w:sz w:val="26"/>
        </w:rPr>
      </w:pPr>
    </w:p>
    <w:tbl>
      <w:tblPr>
        <w:tblW w:w="0" w:type="auto"/>
        <w:tblInd w:w="305" w:type="dxa"/>
        <w:tblBorders>
          <w:top w:val="single" w:sz="9" w:space="0" w:color="3F3F3F"/>
          <w:left w:val="single" w:sz="9" w:space="0" w:color="3F3F3F"/>
          <w:bottom w:val="single" w:sz="9" w:space="0" w:color="3F3F3F"/>
          <w:right w:val="single" w:sz="9" w:space="0" w:color="3F3F3F"/>
          <w:insideH w:val="single" w:sz="9" w:space="0" w:color="3F3F3F"/>
          <w:insideV w:val="single" w:sz="9" w:space="0" w:color="3F3F3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"/>
        <w:gridCol w:w="1101"/>
        <w:gridCol w:w="2367"/>
        <w:gridCol w:w="330"/>
        <w:gridCol w:w="1101"/>
        <w:gridCol w:w="2367"/>
      </w:tblGrid>
      <w:tr w:rsidR="00A7539C" w:rsidRPr="00743E88">
        <w:trPr>
          <w:trHeight w:hRule="exact" w:val="262"/>
        </w:trPr>
        <w:tc>
          <w:tcPr>
            <w:tcW w:w="330" w:type="dxa"/>
          </w:tcPr>
          <w:p w:rsidR="00A7539C" w:rsidRPr="00743E88" w:rsidRDefault="00743E88">
            <w:pPr>
              <w:pStyle w:val="TableParagraph"/>
              <w:spacing w:before="8"/>
              <w:ind w:left="65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0</w:t>
            </w:r>
          </w:p>
        </w:tc>
        <w:tc>
          <w:tcPr>
            <w:tcW w:w="1101" w:type="dxa"/>
          </w:tcPr>
          <w:p w:rsidR="00A7539C" w:rsidRPr="00743E88" w:rsidRDefault="00743E88">
            <w:pPr>
              <w:pStyle w:val="TableParagraph"/>
              <w:spacing w:line="229" w:lineRule="exact"/>
              <w:ind w:left="352" w:right="470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k</w:t>
            </w:r>
          </w:p>
        </w:tc>
        <w:tc>
          <w:tcPr>
            <w:tcW w:w="2367" w:type="dxa"/>
          </w:tcPr>
          <w:p w:rsidR="00A7539C" w:rsidRPr="00743E88" w:rsidRDefault="00743E88">
            <w:pPr>
              <w:pStyle w:val="TableParagraph"/>
              <w:spacing w:line="229" w:lineRule="exact"/>
              <w:ind w:left="1026" w:right="1129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1</w:t>
            </w:r>
          </w:p>
        </w:tc>
        <w:tc>
          <w:tcPr>
            <w:tcW w:w="330" w:type="dxa"/>
          </w:tcPr>
          <w:p w:rsidR="00A7539C" w:rsidRPr="00743E88" w:rsidRDefault="00743E88">
            <w:pPr>
              <w:pStyle w:val="TableParagraph"/>
              <w:spacing w:line="217" w:lineRule="exact"/>
              <w:ind w:left="72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0</w:t>
            </w:r>
          </w:p>
        </w:tc>
        <w:tc>
          <w:tcPr>
            <w:tcW w:w="1101" w:type="dxa"/>
          </w:tcPr>
          <w:p w:rsidR="00A7539C" w:rsidRPr="00743E88" w:rsidRDefault="00743E88">
            <w:pPr>
              <w:pStyle w:val="TableParagraph"/>
              <w:spacing w:line="229" w:lineRule="exact"/>
              <w:ind w:left="389" w:right="433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k</w:t>
            </w:r>
          </w:p>
        </w:tc>
        <w:tc>
          <w:tcPr>
            <w:tcW w:w="2367" w:type="dxa"/>
          </w:tcPr>
          <w:p w:rsidR="00A7539C" w:rsidRPr="00743E88" w:rsidRDefault="00743E88">
            <w:pPr>
              <w:pStyle w:val="TableParagraph"/>
              <w:spacing w:line="211" w:lineRule="exact"/>
              <w:ind w:left="945" w:right="1212"/>
              <w:jc w:val="center"/>
              <w:rPr>
                <w:rFonts w:asciiTheme="minorHAnsi" w:hAnsiTheme="minorHAnsi"/>
                <w:sz w:val="12"/>
              </w:rPr>
            </w:pPr>
            <w:r w:rsidRPr="00743E88">
              <w:rPr>
                <w:rFonts w:asciiTheme="minorHAnsi" w:hAnsiTheme="minorHAnsi"/>
                <w:sz w:val="18"/>
              </w:rPr>
              <w:t>a</w:t>
            </w:r>
            <w:r w:rsidRPr="00743E88">
              <w:rPr>
                <w:rFonts w:asciiTheme="minorHAnsi" w:hAnsiTheme="minorHAnsi"/>
                <w:position w:val="-2"/>
                <w:sz w:val="12"/>
              </w:rPr>
              <w:t>1</w:t>
            </w:r>
          </w:p>
        </w:tc>
      </w:tr>
    </w:tbl>
    <w:p w:rsidR="00A7539C" w:rsidRPr="00743E88" w:rsidRDefault="007349BA">
      <w:pPr>
        <w:tabs>
          <w:tab w:val="left" w:pos="1147"/>
          <w:tab w:val="left" w:pos="2875"/>
        </w:tabs>
        <w:ind w:left="431"/>
        <w:rPr>
          <w:rFonts w:asciiTheme="minorHAnsi" w:hAnsiTheme="minorHAnsi"/>
          <w:sz w:val="12"/>
        </w:rPr>
      </w:pPr>
      <w:r>
        <w:rPr>
          <w:rFonts w:asciiTheme="minorHAnsi" w:hAnsiTheme="minorHAnsi"/>
        </w:rPr>
        <w:pict>
          <v:group id="_x0000_s1209" style="position:absolute;left:0;text-align:left;margin-left:96.5pt;margin-top:10.85pt;width:190.6pt;height:4.9pt;z-index:-51856;mso-position-horizontal-relative:page;mso-position-vertical-relative:text" coordorigin="1930,217" coordsize="3812,98">
            <v:line id="_x0000_s1215" style="position:absolute" from="3470,266" to="5667,266" strokecolor="#3f3f3f" strokeweight=".40789mm"/>
            <v:shape id="_x0000_s1214" style="position:absolute;left:3396;top:217;width:2346;height:99" coordorigin="3396,217" coordsize="2346,99" o:spt="100" adj="0,,0" path="m3494,217r-98,49l3494,315r-9,-23l3482,267r3,-26l3494,217t2247,49l5643,217r9,24l5655,267r-3,25l5643,315r98,-49e" fillcolor="#3f3f3f" stroked="f">
              <v:stroke joinstyle="round"/>
              <v:formulas/>
              <v:path arrowok="t" o:connecttype="segments"/>
            </v:shape>
            <v:line id="_x0000_s1213" style="position:absolute" from="2370,266" to="3321,266" strokecolor="#3f3f3f" strokeweight=".40789mm"/>
            <v:shape id="_x0000_s1212" style="position:absolute;left:2296;top:217;width:1100;height:99" coordorigin="2296,217" coordsize="1100,99" o:spt="100" adj="0,,0" path="m2394,217r-98,49l2394,315r-8,-23l2383,267r3,-26l2394,217t1002,49l3298,217r8,24l3309,267r-3,25l3298,315r98,-49e" fillcolor="#3f3f3f" stroked="f">
              <v:stroke joinstyle="round"/>
              <v:formulas/>
              <v:path arrowok="t" o:connecttype="segments"/>
            </v:shape>
            <v:line id="_x0000_s1211" style="position:absolute" from="2004,266" to="2222,266" strokecolor="#3f3f3f" strokeweight=".40789mm"/>
            <v:shape id="_x0000_s1210" style="position:absolute;left:1930;top:217;width:367;height:99" coordorigin="1930,217" coordsize="367,99" o:spt="100" adj="0,,0" path="m2028,217r-98,49l2028,315r-9,-23l2016,267r3,-26l2028,217t268,49l2198,217r9,24l2210,267r-3,25l2198,315r98,-49e" fillcolor="#3f3f3f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743E88" w:rsidRPr="00743E88">
        <w:rPr>
          <w:rFonts w:asciiTheme="minorHAnsi" w:hAnsiTheme="minorHAnsi"/>
          <w:position w:val="4"/>
          <w:sz w:val="18"/>
        </w:rPr>
        <w:t>t</w:t>
      </w:r>
      <w:r w:rsidR="00743E88" w:rsidRPr="00743E88">
        <w:rPr>
          <w:rFonts w:asciiTheme="minorHAnsi" w:hAnsiTheme="minorHAnsi"/>
          <w:position w:val="1"/>
          <w:sz w:val="12"/>
        </w:rPr>
        <w:t>e</w:t>
      </w:r>
      <w:proofErr w:type="gramEnd"/>
      <w:r w:rsidR="00743E88" w:rsidRPr="00743E88">
        <w:rPr>
          <w:rFonts w:asciiTheme="minorHAnsi" w:hAnsiTheme="minorHAnsi"/>
          <w:position w:val="1"/>
          <w:sz w:val="12"/>
        </w:rPr>
        <w:tab/>
      </w:r>
      <w:r w:rsidR="00743E88" w:rsidRPr="00743E88">
        <w:rPr>
          <w:rFonts w:asciiTheme="minorHAnsi" w:hAnsiTheme="minorHAnsi"/>
          <w:position w:val="3"/>
          <w:sz w:val="18"/>
        </w:rPr>
        <w:t>t</w:t>
      </w:r>
      <w:r w:rsidR="00743E88" w:rsidRPr="00743E88">
        <w:rPr>
          <w:rFonts w:asciiTheme="minorHAnsi" w:hAnsiTheme="minorHAnsi"/>
          <w:sz w:val="12"/>
        </w:rPr>
        <w:t>c</w:t>
      </w:r>
      <w:r w:rsidR="00743E88" w:rsidRPr="00743E88">
        <w:rPr>
          <w:rFonts w:asciiTheme="minorHAnsi" w:hAnsiTheme="minorHAnsi"/>
          <w:sz w:val="12"/>
        </w:rPr>
        <w:tab/>
      </w:r>
      <w:r w:rsidR="00743E88" w:rsidRPr="00743E88">
        <w:rPr>
          <w:rFonts w:asciiTheme="minorHAnsi" w:hAnsiTheme="minorHAnsi"/>
          <w:sz w:val="18"/>
        </w:rPr>
        <w:t>t</w:t>
      </w:r>
      <w:r w:rsidR="00743E88" w:rsidRPr="00743E88">
        <w:rPr>
          <w:rFonts w:asciiTheme="minorHAnsi" w:hAnsiTheme="minorHAnsi"/>
          <w:position w:val="-1"/>
          <w:sz w:val="12"/>
        </w:rPr>
        <w:t>s</w:t>
      </w:r>
    </w:p>
    <w:p w:rsidR="00A7539C" w:rsidRPr="00743E88" w:rsidRDefault="007349BA">
      <w:pPr>
        <w:pStyle w:val="ListParagraph"/>
        <w:numPr>
          <w:ilvl w:val="3"/>
          <w:numId w:val="2"/>
        </w:numPr>
        <w:tabs>
          <w:tab w:val="left" w:pos="2405"/>
        </w:tabs>
        <w:spacing w:before="149"/>
        <w:ind w:left="2404" w:hanging="252"/>
        <w:rPr>
          <w:rFonts w:asciiTheme="minorHAnsi" w:hAnsiTheme="minorHAnsi"/>
          <w:sz w:val="18"/>
        </w:rPr>
      </w:pPr>
      <w:r>
        <w:rPr>
          <w:rFonts w:asciiTheme="minorHAnsi" w:hAnsiTheme="minorHAnsi"/>
        </w:rPr>
        <w:pict>
          <v:group id="_x0000_s1205" style="position:absolute;left:0;text-align:left;margin-left:358.1pt;margin-top:7pt;width:123.6pt;height:79.9pt;z-index:3304;mso-position-horizontal-relative:page" coordorigin="7162,140" coordsize="2472,1598">
            <v:rect id="_x0000_s1208" style="position:absolute;left:7174;top:152;width:2447;height:1573" filled="f" strokecolor="#3f3f3f" strokeweight=".40789mm"/>
            <v:shape id="_x0000_s1207" type="#_x0000_t202" style="position:absolute;left:7236;top:169;width:269;height:1509" filled="f" stroked="f">
              <v:textbox inset="0,0,0,0">
                <w:txbxContent>
                  <w:p w:rsidR="00EC2468" w:rsidRDefault="00EC2468">
                    <w:pPr>
                      <w:spacing w:line="213" w:lineRule="auto"/>
                      <w:ind w:right="18" w:firstLine="37"/>
                      <w:jc w:val="both"/>
                      <w:rPr>
                        <w:rFonts w:ascii="Calibri"/>
                        <w:sz w:val="12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a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>0</w:t>
                    </w:r>
                    <w:proofErr w:type="gramEnd"/>
                    <w:r>
                      <w:rPr>
                        <w:rFonts w:ascii="Calibri"/>
                        <w:position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a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 xml:space="preserve">k </w:t>
                    </w:r>
                    <w:r>
                      <w:rPr>
                        <w:rFonts w:ascii="Calibri"/>
                        <w:sz w:val="18"/>
                      </w:rPr>
                      <w:t>a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 xml:space="preserve">1 </w:t>
                    </w:r>
                    <w:r>
                      <w:rPr>
                        <w:rFonts w:ascii="Calibri"/>
                        <w:position w:val="3"/>
                        <w:sz w:val="18"/>
                      </w:rPr>
                      <w:t>t</w:t>
                    </w:r>
                    <w:r>
                      <w:rPr>
                        <w:rFonts w:ascii="Calibri"/>
                        <w:sz w:val="12"/>
                      </w:rPr>
                      <w:t>Slot</w:t>
                    </w:r>
                  </w:p>
                  <w:p w:rsidR="00EC2468" w:rsidRDefault="00EC2468">
                    <w:pPr>
                      <w:spacing w:before="36" w:line="228" w:lineRule="auto"/>
                      <w:ind w:left="47" w:right="70" w:hanging="2"/>
                      <w:jc w:val="both"/>
                      <w:rPr>
                        <w:rFonts w:ascii="Calibri"/>
                        <w:sz w:val="12"/>
                      </w:rPr>
                    </w:pPr>
                    <w:proofErr w:type="gramStart"/>
                    <w:r>
                      <w:rPr>
                        <w:rFonts w:ascii="Calibri"/>
                        <w:sz w:val="18"/>
                      </w:rPr>
                      <w:t>t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>e</w:t>
                    </w:r>
                    <w:proofErr w:type="gramEnd"/>
                    <w:r>
                      <w:rPr>
                        <w:rFonts w:ascii="Calibri"/>
                        <w:position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 xml:space="preserve">c </w:t>
                    </w:r>
                    <w:r>
                      <w:rPr>
                        <w:rFonts w:ascii="Calibri"/>
                        <w:sz w:val="18"/>
                      </w:rPr>
                      <w:t>t</w:t>
                    </w:r>
                    <w:r>
                      <w:rPr>
                        <w:rFonts w:ascii="Calibri"/>
                        <w:position w:val="-2"/>
                        <w:sz w:val="12"/>
                      </w:rPr>
                      <w:t>s</w:t>
                    </w:r>
                  </w:p>
                </w:txbxContent>
              </v:textbox>
            </v:shape>
            <v:shape id="_x0000_s1206" type="#_x0000_t202" style="position:absolute;left:7741;top:185;width:1869;height:1493" filled="f" stroked="f">
              <v:textbox inset="0,0,0,0">
                <w:txbxContent>
                  <w:p w:rsidR="00EC2468" w:rsidRDefault="00EC2468">
                    <w:pPr>
                      <w:spacing w:line="19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Empty Slot</w:t>
                    </w:r>
                  </w:p>
                  <w:p w:rsidR="00EC2468" w:rsidRDefault="00EC2468">
                    <w:pPr>
                      <w:spacing w:before="4" w:line="235" w:lineRule="auto"/>
                      <w:ind w:left="19" w:right="322" w:hanging="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Collided Slot Successful Slot Fixed Slot Duration Empty</w:t>
                    </w:r>
                    <w:r>
                      <w:rPr>
                        <w:rFonts w:ascii="Calibri"/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Slot</w:t>
                    </w:r>
                    <w:r>
                      <w:rPr>
                        <w:rFonts w:ascii="Calibri"/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Duration</w:t>
                    </w:r>
                  </w:p>
                  <w:p w:rsidR="00EC2468" w:rsidRDefault="00EC2468">
                    <w:pPr>
                      <w:spacing w:before="15" w:line="210" w:lineRule="exact"/>
                      <w:ind w:left="42" w:right="14" w:firstLine="2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Collided Slot Duration Successful</w:t>
                    </w:r>
                    <w:r>
                      <w:rPr>
                        <w:rFonts w:ascii="Calibri"/>
                        <w:spacing w:val="-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Slot</w:t>
                    </w:r>
                    <w:r>
                      <w:rPr>
                        <w:rFonts w:ascii="Calibri"/>
                        <w:spacing w:val="-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Duration</w:t>
                    </w:r>
                  </w:p>
                </w:txbxContent>
              </v:textbox>
            </v:shape>
            <w10:wrap anchorx="page"/>
          </v:group>
        </w:pict>
      </w:r>
      <w:r w:rsidR="00743E88" w:rsidRPr="00743E88">
        <w:rPr>
          <w:rFonts w:asciiTheme="minorHAnsi" w:hAnsiTheme="minorHAnsi"/>
          <w:w w:val="105"/>
          <w:sz w:val="18"/>
        </w:rPr>
        <w:t>Unequal</w:t>
      </w:r>
      <w:r w:rsidR="00743E88"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="00743E88" w:rsidRPr="00743E88">
        <w:rPr>
          <w:rFonts w:asciiTheme="minorHAnsi" w:hAnsiTheme="minorHAnsi"/>
          <w:w w:val="105"/>
          <w:sz w:val="18"/>
        </w:rPr>
        <w:t>slot</w:t>
      </w:r>
      <w:r w:rsidR="00743E88"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="00743E88" w:rsidRPr="00743E88">
        <w:rPr>
          <w:rFonts w:asciiTheme="minorHAnsi" w:hAnsiTheme="minorHAnsi"/>
          <w:w w:val="105"/>
          <w:sz w:val="18"/>
        </w:rPr>
        <w:t>durations</w:t>
      </w:r>
      <w:r w:rsidR="00743E88"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="00743E88" w:rsidRPr="00743E88">
        <w:rPr>
          <w:rFonts w:asciiTheme="minorHAnsi" w:hAnsiTheme="minorHAnsi"/>
          <w:w w:val="105"/>
          <w:sz w:val="18"/>
        </w:rPr>
        <w:t>(Practical</w:t>
      </w:r>
      <w:r w:rsidR="00743E88" w:rsidRPr="00743E88">
        <w:rPr>
          <w:rFonts w:asciiTheme="minorHAnsi" w:hAnsiTheme="minorHAnsi"/>
          <w:spacing w:val="-21"/>
          <w:w w:val="105"/>
          <w:sz w:val="18"/>
        </w:rPr>
        <w:t xml:space="preserve"> </w:t>
      </w:r>
      <w:r w:rsidR="00743E88" w:rsidRPr="00743E88">
        <w:rPr>
          <w:rFonts w:asciiTheme="minorHAnsi" w:hAnsiTheme="minorHAnsi"/>
          <w:w w:val="105"/>
          <w:sz w:val="18"/>
        </w:rPr>
        <w:t>view)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7"/>
        <w:rPr>
          <w:rFonts w:asciiTheme="minorHAnsi" w:hAnsiTheme="minorHAnsi"/>
          <w:sz w:val="15"/>
        </w:rPr>
      </w:pPr>
    </w:p>
    <w:p w:rsidR="00A7539C" w:rsidRPr="00743E88" w:rsidRDefault="00743E88">
      <w:pPr>
        <w:pStyle w:val="BodyText"/>
        <w:spacing w:before="140" w:line="288" w:lineRule="exact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3.13:</w:t>
      </w:r>
      <w:r w:rsidRPr="00743E88">
        <w:rPr>
          <w:rFonts w:asciiTheme="minorHAnsi" w:hAnsiTheme="minorHAnsi"/>
          <w:spacing w:val="10"/>
        </w:rPr>
        <w:t xml:space="preserve"> </w:t>
      </w:r>
      <w:r w:rsidRPr="00743E88">
        <w:rPr>
          <w:rFonts w:asciiTheme="minorHAnsi" w:hAnsiTheme="minorHAnsi"/>
        </w:rPr>
        <w:t>Equal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unequal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views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slots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  <w:spacing w:val="-5"/>
        </w:rPr>
        <w:t>Frame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Slotted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ALOHA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 xml:space="preserve">with frame length </w:t>
      </w:r>
      <w:r w:rsidRPr="00743E88">
        <w:rPr>
          <w:rFonts w:asciiTheme="minorHAnsi" w:hAnsiTheme="minorHAnsi"/>
          <w:i/>
        </w:rPr>
        <w:t xml:space="preserve">L </w:t>
      </w:r>
      <w:r w:rsidRPr="00743E88">
        <w:rPr>
          <w:rFonts w:asciiTheme="minorHAnsi" w:hAnsiTheme="minorHAnsi"/>
        </w:rPr>
        <w:t>=</w:t>
      </w:r>
      <w:r w:rsidRPr="00743E88">
        <w:rPr>
          <w:rFonts w:asciiTheme="minorHAnsi" w:hAnsiTheme="minorHAnsi"/>
          <w:spacing w:val="9"/>
        </w:rPr>
        <w:t xml:space="preserve"> </w:t>
      </w:r>
      <w:r w:rsidRPr="00743E88">
        <w:rPr>
          <w:rFonts w:asciiTheme="minorHAnsi" w:hAnsiTheme="minorHAnsi"/>
        </w:rPr>
        <w:t>6.</w:t>
      </w:r>
    </w:p>
    <w:p w:rsidR="00A7539C" w:rsidRPr="00743E88" w:rsidRDefault="00A7539C">
      <w:pPr>
        <w:pStyle w:val="BodyText"/>
        <w:spacing w:before="10"/>
        <w:rPr>
          <w:rFonts w:asciiTheme="minorHAnsi" w:hAnsiTheme="minorHAnsi"/>
          <w:sz w:val="30"/>
        </w:rPr>
      </w:pPr>
    </w:p>
    <w:p w:rsidR="00A7539C" w:rsidRPr="00743E88" w:rsidRDefault="00743E88">
      <w:pPr>
        <w:pStyle w:val="BodyText"/>
        <w:spacing w:line="264" w:lineRule="auto"/>
        <w:ind w:left="108" w:right="477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durations</w:t>
      </w:r>
      <w:r w:rsidRPr="00743E88">
        <w:rPr>
          <w:rFonts w:asciiTheme="minorHAnsi" w:hAnsiTheme="minorHAnsi"/>
          <w:spacing w:val="-17"/>
        </w:rPr>
        <w:t xml:space="preserve"> </w:t>
      </w:r>
      <w:r w:rsidR="009649C6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  <w:i/>
        </w:rPr>
        <w:t>t</w:t>
      </w:r>
      <w:r w:rsidRPr="00743E88">
        <w:rPr>
          <w:rFonts w:asciiTheme="minorHAnsi" w:hAnsiTheme="minorHAnsi"/>
          <w:i/>
          <w:position w:val="-3"/>
          <w:sz w:val="16"/>
        </w:rPr>
        <w:t>Slot</w:t>
      </w:r>
      <w:r w:rsidRPr="00743E88">
        <w:rPr>
          <w:rFonts w:asciiTheme="minorHAnsi" w:hAnsiTheme="minorHAnsi"/>
          <w:i/>
          <w:spacing w:val="2"/>
          <w:position w:val="-3"/>
          <w:sz w:val="16"/>
        </w:rPr>
        <w:t xml:space="preserve"> </w:t>
      </w:r>
      <w:r w:rsidRPr="00743E88">
        <w:rPr>
          <w:rFonts w:asciiTheme="minorHAnsi" w:hAnsiTheme="minorHAnsi"/>
        </w:rPr>
        <w:t>for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all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types.</w:t>
      </w:r>
      <w:r w:rsidRPr="00743E88">
        <w:rPr>
          <w:rFonts w:asciiTheme="minorHAnsi" w:hAnsiTheme="minorHAnsi"/>
          <w:spacing w:val="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second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(b)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presents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behavior of the real RFID slots behavior. Here, the slot duration depends on the slot type.</w:t>
      </w:r>
    </w:p>
    <w:p w:rsidR="00A7539C" w:rsidRPr="00743E88" w:rsidRDefault="00743E88">
      <w:pPr>
        <w:pStyle w:val="BodyText"/>
        <w:spacing w:before="2" w:line="264" w:lineRule="auto"/>
        <w:ind w:left="108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Figure 3.14 shows an example of </w:t>
      </w:r>
      <w:del w:id="85" w:author="Raghda Wahdan" w:date="2017-11-05T02:03:00Z">
        <w:r w:rsidRPr="00743E88" w:rsidDel="000C4469">
          <w:rPr>
            <w:rFonts w:asciiTheme="minorHAnsi" w:hAnsiTheme="minorHAnsi"/>
          </w:rPr>
          <w:delText xml:space="preserve">a </w:delText>
        </w:r>
      </w:del>
      <w:r w:rsidRPr="00743E88">
        <w:rPr>
          <w:rFonts w:asciiTheme="minorHAnsi" w:hAnsiTheme="minorHAnsi"/>
        </w:rPr>
        <w:t>real measurements for slots</w:t>
      </w:r>
      <w:r w:rsidRPr="00743E88">
        <w:rPr>
          <w:rFonts w:asciiTheme="minorHAnsi" w:hAnsiTheme="minorHAnsi"/>
          <w:spacing w:val="-42"/>
        </w:rPr>
        <w:t xml:space="preserve"> </w:t>
      </w:r>
      <w:r w:rsidRPr="00743E88">
        <w:rPr>
          <w:rFonts w:asciiTheme="minorHAnsi" w:hAnsiTheme="minorHAnsi"/>
        </w:rPr>
        <w:t>durations using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Universal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Software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Radio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Peripheral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</w:rPr>
        <w:t>SDR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receiver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(USRP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B210)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[63]. In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these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measurements,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  <w:spacing w:val="-4"/>
        </w:rPr>
        <w:t>we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used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sampling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frequency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  <w:i/>
        </w:rPr>
        <w:t>f</w:t>
      </w:r>
      <w:r w:rsidRPr="00743E88">
        <w:rPr>
          <w:rFonts w:asciiTheme="minorHAnsi" w:hAnsiTheme="minorHAnsi"/>
          <w:i/>
          <w:position w:val="-3"/>
          <w:sz w:val="16"/>
        </w:rPr>
        <w:t xml:space="preserve">s </w:t>
      </w:r>
      <w:r w:rsidRPr="00743E88">
        <w:rPr>
          <w:rFonts w:asciiTheme="minorHAnsi" w:hAnsiTheme="minorHAnsi"/>
        </w:rPr>
        <w:t>=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8</w:t>
      </w:r>
      <w:r w:rsidRPr="00743E88">
        <w:rPr>
          <w:rFonts w:asciiTheme="minorHAnsi" w:hAnsiTheme="minorHAnsi"/>
          <w:spacing w:val="-37"/>
        </w:rPr>
        <w:t xml:space="preserve"> </w:t>
      </w:r>
      <w:r w:rsidRPr="00743E88">
        <w:rPr>
          <w:rFonts w:asciiTheme="minorHAnsi" w:hAnsiTheme="minorHAnsi"/>
        </w:rPr>
        <w:t>MHz,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because 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total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bandwidth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European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system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4</w:t>
      </w:r>
      <w:r w:rsidRPr="00743E88">
        <w:rPr>
          <w:rFonts w:asciiTheme="minorHAnsi" w:hAnsiTheme="minorHAnsi"/>
          <w:spacing w:val="-31"/>
        </w:rPr>
        <w:t xml:space="preserve"> </w:t>
      </w:r>
      <w:r w:rsidRPr="00743E88">
        <w:rPr>
          <w:rFonts w:asciiTheme="minorHAnsi" w:hAnsiTheme="minorHAnsi"/>
        </w:rPr>
        <w:t>MHz,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data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rate is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160</w:t>
      </w:r>
      <w:r w:rsidRPr="00743E88">
        <w:rPr>
          <w:rFonts w:asciiTheme="minorHAnsi" w:hAnsiTheme="minorHAnsi"/>
          <w:spacing w:val="-36"/>
        </w:rPr>
        <w:t xml:space="preserve"> </w:t>
      </w:r>
      <w:r w:rsidRPr="00743E88">
        <w:rPr>
          <w:rFonts w:asciiTheme="minorHAnsi" w:hAnsiTheme="minorHAnsi"/>
        </w:rPr>
        <w:t>kbps.</w:t>
      </w:r>
      <w:r w:rsidRPr="00743E88">
        <w:rPr>
          <w:rFonts w:asciiTheme="minorHAnsi" w:hAnsiTheme="minorHAnsi"/>
          <w:spacing w:val="5"/>
        </w:rPr>
        <w:t xml:space="preserve"> </w:t>
      </w:r>
      <w:r w:rsidRPr="00743E88">
        <w:rPr>
          <w:rFonts w:asciiTheme="minorHAnsi" w:hAnsiTheme="minorHAnsi"/>
          <w:spacing w:val="-7"/>
        </w:rPr>
        <w:t>For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given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parameters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as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shown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figure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3.14,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2"/>
        </w:rPr>
        <w:t xml:space="preserve"> </w:t>
      </w:r>
      <w:r w:rsidRPr="00743E88">
        <w:rPr>
          <w:rFonts w:asciiTheme="minorHAnsi" w:hAnsiTheme="minorHAnsi"/>
        </w:rPr>
        <w:t>collided slot duration is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</w:t>
      </w:r>
      <w:r w:rsidRPr="00743E88">
        <w:rPr>
          <w:rFonts w:asciiTheme="minorHAnsi" w:hAnsiTheme="minorHAnsi"/>
        </w:rPr>
        <w:t></w:t>
      </w:r>
      <w:r w:rsidRPr="00743E88">
        <w:rPr>
          <w:rFonts w:asciiTheme="minorHAnsi" w:hAnsiTheme="minorHAnsi"/>
        </w:rPr>
        <w:t>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1200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  <w:i/>
        </w:rPr>
        <w:t>µ</w:t>
      </w:r>
      <w:r w:rsidRPr="00743E88">
        <w:rPr>
          <w:rFonts w:asciiTheme="minorHAnsi" w:hAnsiTheme="minorHAnsi"/>
        </w:rPr>
        <w:t>sec, and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empty slot duration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1"/>
        </w:rPr>
        <w:t xml:space="preserve"> </w:t>
      </w:r>
      <w:r w:rsidRPr="00743E88">
        <w:rPr>
          <w:rFonts w:asciiTheme="minorHAnsi" w:hAnsiTheme="minorHAnsi"/>
        </w:rPr>
        <w:t></w:t>
      </w:r>
      <w:r w:rsidRPr="00743E88">
        <w:rPr>
          <w:rFonts w:asciiTheme="minorHAnsi" w:hAnsiTheme="minorHAnsi"/>
        </w:rPr>
        <w:t></w:t>
      </w:r>
      <w:r w:rsidRPr="00743E88">
        <w:rPr>
          <w:rFonts w:asciiTheme="minorHAnsi" w:hAnsiTheme="minorHAnsi"/>
        </w:rPr>
        <w:t></w:t>
      </w:r>
      <w:r w:rsidRPr="00743E88">
        <w:rPr>
          <w:rFonts w:asciiTheme="minorHAnsi" w:hAnsiTheme="minorHAnsi"/>
          <w:spacing w:val="-9"/>
        </w:rPr>
        <w:t xml:space="preserve"> </w:t>
      </w:r>
      <w:r w:rsidRPr="00743E88">
        <w:rPr>
          <w:rFonts w:asciiTheme="minorHAnsi" w:hAnsiTheme="minorHAnsi"/>
        </w:rPr>
        <w:t>200</w:t>
      </w:r>
      <w:r w:rsidRPr="00743E88">
        <w:rPr>
          <w:rFonts w:asciiTheme="minorHAnsi" w:hAnsiTheme="minorHAnsi"/>
          <w:spacing w:val="-30"/>
        </w:rPr>
        <w:t xml:space="preserve"> </w:t>
      </w:r>
      <w:r w:rsidRPr="00743E88">
        <w:rPr>
          <w:rFonts w:asciiTheme="minorHAnsi" w:hAnsiTheme="minorHAnsi"/>
          <w:i/>
        </w:rPr>
        <w:t>µ</w:t>
      </w:r>
      <w:r w:rsidRPr="00743E88">
        <w:rPr>
          <w:rFonts w:asciiTheme="minorHAnsi" w:hAnsiTheme="minorHAnsi"/>
        </w:rPr>
        <w:t>sec.</w:t>
      </w:r>
    </w:p>
    <w:p w:rsidR="00A7539C" w:rsidRPr="00743E88" w:rsidRDefault="00743E88">
      <w:pPr>
        <w:pStyle w:val="BodyText"/>
        <w:spacing w:before="2" w:line="266" w:lineRule="auto"/>
        <w:ind w:left="108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According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to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above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discussion,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reading</w:t>
      </w:r>
      <w:r w:rsidRPr="00743E88">
        <w:rPr>
          <w:rFonts w:asciiTheme="minorHAnsi" w:hAnsiTheme="minorHAnsi"/>
          <w:spacing w:val="-17"/>
        </w:rPr>
        <w:t xml:space="preserve"> </w:t>
      </w:r>
      <w:r w:rsidRPr="00743E88">
        <w:rPr>
          <w:rFonts w:asciiTheme="minorHAnsi" w:hAnsiTheme="minorHAnsi"/>
        </w:rPr>
        <w:t>efficiency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equation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18"/>
        </w:rPr>
        <w:t xml:space="preserve"> </w:t>
      </w:r>
      <w:r w:rsidRPr="00743E88">
        <w:rPr>
          <w:rFonts w:asciiTheme="minorHAnsi" w:hAnsiTheme="minorHAnsi"/>
          <w:spacing w:val="3"/>
        </w:rPr>
        <w:t xml:space="preserve">be </w:t>
      </w:r>
      <w:r w:rsidRPr="00743E88">
        <w:rPr>
          <w:rFonts w:asciiTheme="minorHAnsi" w:hAnsiTheme="minorHAnsi"/>
          <w:w w:val="95"/>
        </w:rPr>
        <w:t xml:space="preserve">affected </w:t>
      </w:r>
      <w:r w:rsidRPr="00743E88">
        <w:rPr>
          <w:rFonts w:asciiTheme="minorHAnsi" w:hAnsiTheme="minorHAnsi"/>
          <w:spacing w:val="-4"/>
          <w:w w:val="95"/>
        </w:rPr>
        <w:t xml:space="preserve">by </w:t>
      </w:r>
      <w:r w:rsidRPr="00743E88">
        <w:rPr>
          <w:rFonts w:asciiTheme="minorHAnsi" w:hAnsiTheme="minorHAnsi"/>
          <w:w w:val="95"/>
        </w:rPr>
        <w:t xml:space="preserve">the differences in slots duration, hence, the </w:t>
      </w:r>
      <w:r w:rsidRPr="00743E88">
        <w:rPr>
          <w:rFonts w:asciiTheme="minorHAnsi" w:hAnsiTheme="minorHAnsi"/>
          <w:spacing w:val="-3"/>
          <w:w w:val="95"/>
        </w:rPr>
        <w:t>MAC layer</w:t>
      </w:r>
      <w:r w:rsidRPr="00743E88">
        <w:rPr>
          <w:rFonts w:asciiTheme="minorHAnsi" w:hAnsiTheme="minorHAnsi"/>
          <w:spacing w:val="-3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optimization.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thesis,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differences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duration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length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will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  <w:spacing w:val="3"/>
        </w:rPr>
        <w:t>be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addressed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more details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spacing w:val="-3"/>
        </w:rPr>
        <w:t>MAC</w:t>
      </w:r>
      <w:r w:rsidRPr="00743E88">
        <w:rPr>
          <w:rFonts w:asciiTheme="minorHAnsi" w:hAnsiTheme="minorHAnsi"/>
          <w:spacing w:val="-22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23"/>
        </w:rPr>
        <w:t xml:space="preserve"> </w:t>
      </w:r>
      <w:r w:rsidRPr="00743E88">
        <w:rPr>
          <w:rFonts w:asciiTheme="minorHAnsi" w:hAnsiTheme="minorHAnsi"/>
        </w:rPr>
        <w:t>optimization.</w:t>
      </w:r>
    </w:p>
    <w:p w:rsidR="00A7539C" w:rsidRPr="00743E88" w:rsidRDefault="00743E88" w:rsidP="000F587C">
      <w:pPr>
        <w:pStyle w:val="BodyText"/>
        <w:spacing w:line="266" w:lineRule="auto"/>
        <w:ind w:left="108" w:right="477" w:firstLine="351"/>
        <w:jc w:val="both"/>
        <w:rPr>
          <w:rFonts w:asciiTheme="minorHAnsi" w:hAnsiTheme="minorHAnsi"/>
        </w:rPr>
      </w:pPr>
      <w:r w:rsidRPr="00743E88">
        <w:rPr>
          <w:rFonts w:asciiTheme="minorHAnsi" w:hAnsiTheme="minorHAnsi"/>
        </w:rPr>
        <w:t>Summarizing,</w:t>
      </w:r>
      <w:r w:rsidRPr="00743E88">
        <w:rPr>
          <w:rFonts w:asciiTheme="minorHAnsi" w:hAnsiTheme="minorHAnsi"/>
          <w:spacing w:val="-2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main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lack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previous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research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that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5"/>
        </w:rPr>
        <w:t xml:space="preserve"> </w:t>
      </w:r>
      <w:r w:rsidRPr="00743E88">
        <w:rPr>
          <w:rFonts w:asciiTheme="minorHAnsi" w:hAnsiTheme="minorHAnsi"/>
          <w:spacing w:val="-3"/>
        </w:rPr>
        <w:t>MAC layer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is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optimized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independently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PHY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  <w:spacing w:val="-3"/>
        </w:rPr>
        <w:t>layer</w:t>
      </w:r>
      <w:del w:id="86" w:author="Raghda Wahdan" w:date="2017-11-05T02:04:00Z">
        <w:r w:rsidRPr="00743E88" w:rsidDel="000F587C">
          <w:rPr>
            <w:rFonts w:asciiTheme="minorHAnsi" w:hAnsiTheme="minorHAnsi"/>
            <w:spacing w:val="-14"/>
          </w:rPr>
          <w:delText xml:space="preserve"> </w:delText>
        </w:r>
        <w:r w:rsidRPr="00743E88" w:rsidDel="000F587C">
          <w:rPr>
            <w:rFonts w:asciiTheme="minorHAnsi" w:hAnsiTheme="minorHAnsi"/>
            <w:spacing w:val="-3"/>
          </w:rPr>
          <w:delText>layer</w:delText>
        </w:r>
      </w:del>
      <w:r w:rsidRPr="00743E88">
        <w:rPr>
          <w:rFonts w:asciiTheme="minorHAnsi" w:hAnsiTheme="minorHAnsi"/>
          <w:spacing w:val="-3"/>
        </w:rPr>
        <w:t>.</w:t>
      </w:r>
      <w:r w:rsidRPr="00743E88">
        <w:rPr>
          <w:rFonts w:asciiTheme="minorHAnsi" w:hAnsiTheme="minorHAnsi"/>
          <w:spacing w:val="7"/>
        </w:rPr>
        <w:t xml:space="preserve"> </w:t>
      </w:r>
      <w:r w:rsidRPr="00743E88">
        <w:rPr>
          <w:rFonts w:asciiTheme="minorHAnsi" w:hAnsiTheme="minorHAnsi"/>
          <w:spacing w:val="-3"/>
        </w:rPr>
        <w:t>However,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 xml:space="preserve">PHY- </w:t>
      </w:r>
      <w:r w:rsidRPr="00743E88">
        <w:rPr>
          <w:rFonts w:asciiTheme="minorHAnsi" w:hAnsiTheme="minorHAnsi"/>
          <w:spacing w:val="-3"/>
        </w:rPr>
        <w:t>layer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properties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affect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optimization</w:t>
      </w:r>
      <w:r w:rsidRPr="00743E88">
        <w:rPr>
          <w:rFonts w:asciiTheme="minorHAnsi" w:hAnsiTheme="minorHAnsi"/>
          <w:spacing w:val="-13"/>
        </w:rPr>
        <w:t xml:space="preserve"> </w:t>
      </w:r>
      <w:r w:rsidRPr="00743E88">
        <w:rPr>
          <w:rFonts w:asciiTheme="minorHAnsi" w:hAnsiTheme="minorHAnsi"/>
        </w:rPr>
        <w:t>parameters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  <w:spacing w:val="-3"/>
        </w:rPr>
        <w:t>MAC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  <w:spacing w:val="-3"/>
        </w:rPr>
        <w:t>layer,</w:t>
      </w:r>
      <w:r w:rsidRPr="00743E88">
        <w:rPr>
          <w:rFonts w:asciiTheme="minorHAnsi" w:hAnsiTheme="minorHAnsi"/>
          <w:spacing w:val="-14"/>
        </w:rPr>
        <w:t xml:space="preserve"> </w:t>
      </w:r>
      <w:r w:rsidRPr="00743E88">
        <w:rPr>
          <w:rFonts w:asciiTheme="minorHAnsi" w:hAnsiTheme="minorHAnsi"/>
        </w:rPr>
        <w:t>e.g.</w:t>
      </w:r>
      <w:r w:rsidRPr="00743E88">
        <w:rPr>
          <w:rFonts w:asciiTheme="minorHAnsi" w:hAnsiTheme="minorHAnsi"/>
          <w:spacing w:val="4"/>
        </w:rPr>
        <w:t xml:space="preserve"> </w:t>
      </w:r>
      <w:r w:rsidRPr="00743E88">
        <w:rPr>
          <w:rFonts w:asciiTheme="minorHAnsi" w:hAnsiTheme="minorHAnsi"/>
        </w:rPr>
        <w:t>the number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tags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estimation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and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optimum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frame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length.</w:t>
      </w:r>
      <w:r w:rsidRPr="00743E88">
        <w:rPr>
          <w:rFonts w:asciiTheme="minorHAnsi" w:hAnsiTheme="minorHAnsi"/>
          <w:spacing w:val="-3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this</w:t>
      </w:r>
      <w:r w:rsidRPr="00743E88">
        <w:rPr>
          <w:rFonts w:asciiTheme="minorHAnsi" w:hAnsiTheme="minorHAnsi"/>
          <w:spacing w:val="-20"/>
        </w:rPr>
        <w:t xml:space="preserve"> </w:t>
      </w:r>
      <w:r w:rsidRPr="00743E88">
        <w:rPr>
          <w:rFonts w:asciiTheme="minorHAnsi" w:hAnsiTheme="minorHAnsi"/>
        </w:rPr>
        <w:t>thesis,</w:t>
      </w:r>
      <w:r w:rsidRPr="00743E88">
        <w:rPr>
          <w:rFonts w:asciiTheme="minorHAnsi" w:hAnsiTheme="minorHAnsi"/>
          <w:spacing w:val="-18"/>
        </w:rPr>
        <w:t xml:space="preserve"> </w:t>
      </w:r>
      <w:del w:id="87" w:author="Raghda Wahdan" w:date="2017-11-05T02:05:00Z">
        <w:r w:rsidRPr="00743E88" w:rsidDel="000F587C">
          <w:rPr>
            <w:rFonts w:asciiTheme="minorHAnsi" w:hAnsiTheme="minorHAnsi"/>
          </w:rPr>
          <w:delText>I</w:delText>
        </w:r>
        <w:r w:rsidRPr="00743E88" w:rsidDel="000F587C">
          <w:rPr>
            <w:rFonts w:asciiTheme="minorHAnsi" w:hAnsiTheme="minorHAnsi"/>
            <w:spacing w:val="-20"/>
          </w:rPr>
          <w:delText xml:space="preserve"> </w:delText>
        </w:r>
        <w:r w:rsidRPr="00743E88" w:rsidDel="000F587C">
          <w:rPr>
            <w:rFonts w:asciiTheme="minorHAnsi" w:hAnsiTheme="minorHAnsi"/>
          </w:rPr>
          <w:delText>will concentrate</w:delText>
        </w:r>
      </w:del>
      <w:ins w:id="88" w:author="Raghda Wahdan" w:date="2017-11-05T02:05:00Z">
        <w:r w:rsidR="000F587C">
          <w:rPr>
            <w:rFonts w:asciiTheme="minorHAnsi" w:hAnsiTheme="minorHAnsi"/>
          </w:rPr>
          <w:t>the main focus is</w:t>
        </w:r>
      </w:ins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optimizing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DFSA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anti-collision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protocol.</w:t>
      </w:r>
      <w:r w:rsidRPr="00743E88">
        <w:rPr>
          <w:rFonts w:asciiTheme="minorHAnsi" w:hAnsiTheme="minorHAnsi"/>
          <w:spacing w:val="21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0"/>
        </w:rPr>
        <w:t xml:space="preserve"> </w:t>
      </w:r>
      <w:r w:rsidRPr="00743E88">
        <w:rPr>
          <w:rFonts w:asciiTheme="minorHAnsi" w:hAnsiTheme="minorHAnsi"/>
        </w:rPr>
        <w:t xml:space="preserve">proposed </w:t>
      </w:r>
      <w:r w:rsidRPr="00743E88">
        <w:rPr>
          <w:rFonts w:asciiTheme="minorHAnsi" w:hAnsiTheme="minorHAnsi"/>
          <w:w w:val="95"/>
        </w:rPr>
        <w:t>algorithm,</w:t>
      </w:r>
      <w:r w:rsidRPr="00743E88">
        <w:rPr>
          <w:rFonts w:asciiTheme="minorHAnsi" w:hAnsiTheme="minorHAnsi"/>
          <w:spacing w:val="-3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the</w:t>
      </w:r>
      <w:r w:rsidRPr="00743E88">
        <w:rPr>
          <w:rFonts w:asciiTheme="minorHAnsi" w:hAnsiTheme="minorHAnsi"/>
          <w:spacing w:val="-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physical</w:t>
      </w:r>
      <w:r w:rsidRPr="00743E88">
        <w:rPr>
          <w:rFonts w:asciiTheme="minorHAnsi" w:hAnsiTheme="minorHAnsi"/>
          <w:spacing w:val="-6"/>
          <w:w w:val="95"/>
        </w:rPr>
        <w:t xml:space="preserve"> </w:t>
      </w:r>
      <w:r w:rsidRPr="00743E88">
        <w:rPr>
          <w:rFonts w:asciiTheme="minorHAnsi" w:hAnsiTheme="minorHAnsi"/>
          <w:spacing w:val="-3"/>
          <w:w w:val="95"/>
        </w:rPr>
        <w:t>layer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parameters</w:t>
      </w:r>
      <w:r w:rsidRPr="00743E88">
        <w:rPr>
          <w:rFonts w:asciiTheme="minorHAnsi" w:hAnsiTheme="minorHAnsi"/>
          <w:spacing w:val="-6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will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spacing w:val="3"/>
          <w:w w:val="95"/>
        </w:rPr>
        <w:t>be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taken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into</w:t>
      </w:r>
      <w:r w:rsidRPr="00743E88">
        <w:rPr>
          <w:rFonts w:asciiTheme="minorHAnsi" w:hAnsiTheme="minorHAnsi"/>
          <w:spacing w:val="-7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>consideration,</w:t>
      </w:r>
      <w:r w:rsidRPr="00743E88">
        <w:rPr>
          <w:rFonts w:asciiTheme="minorHAnsi" w:hAnsiTheme="minorHAnsi"/>
          <w:spacing w:val="-4"/>
          <w:w w:val="95"/>
        </w:rPr>
        <w:t xml:space="preserve"> </w:t>
      </w:r>
      <w:r w:rsidRPr="00743E88">
        <w:rPr>
          <w:rFonts w:asciiTheme="minorHAnsi" w:hAnsiTheme="minorHAnsi"/>
          <w:w w:val="95"/>
        </w:rPr>
        <w:t xml:space="preserve">which </w:t>
      </w:r>
      <w:commentRangeStart w:id="89"/>
      <w:r w:rsidRPr="00743E88">
        <w:rPr>
          <w:rFonts w:asciiTheme="minorHAnsi" w:hAnsiTheme="minorHAnsi"/>
        </w:rPr>
        <w:t>are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presented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on</w:t>
      </w:r>
      <w:r w:rsidRPr="00743E88">
        <w:rPr>
          <w:rFonts w:asciiTheme="minorHAnsi" w:hAnsiTheme="minorHAnsi"/>
          <w:spacing w:val="-15"/>
        </w:rPr>
        <w:t xml:space="preserve"> </w:t>
      </w:r>
      <w:commentRangeEnd w:id="89"/>
      <w:r w:rsidR="005B3C76">
        <w:rPr>
          <w:rStyle w:val="CommentReference"/>
        </w:rPr>
        <w:commentReference w:id="89"/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physical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collision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  <w:spacing w:val="-3"/>
        </w:rPr>
        <w:t>recovery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capability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of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RFID</w:t>
      </w:r>
      <w:r w:rsidRPr="00743E88">
        <w:rPr>
          <w:rFonts w:asciiTheme="minorHAnsi" w:hAnsiTheme="minorHAnsi"/>
          <w:spacing w:val="-15"/>
        </w:rPr>
        <w:t xml:space="preserve"> </w:t>
      </w:r>
      <w:r w:rsidRPr="00743E88">
        <w:rPr>
          <w:rFonts w:asciiTheme="minorHAnsi" w:hAnsiTheme="minorHAnsi"/>
        </w:rPr>
        <w:t>reader and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the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differences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in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slot</w:t>
      </w:r>
      <w:r w:rsidRPr="00743E88">
        <w:rPr>
          <w:rFonts w:asciiTheme="minorHAnsi" w:hAnsiTheme="minorHAnsi"/>
          <w:spacing w:val="-29"/>
        </w:rPr>
        <w:t xml:space="preserve"> </w:t>
      </w:r>
      <w:r w:rsidRPr="00743E88">
        <w:rPr>
          <w:rFonts w:asciiTheme="minorHAnsi" w:hAnsiTheme="minorHAnsi"/>
        </w:rPr>
        <w:t>durations.</w:t>
      </w:r>
    </w:p>
    <w:p w:rsidR="00A7539C" w:rsidRPr="00743E88" w:rsidRDefault="00A7539C">
      <w:pPr>
        <w:spacing w:line="266" w:lineRule="auto"/>
        <w:jc w:val="both"/>
        <w:rPr>
          <w:rFonts w:asciiTheme="minorHAnsi" w:hAnsiTheme="minorHAnsi"/>
        </w:rPr>
        <w:sectPr w:rsidR="00A7539C" w:rsidRPr="00743E88">
          <w:pgSz w:w="11910" w:h="16840"/>
          <w:pgMar w:top="1920" w:right="1680" w:bottom="280" w:left="1620" w:header="1603" w:footer="0" w:gutter="0"/>
          <w:cols w:space="720"/>
        </w:sect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4"/>
        <w:rPr>
          <w:rFonts w:asciiTheme="minorHAnsi" w:hAnsiTheme="minorHAnsi"/>
          <w:sz w:val="20"/>
        </w:rPr>
      </w:pPr>
    </w:p>
    <w:p w:rsidR="00A7539C" w:rsidRPr="00743E88" w:rsidRDefault="007349BA">
      <w:pPr>
        <w:spacing w:before="78"/>
        <w:ind w:left="914"/>
        <w:rPr>
          <w:rFonts w:asciiTheme="minorHAnsi" w:hAnsiTheme="minorHAnsi"/>
          <w:sz w:val="20"/>
        </w:rPr>
      </w:pPr>
      <w:r>
        <w:rPr>
          <w:rFonts w:asciiTheme="minorHAnsi" w:hAnsiTheme="minorHAnsi"/>
        </w:rPr>
        <w:pict>
          <v:group id="_x0000_s1119" style="position:absolute;left:0;text-align:left;margin-left:148.85pt;margin-top:-1.35pt;width:344.5pt;height:203.05pt;z-index:3592;mso-position-horizontal-relative:page" coordorigin="2977,-27" coordsize="6890,4061">
            <v:line id="_x0000_s1204" style="position:absolute" from="2981,-26" to="9857,-26" strokeweight=".00758mm"/>
            <v:line id="_x0000_s1203" style="position:absolute" from="3525,-26" to="3525,39" strokeweight=".01897mm"/>
            <v:line id="_x0000_s1202" style="position:absolute" from="4106,-26" to="4106,39" strokeweight=".01892mm"/>
            <v:line id="_x0000_s1201" style="position:absolute" from="4691,-26" to="4691,39" strokeweight=".0114mm"/>
            <v:line id="_x0000_s1200" style="position:absolute" from="5272,-26" to="5272,39" strokeweight=".01903mm"/>
            <v:line id="_x0000_s1199" style="position:absolute" from="5852,-26" to="5852,39" strokeweight=".01897mm"/>
            <v:line id="_x0000_s1198" style="position:absolute" from="6438,-26" to="6438,39" strokeweight=".01897mm"/>
            <v:line id="_x0000_s1197" style="position:absolute" from="7018,-26" to="7018,39" strokeweight=".01892mm"/>
            <v:line id="_x0000_s1196" style="position:absolute" from="7604,-26" to="7604,39" strokeweight=".0114mm"/>
            <v:line id="_x0000_s1195" style="position:absolute" from="8184,-26" to="8184,39" strokeweight=".01972mm"/>
            <v:line id="_x0000_s1194" style="position:absolute" from="8765,-26" to="8765,39" strokeweight=".01881mm"/>
            <v:line id="_x0000_s1193" style="position:absolute" from="9350,-26" to="9350,39" strokeweight=".01881mm"/>
            <v:shape id="_x0000_s1192" style="position:absolute;left:26210;top:-164556;width:260702;height:153889" coordorigin="26210,-164556" coordsize="260702,153889" o:spt="100" adj="0,,0" path="m2981,-26r6876,m2981,4033r6876,m2981,4033r6876,e" filled="f" strokeweight=".00758mm">
              <v:stroke joinstyle="round"/>
              <v:formulas/>
              <v:path arrowok="t" o:connecttype="segments"/>
            </v:shape>
            <v:line id="_x0000_s1191" style="position:absolute" from="3525,3964" to="3525,4033" strokeweight=".01897mm"/>
            <v:line id="_x0000_s1190" style="position:absolute" from="4106,3964" to="4106,4033" strokeweight=".01892mm"/>
            <v:line id="_x0000_s1189" style="position:absolute" from="4691,3964" to="4691,4033" strokeweight=".0114mm"/>
            <v:line id="_x0000_s1188" style="position:absolute" from="5272,3964" to="5272,4033" strokeweight=".01903mm"/>
            <v:line id="_x0000_s1187" style="position:absolute" from="5852,3964" to="5852,4033" strokeweight=".01897mm"/>
            <v:line id="_x0000_s1186" style="position:absolute" from="6438,3964" to="6438,4033" strokeweight=".01897mm"/>
            <v:line id="_x0000_s1185" style="position:absolute" from="7018,3964" to="7018,4033" strokeweight=".01892mm"/>
            <v:line id="_x0000_s1184" style="position:absolute" from="7604,3964" to="7604,4033" strokeweight=".0114mm"/>
            <v:line id="_x0000_s1183" style="position:absolute" from="8184,3964" to="8184,4033" strokeweight=".01972mm"/>
            <v:line id="_x0000_s1182" style="position:absolute" from="8765,3964" to="8765,4033" strokeweight=".01881mm"/>
            <v:line id="_x0000_s1181" style="position:absolute" from="9350,3964" to="9350,4033" strokeweight=".01881mm"/>
            <v:line id="_x0000_s1180" style="position:absolute" from="2981,3936" to="3046,3936" strokeweight=".00758mm"/>
            <v:line id="_x0000_s1179" style="position:absolute" from="3046,3936" to="3046,3936" strokeweight=".00756mm"/>
            <v:line id="_x0000_s1178" style="position:absolute" from="9857,3936" to="9788,3936" strokeweight=".00758mm"/>
            <v:line id="_x0000_s1177" style="position:absolute" from="9788,3936" to="9788,3936" strokeweight=".00756mm"/>
            <v:shape id="_x0000_s1176" style="position:absolute;left:26210;top:-61671;width:260702;height:51003" coordorigin="26210,-61671" coordsize="260702,51003" o:spt="100" adj="0,,0" path="m2981,4033r6876,m9857,2688r-69,e" filled="f" strokeweight=".00758mm">
              <v:stroke joinstyle="round"/>
              <v:formulas/>
              <v:path arrowok="t" o:connecttype="segments"/>
            </v:shape>
            <v:line id="_x0000_s1175" style="position:absolute" from="9788,2688" to="9788,2688" strokeweight=".00758mm"/>
            <v:line id="_x0000_s1174" style="position:absolute" from="9857,1439" to="9788,1439" strokeweight=".00758mm"/>
            <v:line id="_x0000_s1173" style="position:absolute" from="9788,1440" to="9788,1440" strokeweight=".00756mm"/>
            <v:line id="_x0000_s1172" style="position:absolute" from="9857,191" to="9788,191" strokeweight=".00758mm"/>
            <v:line id="_x0000_s1171" style="position:absolute" from="9788,191" to="9788,191" strokeweight=".00758mm"/>
            <v:line id="_x0000_s1170" style="position:absolute" from="9857,-26" to="9857,4034" strokeweight=".0114mm"/>
            <v:line id="_x0000_s1169" style="position:absolute" from="2981,2688" to="3046,2688" strokeweight=".00758mm"/>
            <v:line id="_x0000_s1168" style="position:absolute" from="3046,2688" to="3046,2688" strokeweight=".00758mm"/>
            <v:line id="_x0000_s1167" style="position:absolute" from="2981,1439" to="3046,1439" strokeweight=".00758mm"/>
            <v:line id="_x0000_s1166" style="position:absolute" from="3046,1440" to="3046,1440" strokeweight=".00756mm"/>
            <v:line id="_x0000_s1165" style="position:absolute" from="2981,191" to="3046,191" strokeweight=".00758mm"/>
            <v:line id="_x0000_s1164" style="position:absolute" from="3046,191" to="3046,191" strokeweight=".00758mm"/>
            <v:line id="_x0000_s1163" style="position:absolute" from="2981,-26" to="2981,4033" strokeweight=".0114mm"/>
            <v:shape id="_x0000_s1162" type="#_x0000_t75" style="position:absolute;left:2977;top:159;width:6889;height:3778">
              <v:imagedata r:id="rId225" o:title=""/>
            </v:shape>
            <v:line id="_x0000_s1161" style="position:absolute" from="4327,845" to="7870,845" strokeweight=".325mm"/>
            <v:shape id="_x0000_s1160" style="position:absolute;left:4285;top:822;width:65;height:23" coordorigin="4285,822" coordsize="65,23" path="m4350,822r-65,23l4327,845r23,-23xe" fillcolor="black" stroked="f">
              <v:path arrowok="t"/>
            </v:shape>
            <v:shape id="_x0000_s1159" style="position:absolute;left:4285;top:822;width:65;height:23" coordorigin="4285,822" coordsize="65,23" path="m4350,822r-65,23l4327,845r23,-23e" filled="f" strokeweight=".325mm">
              <v:path arrowok="t"/>
            </v:shape>
            <v:shape id="_x0000_s1158" style="position:absolute;left:4285;top:845;width:65;height:24" coordorigin="4285,845" coordsize="65,24" path="m4327,845r-42,l4350,868r-23,-23xe" fillcolor="black" stroked="f">
              <v:path arrowok="t"/>
            </v:shape>
            <v:shape id="_x0000_s1157" style="position:absolute;left:4285;top:845;width:65;height:24" coordorigin="4285,845" coordsize="65,24" path="m4285,845r65,23l4327,845r-42,e" filled="f" strokeweight=".325mm">
              <v:path arrowok="t"/>
            </v:shape>
            <v:shape id="_x0000_s1156" style="position:absolute;left:7848;top:822;width:65;height:23" coordorigin="7848,822" coordsize="65,23" path="m7848,822r22,23l7912,845r-64,-23xe" fillcolor="black" stroked="f">
              <v:path arrowok="t"/>
            </v:shape>
            <v:shape id="_x0000_s1155" style="position:absolute;left:7848;top:822;width:65;height:23" coordorigin="7848,822" coordsize="65,23" path="m7848,822r64,23l7870,845r-22,-23e" filled="f" strokeweight=".325mm">
              <v:path arrowok="t"/>
            </v:shape>
            <v:shape id="_x0000_s1154" style="position:absolute;left:7848;top:845;width:65;height:24" coordorigin="7848,845" coordsize="65,24" path="m7912,845r-42,l7848,868r64,-23xe" fillcolor="black" stroked="f">
              <v:path arrowok="t"/>
            </v:shape>
            <v:shape id="_x0000_s1153" style="position:absolute;left:67421;top:158325;width:145712;height:1044" coordorigin="67421,158325" coordsize="145712,1044" o:spt="100" adj="0,,0" path="m7912,845r-64,23l7870,845r42,m4069,841r161,e" filled="f" strokeweight=".32506mm">
              <v:stroke joinstyle="round"/>
              <v:formulas/>
              <v:path arrowok="t" o:connecttype="segments"/>
            </v:shape>
            <v:shape id="_x0000_s1152" style="position:absolute;left:4027;top:817;width:65;height:24" coordorigin="4027,817" coordsize="65,24" path="m4092,817r-65,24l4069,841r23,-24xe" fillcolor="black" stroked="f">
              <v:path arrowok="t"/>
            </v:shape>
            <v:shape id="_x0000_s1151" style="position:absolute;left:4027;top:817;width:65;height:24" coordorigin="4027,817" coordsize="65,24" path="m4092,817r-65,24l4069,841r23,-24e" filled="f" strokeweight=".325mm">
              <v:path arrowok="t"/>
            </v:shape>
            <v:shape id="_x0000_s1150" style="position:absolute;left:4027;top:841;width:65;height:23" coordorigin="4027,841" coordsize="65,23" path="m4069,841r-42,l4092,863r-23,-22xe" fillcolor="black" stroked="f">
              <v:path arrowok="t"/>
            </v:shape>
            <v:shape id="_x0000_s1149" style="position:absolute;left:4027;top:841;width:65;height:23" coordorigin="4027,841" coordsize="65,23" path="m4027,841r65,22l4069,841r-42,e" filled="f" strokeweight=".325mm">
              <v:path arrowok="t"/>
            </v:shape>
            <v:shape id="_x0000_s1148" style="position:absolute;left:4212;top:817;width:60;height:28" coordorigin="4212,817" coordsize="60,28" path="m4212,817r18,24l4271,845r-59,-28xe" fillcolor="black" stroked="f">
              <v:path arrowok="t"/>
            </v:shape>
            <v:shape id="_x0000_s1147" style="position:absolute;left:4212;top:817;width:60;height:28" coordorigin="4212,817" coordsize="60,28" path="m4212,817r59,28l4230,841r-18,-24e" filled="f" strokeweight=".32503mm">
              <v:path arrowok="t"/>
            </v:shape>
            <v:shape id="_x0000_s1146" style="position:absolute;left:4212;top:841;width:60;height:23" coordorigin="4212,841" coordsize="60,23" path="m4230,841r-18,22l4271,845r-41,-4xe" fillcolor="black" stroked="f">
              <v:path arrowok="t"/>
            </v:shape>
            <v:shape id="_x0000_s1145" style="position:absolute;left:41574;top:158504;width:33540;height:864" coordorigin="41574,158504" coordsize="33540,864" o:spt="100" adj="0,,0" path="m4271,845r-59,18l4230,841r41,4m3387,845r585,-4e" filled="f" strokeweight=".32506mm">
              <v:stroke joinstyle="round"/>
              <v:formulas/>
              <v:path arrowok="t" o:connecttype="segments"/>
            </v:shape>
            <v:shape id="_x0000_s1144" style="position:absolute;left:3350;top:817;width:60;height:28" coordorigin="3350,817" coordsize="60,28" path="m3409,817r-59,28l3387,845r22,-28xe" fillcolor="black" stroked="f">
              <v:path arrowok="t"/>
            </v:shape>
            <v:shape id="_x0000_s1143" style="position:absolute;left:3350;top:817;width:60;height:28" coordorigin="3350,817" coordsize="60,28" path="m3409,817r-59,28l3387,845r22,-28e" filled="f" strokeweight=".32503mm">
              <v:path arrowok="t"/>
            </v:shape>
            <v:shape id="_x0000_s1142" style="position:absolute;left:3350;top:845;width:60;height:19" coordorigin="3350,845" coordsize="60,19" path="m3387,845r-37,l3409,863r-22,-18xe" fillcolor="black" stroked="f">
              <v:path arrowok="t"/>
            </v:shape>
            <v:shape id="_x0000_s1141" style="position:absolute;left:3350;top:845;width:60;height:19" coordorigin="3350,845" coordsize="60,19" path="m3350,845r59,18l3387,845r-37,e" filled="f" strokeweight=".325mm">
              <v:path arrowok="t"/>
            </v:shape>
            <v:shape id="_x0000_s1140" style="position:absolute;left:3949;top:817;width:60;height:24" coordorigin="3949,817" coordsize="60,24" path="m3949,817r23,24l4009,841r-60,-24xe" fillcolor="black" stroked="f">
              <v:path arrowok="t"/>
            </v:shape>
            <v:shape id="_x0000_s1139" style="position:absolute;left:3949;top:817;width:60;height:24" coordorigin="3949,817" coordsize="60,24" path="m3949,817r60,24l3972,841r-23,-24e" filled="f" strokeweight=".325mm">
              <v:path arrowok="t"/>
            </v:shape>
            <v:shape id="_x0000_s1138" style="position:absolute;left:3949;top:841;width:60;height:23" coordorigin="3949,841" coordsize="60,23" path="m4009,841r-37,l3949,863r60,-22xe" fillcolor="black" stroked="f">
              <v:path arrowok="t"/>
            </v:shape>
            <v:shape id="_x0000_s1137" style="position:absolute;left:42975;top:129159;width:206661;height:30210" coordorigin="42975,129159" coordsize="206661,30210" o:spt="100" adj="0,,0" path="m4009,841r-60,22l3972,841r37,m3424,1637r5451,e" filled="f" strokeweight=".32506mm">
              <v:stroke joinstyle="round"/>
              <v:formulas/>
              <v:path arrowok="t" o:connecttype="segments"/>
            </v:shape>
            <v:shape id="_x0000_s1136" style="position:absolute;left:3387;top:1614;width:60;height:28" coordorigin="3387,1614" coordsize="60,28" path="m3446,1614r-59,28l3424,1637r22,-23xe" fillcolor="black" stroked="f">
              <v:path arrowok="t"/>
            </v:shape>
            <v:shape id="_x0000_s1135" style="position:absolute;left:3387;top:1614;width:60;height:28" coordorigin="3387,1614" coordsize="60,28" path="m3446,1614r-59,28l3424,1637r22,-23e" filled="f" strokeweight=".32503mm">
              <v:path arrowok="t"/>
            </v:shape>
            <v:shape id="_x0000_s1134" style="position:absolute;left:3387;top:1637;width:60;height:24" coordorigin="3387,1637" coordsize="60,24" path="m3424,1637r-37,5l3446,1660r-22,-23xe" fillcolor="black" stroked="f">
              <v:path arrowok="t"/>
            </v:shape>
            <v:shape id="_x0000_s1133" style="position:absolute;left:3387;top:1637;width:60;height:24" coordorigin="3387,1637" coordsize="60,24" path="m3387,1642r59,18l3424,1637r-37,5e" filled="f" strokeweight=".325mm">
              <v:path arrowok="t"/>
            </v:shape>
            <v:shape id="_x0000_s1132" style="position:absolute;left:8852;top:1614;width:65;height:23" coordorigin="8852,1614" coordsize="65,23" path="m8852,1614r23,23l8917,1637r-65,-23xe" fillcolor="black" stroked="f">
              <v:path arrowok="t"/>
            </v:shape>
            <v:shape id="_x0000_s1131" style="position:absolute;left:8852;top:1614;width:65;height:23" coordorigin="8852,1614" coordsize="65,23" path="m8852,1614r65,23l8875,1637r-23,-23e" filled="f" strokeweight=".325mm">
              <v:path arrowok="t"/>
            </v:shape>
            <v:shape id="_x0000_s1130" style="position:absolute;left:8852;top:1637;width:65;height:24" coordorigin="8852,1637" coordsize="65,24" path="m8917,1637r-42,l8852,1660r65,-23xe" fillcolor="black" stroked="f">
              <v:path arrowok="t"/>
            </v:shape>
            <v:shape id="_x0000_s1129" style="position:absolute;left:8852;top:1637;width:65;height:24" coordorigin="8852,1637" coordsize="65,24" path="m8917,1637r-65,23l8875,1637r42,e" filled="f" strokeweight=".325mm">
              <v:path arrowok="t"/>
            </v:shape>
            <v:shape id="_x0000_s1128" type="#_x0000_t202" style="position:absolute;left:3387;top:487;width:122;height:208" filled="f" stroked="f">
              <v:textbox inset="0,0,0,0">
                <w:txbxContent>
                  <w:p w:rsidR="00EC2468" w:rsidRDefault="00EC246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127" type="#_x0000_t202" style="position:absolute;left:3488;top:629;width:394;height:166" filled="f" stroked="f">
              <v:textbox inset="0,0,0,0">
                <w:txbxContent>
                  <w:p w:rsidR="00EC2468" w:rsidRDefault="00EC246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proofErr w:type="spellStart"/>
                    <w:r>
                      <w:rPr>
                        <w:rFonts w:ascii="Calibri"/>
                        <w:w w:val="105"/>
                        <w:sz w:val="16"/>
                      </w:rPr>
                      <w:t>QRep</w:t>
                    </w:r>
                    <w:proofErr w:type="spellEnd"/>
                  </w:p>
                </w:txbxContent>
              </v:textbox>
            </v:shape>
            <v:shape id="_x0000_s1126" type="#_x0000_t202" style="position:absolute;left:4083;top:528;width:122;height:208" filled="f" stroked="f">
              <v:textbox inset="0,0,0,0">
                <w:txbxContent>
                  <w:p w:rsidR="00EC2468" w:rsidRDefault="00EC246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125" type="#_x0000_t202" style="position:absolute;left:4184;top:670;width:105;height:166" filled="f" stroked="f">
              <v:textbox inset="0,0,0,0">
                <w:txbxContent>
                  <w:p w:rsidR="00EC2468" w:rsidRDefault="00EC246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3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124" type="#_x0000_t202" style="position:absolute;left:5548;top:505;width:487;height:309" filled="f" stroked="f">
              <v:textbox inset="0,0,0,0">
                <w:txbxContent>
                  <w:p w:rsidR="00EC2468" w:rsidRDefault="00EC2468">
                    <w:pPr>
                      <w:spacing w:line="17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  <w:p w:rsidR="00EC2468" w:rsidRDefault="00EC2468">
                    <w:pPr>
                      <w:spacing w:line="137" w:lineRule="exact"/>
                      <w:ind w:left="101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RN16</w:t>
                    </w:r>
                  </w:p>
                </w:txbxContent>
              </v:textbox>
            </v:shape>
            <v:shape id="_x0000_s1123" type="#_x0000_t202" style="position:absolute;left:8281;top:528;width:122;height:208" filled="f" stroked="f">
              <v:textbox inset="0,0,0,0">
                <w:txbxContent>
                  <w:p w:rsidR="00EC2468" w:rsidRDefault="00EC246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122" type="#_x0000_t202" style="position:absolute;left:8382;top:670;width:105;height:166" filled="f" stroked="f">
              <v:textbox inset="0,0,0,0">
                <w:txbxContent>
                  <w:p w:rsidR="00EC2468" w:rsidRDefault="00EC246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3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21" type="#_x0000_t202" style="position:absolute;left:5779;top:1293;width:122;height:208" filled="f" stroked="f">
              <v:textbox inset="0,0,0,0">
                <w:txbxContent>
                  <w:p w:rsidR="00EC2468" w:rsidRDefault="00EC246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120" type="#_x0000_t202" style="position:absolute;left:5880;top:1435;width:91;height:166" filled="f" stroked="f">
              <v:textbox inset="0,0,0,0">
                <w:txbxContent>
                  <w:p w:rsidR="00EC2468" w:rsidRDefault="00EC246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82"/>
                        <w:sz w:val="1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bookmarkStart w:id="90" w:name="Hazem_Thesis6_10_39"/>
      <w:bookmarkEnd w:id="90"/>
      <w:r w:rsidR="00743E88" w:rsidRPr="00743E88">
        <w:rPr>
          <w:rFonts w:asciiTheme="minorHAnsi" w:hAnsiTheme="minorHAnsi"/>
          <w:w w:val="105"/>
          <w:sz w:val="20"/>
        </w:rPr>
        <w:t>0.15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15"/>
        </w:rPr>
      </w:pPr>
    </w:p>
    <w:p w:rsidR="00A7539C" w:rsidRPr="00743E88" w:rsidRDefault="007349BA">
      <w:pPr>
        <w:spacing w:before="79"/>
        <w:ind w:left="1020"/>
        <w:rPr>
          <w:rFonts w:asciiTheme="minorHAnsi" w:hAnsiTheme="minorHAnsi"/>
          <w:sz w:val="20"/>
        </w:rPr>
      </w:pPr>
      <w:r>
        <w:rPr>
          <w:rFonts w:asciiTheme="minorHAnsi" w:hAnsiTheme="minorHAnsi"/>
        </w:rPr>
        <w:pict>
          <v:shape id="_x0000_s1118" type="#_x0000_t202" style="position:absolute;left:0;text-align:left;margin-left:116.25pt;margin-top:-6pt;width:12.4pt;height:87.8pt;z-index:3784;mso-position-horizontal-relative:page" filled="f" stroked="f">
            <v:textbox style="layout-flow:vertical;mso-layout-flow-alt:bottom-to-top" inset="0,0,0,0">
              <w:txbxContent>
                <w:p w:rsidR="00EC2468" w:rsidRDefault="00EC2468">
                  <w:pPr>
                    <w:spacing w:line="238" w:lineRule="exact"/>
                    <w:ind w:left="20" w:right="-539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R</w:t>
                  </w:r>
                  <w:r>
                    <w:rPr>
                      <w:rFonts w:ascii="Calibri"/>
                      <w:spacing w:val="-3"/>
                      <w:w w:val="103"/>
                      <w:sz w:val="20"/>
                    </w:rPr>
                    <w:t>e</w:t>
                  </w:r>
                  <w:r>
                    <w:rPr>
                      <w:rFonts w:ascii="Calibri"/>
                      <w:w w:val="103"/>
                      <w:sz w:val="20"/>
                    </w:rPr>
                    <w:t>c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eive</w:t>
                  </w:r>
                  <w:r>
                    <w:rPr>
                      <w:rFonts w:ascii="Calibri"/>
                      <w:w w:val="103"/>
                      <w:sz w:val="20"/>
                    </w:rPr>
                    <w:t>d</w:t>
                  </w:r>
                  <w:r>
                    <w:rPr>
                      <w:rFonts w:ascii="Calibri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pacing w:val="1"/>
                      <w:w w:val="103"/>
                      <w:sz w:val="20"/>
                    </w:rPr>
                    <w:t>s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i</w:t>
                  </w:r>
                  <w:r>
                    <w:rPr>
                      <w:rFonts w:ascii="Calibri"/>
                      <w:spacing w:val="-1"/>
                      <w:w w:val="103"/>
                      <w:sz w:val="20"/>
                    </w:rPr>
                    <w:t>g</w:t>
                  </w:r>
                  <w:r>
                    <w:rPr>
                      <w:rFonts w:ascii="Calibri"/>
                      <w:spacing w:val="1"/>
                      <w:w w:val="103"/>
                      <w:sz w:val="20"/>
                    </w:rPr>
                    <w:t>na</w:t>
                  </w:r>
                  <w:r>
                    <w:rPr>
                      <w:rFonts w:ascii="Calibri"/>
                      <w:w w:val="103"/>
                      <w:sz w:val="20"/>
                    </w:rPr>
                    <w:t>l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leve</w:t>
                  </w:r>
                  <w:r>
                    <w:rPr>
                      <w:rFonts w:ascii="Calibri"/>
                      <w:w w:val="10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743E88" w:rsidRPr="00743E88">
        <w:rPr>
          <w:rFonts w:asciiTheme="minorHAnsi" w:hAnsiTheme="minorHAnsi"/>
          <w:w w:val="105"/>
          <w:sz w:val="20"/>
        </w:rPr>
        <w:t>0.1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15"/>
        </w:rPr>
      </w:pPr>
    </w:p>
    <w:p w:rsidR="00A7539C" w:rsidRPr="00743E88" w:rsidRDefault="00743E88">
      <w:pPr>
        <w:spacing w:before="79"/>
        <w:ind w:left="914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0.05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A7539C">
      <w:pPr>
        <w:pStyle w:val="BodyText"/>
        <w:spacing w:before="9"/>
        <w:rPr>
          <w:rFonts w:asciiTheme="minorHAnsi" w:hAnsiTheme="minorHAnsi"/>
          <w:sz w:val="15"/>
        </w:rPr>
      </w:pPr>
    </w:p>
    <w:p w:rsidR="00A7539C" w:rsidRPr="00743E88" w:rsidRDefault="00743E88">
      <w:pPr>
        <w:spacing w:before="79" w:line="237" w:lineRule="exact"/>
        <w:ind w:left="1177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3"/>
          <w:sz w:val="20"/>
        </w:rPr>
        <w:t>0</w:t>
      </w:r>
    </w:p>
    <w:p w:rsidR="00A7539C" w:rsidRPr="00743E88" w:rsidRDefault="00743E88">
      <w:pPr>
        <w:tabs>
          <w:tab w:val="left" w:pos="580"/>
          <w:tab w:val="left" w:pos="1166"/>
          <w:tab w:val="left" w:pos="1746"/>
          <w:tab w:val="left" w:pos="2327"/>
          <w:tab w:val="left" w:pos="2912"/>
          <w:tab w:val="left" w:pos="3493"/>
          <w:tab w:val="left" w:pos="4023"/>
        </w:tabs>
        <w:spacing w:line="207" w:lineRule="exact"/>
        <w:ind w:right="654"/>
        <w:jc w:val="center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125</w:t>
      </w:r>
      <w:r w:rsidRPr="00743E88">
        <w:rPr>
          <w:rFonts w:asciiTheme="minorHAnsi" w:hAnsiTheme="minorHAnsi"/>
          <w:w w:val="105"/>
          <w:sz w:val="20"/>
        </w:rPr>
        <w:tab/>
        <w:t>250</w:t>
      </w:r>
      <w:r w:rsidRPr="00743E88">
        <w:rPr>
          <w:rFonts w:asciiTheme="minorHAnsi" w:hAnsiTheme="minorHAnsi"/>
          <w:w w:val="105"/>
          <w:sz w:val="20"/>
        </w:rPr>
        <w:tab/>
        <w:t>375</w:t>
      </w:r>
      <w:r w:rsidRPr="00743E88">
        <w:rPr>
          <w:rFonts w:asciiTheme="minorHAnsi" w:hAnsiTheme="minorHAnsi"/>
          <w:w w:val="105"/>
          <w:sz w:val="20"/>
        </w:rPr>
        <w:tab/>
        <w:t>500</w:t>
      </w:r>
      <w:r w:rsidRPr="00743E88">
        <w:rPr>
          <w:rFonts w:asciiTheme="minorHAnsi" w:hAnsiTheme="minorHAnsi"/>
          <w:w w:val="105"/>
          <w:sz w:val="20"/>
        </w:rPr>
        <w:tab/>
        <w:t>625</w:t>
      </w:r>
      <w:r w:rsidRPr="00743E88">
        <w:rPr>
          <w:rFonts w:asciiTheme="minorHAnsi" w:hAnsiTheme="minorHAnsi"/>
          <w:w w:val="105"/>
          <w:sz w:val="20"/>
        </w:rPr>
        <w:tab/>
        <w:t>750</w:t>
      </w:r>
      <w:r w:rsidRPr="00743E88">
        <w:rPr>
          <w:rFonts w:asciiTheme="minorHAnsi" w:hAnsiTheme="minorHAnsi"/>
          <w:w w:val="105"/>
          <w:sz w:val="20"/>
        </w:rPr>
        <w:tab/>
        <w:t>875</w:t>
      </w:r>
      <w:r w:rsidRPr="00743E88">
        <w:rPr>
          <w:rFonts w:asciiTheme="minorHAnsi" w:hAnsiTheme="minorHAnsi"/>
          <w:w w:val="105"/>
          <w:sz w:val="20"/>
        </w:rPr>
        <w:tab/>
        <w:t xml:space="preserve">1000   1125   1250  </w:t>
      </w:r>
      <w:r w:rsidRPr="00743E88">
        <w:rPr>
          <w:rFonts w:asciiTheme="minorHAnsi" w:hAnsiTheme="minorHAnsi"/>
          <w:spacing w:val="31"/>
          <w:w w:val="105"/>
          <w:sz w:val="20"/>
        </w:rPr>
        <w:t xml:space="preserve"> </w:t>
      </w:r>
      <w:r w:rsidRPr="00743E88">
        <w:rPr>
          <w:rFonts w:asciiTheme="minorHAnsi" w:hAnsiTheme="minorHAnsi"/>
          <w:w w:val="105"/>
          <w:sz w:val="20"/>
        </w:rPr>
        <w:t>1375</w:t>
      </w:r>
    </w:p>
    <w:p w:rsidR="00A7539C" w:rsidRPr="00743E88" w:rsidRDefault="00743E88">
      <w:pPr>
        <w:spacing w:line="214" w:lineRule="exact"/>
        <w:ind w:right="759"/>
        <w:jc w:val="center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Time [u sec]</w:t>
      </w:r>
    </w:p>
    <w:p w:rsidR="00A7539C" w:rsidRPr="00743E88" w:rsidRDefault="00743E88">
      <w:pPr>
        <w:pStyle w:val="ListParagraph"/>
        <w:numPr>
          <w:ilvl w:val="0"/>
          <w:numId w:val="1"/>
        </w:numPr>
        <w:tabs>
          <w:tab w:val="left" w:pos="3815"/>
        </w:tabs>
        <w:spacing w:before="146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sz w:val="20"/>
        </w:rPr>
        <w:t>Collided slot</w:t>
      </w:r>
      <w:r w:rsidRPr="00743E88">
        <w:rPr>
          <w:rFonts w:asciiTheme="minorHAnsi" w:hAnsiTheme="minorHAnsi"/>
          <w:spacing w:val="48"/>
          <w:sz w:val="20"/>
        </w:rPr>
        <w:t xml:space="preserve"> </w:t>
      </w:r>
      <w:r w:rsidRPr="00743E88">
        <w:rPr>
          <w:rFonts w:asciiTheme="minorHAnsi" w:hAnsiTheme="minorHAnsi"/>
          <w:sz w:val="20"/>
        </w:rPr>
        <w:t>timing</w:t>
      </w:r>
    </w:p>
    <w:p w:rsidR="00A7539C" w:rsidRPr="00743E88" w:rsidRDefault="00A7539C">
      <w:pPr>
        <w:pStyle w:val="BodyText"/>
        <w:spacing w:before="13"/>
        <w:rPr>
          <w:rFonts w:asciiTheme="minorHAnsi" w:hAnsiTheme="minorHAnsi"/>
          <w:sz w:val="10"/>
        </w:rPr>
      </w:pPr>
    </w:p>
    <w:p w:rsidR="00A7539C" w:rsidRPr="00743E88" w:rsidRDefault="007349BA">
      <w:pPr>
        <w:spacing w:before="78"/>
        <w:ind w:left="937"/>
        <w:rPr>
          <w:rFonts w:asciiTheme="minorHAnsi" w:hAnsiTheme="minorHAnsi"/>
          <w:sz w:val="20"/>
        </w:rPr>
      </w:pPr>
      <w:r>
        <w:rPr>
          <w:rFonts w:asciiTheme="minorHAnsi" w:hAnsiTheme="minorHAnsi"/>
        </w:rPr>
        <w:pict>
          <v:group id="_x0000_s1027" style="position:absolute;left:0;text-align:left;margin-left:149.95pt;margin-top:6.45pt;width:345.65pt;height:210pt;z-index:3760;mso-position-horizontal-relative:page" coordorigin="2999,129" coordsize="6913,4200">
            <v:line id="_x0000_s1117" style="position:absolute" from="3004,130" to="9903,130" strokeweight=".00758mm"/>
            <v:line id="_x0000_s1116" style="position:absolute" from="3645,130" to="3645,201" strokeweight=".01892mm"/>
            <v:line id="_x0000_s1115" style="position:absolute" from="4304,130" to="4304,201" strokeweight=".01892mm"/>
            <v:line id="_x0000_s1114" style="position:absolute" from="4968,130" to="4968,201" strokeweight=".0114mm"/>
            <v:line id="_x0000_s1113" style="position:absolute" from="5627,130" to="5627,201" strokeweight=".0114mm"/>
            <v:line id="_x0000_s1112" style="position:absolute" from="6290,130" to="6290,201" strokeweight=".01892mm"/>
            <v:line id="_x0000_s1111" style="position:absolute" from="6949,130" to="6949,201" strokeweight=".01892mm"/>
            <v:line id="_x0000_s1110" style="position:absolute" from="7613,130" to="7613,201" strokeweight=".01883mm"/>
            <v:line id="_x0000_s1109" style="position:absolute" from="8272,130" to="8272,201" strokeweight=".01881mm"/>
            <v:line id="_x0000_s1108" style="position:absolute" from="8935,130" to="8935,201" strokeweight=".0114mm"/>
            <v:line id="_x0000_s1107" style="position:absolute" from="9594,130" to="9594,201" strokeweight=".0114mm"/>
            <v:line id="_x0000_s1106" style="position:absolute" from="3004,191" to="3069,191" strokeweight=".00758mm"/>
            <v:line id="_x0000_s1105" style="position:absolute" from="3069,191" to="3069,191" strokeweight=".00758mm"/>
            <v:line id="_x0000_s1104" style="position:absolute" from="9903,191" to="9834,191" strokeweight=".00758mm"/>
            <v:line id="_x0000_s1103" style="position:absolute" from="9834,191" to="9835,191" strokeweight=".00758mm"/>
            <v:shape id="_x0000_s1102" style="position:absolute;left:27074;top:-170084;width:261582;height:159137" coordorigin="27074,-170084" coordsize="261582,159137" o:spt="100" adj="0,,0" path="m3004,130r6899,m3004,4327r6899,e" filled="f" strokeweight=".00758mm">
              <v:stroke joinstyle="round"/>
              <v:formulas/>
              <v:path arrowok="t" o:connecttype="segments"/>
            </v:shape>
            <v:line id="_x0000_s1101" style="position:absolute" from="9903,4328" to="9903,4328" strokeweight=".00758mm"/>
            <v:line id="_x0000_s1100" style="position:absolute" from="3004,4327" to="9903,4327" strokeweight=".00758mm"/>
            <v:line id="_x0000_s1099" style="position:absolute" from="9903,4328" to="9903,4328" strokeweight=".00758mm"/>
            <v:line id="_x0000_s1098" style="position:absolute" from="3645,4258" to="3645,4327" strokeweight=".01892mm"/>
            <v:line id="_x0000_s1097" style="position:absolute" from="4304,4258" to="4304,4327" strokeweight=".01892mm"/>
            <v:line id="_x0000_s1096" style="position:absolute" from="4968,4258" to="4968,4327" strokeweight=".0114mm"/>
            <v:line id="_x0000_s1095" style="position:absolute" from="5627,4258" to="5627,4327" strokeweight=".0114mm"/>
            <v:line id="_x0000_s1094" style="position:absolute" from="6290,4258" to="6290,4327" strokeweight=".01892mm"/>
            <v:line id="_x0000_s1093" style="position:absolute" from="6949,4258" to="6949,4327" strokeweight=".01892mm"/>
            <v:line id="_x0000_s1092" style="position:absolute" from="7613,4258" to="7613,4327" strokeweight=".01883mm"/>
            <v:line id="_x0000_s1091" style="position:absolute" from="8272,4258" to="8272,4327" strokeweight=".01881mm"/>
            <v:line id="_x0000_s1090" style="position:absolute" from="8935,4258" to="8935,4327" strokeweight=".0114mm"/>
            <v:line id="_x0000_s1089" style="position:absolute" from="9594,4258" to="9594,4327" strokeweight=".0114mm"/>
            <v:line id="_x0000_s1088" style="position:absolute" from="3004,4327" to="9903,4327" strokeweight=".00758mm"/>
            <v:line id="_x0000_s1087" style="position:absolute" from="9903,4328" to="9903,4328" strokeweight=".00758mm"/>
            <v:line id="_x0000_s1086" style="position:absolute" from="9903,4134" to="9834,4134" strokeweight=".00758mm"/>
            <v:line id="_x0000_s1085" style="position:absolute" from="9834,4134" to="9835,4134" strokeweight=".00756mm"/>
            <v:line id="_x0000_s1084" style="position:absolute" from="9903,3475" to="9834,3475" strokeweight=".00758mm"/>
            <v:line id="_x0000_s1083" style="position:absolute" from="9834,3476" to="9835,3476" strokeweight=".00758mm"/>
            <v:line id="_x0000_s1082" style="position:absolute" from="9903,2816" to="9834,2816" strokeweight=".00758mm"/>
            <v:line id="_x0000_s1081" style="position:absolute" from="9834,2817" to="9835,2817" strokeweight=".00758mm"/>
            <v:line id="_x0000_s1080" style="position:absolute" from="9903,2162" to="9834,2162" strokeweight=".00758mm"/>
            <v:line id="_x0000_s1079" style="position:absolute" from="9834,2163" to="9835,2163" strokeweight=".00756mm"/>
            <v:line id="_x0000_s1078" style="position:absolute" from="9903,1504" to="9834,1504" strokeweight=".00758mm"/>
            <v:line id="_x0000_s1077" style="position:absolute" from="9834,1504" to="9835,1504" strokeweight=".00756mm"/>
            <v:line id="_x0000_s1076" style="position:absolute" from="9903,844" to="9834,844" strokeweight=".00758mm"/>
            <v:line id="_x0000_s1075" style="position:absolute" from="9834,845" to="9835,845" strokeweight=".00758mm"/>
            <v:line id="_x0000_s1074" style="position:absolute" from="9903,130" to="9903,4327" strokeweight=".0114mm"/>
            <v:line id="_x0000_s1073" style="position:absolute" from="3004,4134" to="3069,4134" strokeweight=".00758mm"/>
            <v:line id="_x0000_s1072" style="position:absolute" from="3069,4134" to="3069,4134" strokeweight=".00756mm"/>
            <v:line id="_x0000_s1071" style="position:absolute" from="3004,3475" to="3069,3475" strokeweight=".00758mm"/>
            <v:line id="_x0000_s1070" style="position:absolute" from="3069,3476" to="3069,3476" strokeweight=".00758mm"/>
            <v:line id="_x0000_s1069" style="position:absolute" from="3004,2816" to="3069,2816" strokeweight=".00758mm"/>
            <v:line id="_x0000_s1068" style="position:absolute" from="3069,2817" to="3069,2817" strokeweight=".00758mm"/>
            <v:line id="_x0000_s1067" style="position:absolute" from="3004,2162" to="3069,2162" strokeweight=".00758mm"/>
            <v:line id="_x0000_s1066" style="position:absolute" from="3069,2163" to="3069,2163" strokeweight=".00756mm"/>
            <v:line id="_x0000_s1065" style="position:absolute" from="3004,1504" to="3069,1504" strokeweight=".00758mm"/>
            <v:line id="_x0000_s1064" style="position:absolute" from="3069,1504" to="3069,1504" strokeweight=".00756mm"/>
            <v:line id="_x0000_s1063" style="position:absolute" from="3004,844" to="3069,844" strokeweight=".00758mm"/>
            <v:line id="_x0000_s1062" style="position:absolute" from="3069,845" to="3069,845" strokeweight=".00758mm"/>
            <v:line id="_x0000_s1061" style="position:absolute" from="3004,130" to="3004,4327" strokeweight=".01897mm"/>
            <v:shape id="_x0000_s1060" type="#_x0000_t75" style="position:absolute;left:2999;top:278;width:6742;height:3856">
              <v:imagedata r:id="rId226" o:title=""/>
            </v:shape>
            <v:shape id="_x0000_s1059" type="#_x0000_t75" style="position:absolute;left:9732;top:278;width:180;height:129">
              <v:imagedata r:id="rId227" o:title=""/>
            </v:shape>
            <v:line id="_x0000_s1058" style="position:absolute" from="7202,1678" to="8728,1678" strokeweight=".325mm"/>
            <v:shape id="_x0000_s1057" style="position:absolute;left:7161;top:1656;width:65;height:23" coordorigin="7161,1656" coordsize="65,23" path="m7226,1656r-65,22l7202,1678r24,-22xe" fillcolor="black" stroked="f">
              <v:path arrowok="t"/>
            </v:shape>
            <v:shape id="_x0000_s1056" style="position:absolute;left:7161;top:1656;width:65;height:23" coordorigin="7161,1656" coordsize="65,23" path="m7226,1656r-65,22l7202,1678r24,-22e" filled="f" strokeweight=".325mm">
              <v:path arrowok="t"/>
            </v:shape>
            <v:shape id="_x0000_s1055" style="position:absolute;left:7161;top:1678;width:65;height:24" coordorigin="7161,1678" coordsize="65,24" path="m7202,1678r-41,l7226,1702r-24,-24xe" fillcolor="black" stroked="f">
              <v:path arrowok="t"/>
            </v:shape>
            <v:shape id="_x0000_s1054" style="position:absolute;left:7161;top:1678;width:65;height:24" coordorigin="7161,1678" coordsize="65,24" path="m7161,1678r65,24l7202,1678r-41,e" filled="f" strokeweight=".325mm">
              <v:path arrowok="t"/>
            </v:shape>
            <v:shape id="_x0000_s1053" style="position:absolute;left:8705;top:1656;width:65;height:28" coordorigin="8705,1656" coordsize="65,28" path="m8705,1656r23,22l8769,1683r-64,-27xe" fillcolor="black" stroked="f">
              <v:path arrowok="t"/>
            </v:shape>
            <v:shape id="_x0000_s1052" style="position:absolute;left:8705;top:1656;width:65;height:28" coordorigin="8705,1656" coordsize="65,28" path="m8705,1656r64,27l8728,1678r-23,-22e" filled="f" strokeweight=".32503mm">
              <v:path arrowok="t"/>
            </v:shape>
            <v:shape id="_x0000_s1051" style="position:absolute;left:8705;top:1678;width:65;height:24" coordorigin="8705,1678" coordsize="65,24" path="m8728,1678r-23,24l8769,1683r-41,-5xe" fillcolor="black" stroked="f">
              <v:path arrowok="t"/>
            </v:shape>
            <v:shape id="_x0000_s1050" style="position:absolute;left:46642;top:127821;width:198986;height:881" coordorigin="46642,127821" coordsize="198986,881" o:spt="100" adj="0,,0" path="m8769,1683r-64,19l8728,1678r41,5m3520,1683r3581,e" filled="f" strokeweight=".32506mm">
              <v:stroke joinstyle="round"/>
              <v:formulas/>
              <v:path arrowok="t" o:connecttype="segments"/>
            </v:shape>
            <v:shape id="_x0000_s1049" style="position:absolute;left:3483;top:1660;width:60;height:24" coordorigin="3483,1660" coordsize="60,24" path="m3543,1660r-60,23l3520,1683r23,-23xe" fillcolor="black" stroked="f">
              <v:path arrowok="t"/>
            </v:shape>
            <v:shape id="_x0000_s1048" style="position:absolute;left:3483;top:1660;width:60;height:24" coordorigin="3483,1660" coordsize="60,24" path="m3543,1660r-60,23l3520,1683r23,-23e" filled="f" strokeweight=".325mm">
              <v:path arrowok="t"/>
            </v:shape>
            <v:shape id="_x0000_s1047" style="position:absolute;left:3483;top:1683;width:60;height:23" coordorigin="3483,1683" coordsize="60,23" path="m3520,1683r-37,l3543,1706r-23,-23xe" fillcolor="black" stroked="f">
              <v:path arrowok="t"/>
            </v:shape>
            <v:shape id="_x0000_s1046" style="position:absolute;left:3483;top:1683;width:60;height:23" coordorigin="3483,1683" coordsize="60,23" path="m3483,1683r60,23l3520,1683r-37,e" filled="f" strokeweight=".325mm">
              <v:path arrowok="t"/>
            </v:shape>
            <v:shape id="_x0000_s1045" style="position:absolute;left:7078;top:1660;width:65;height:28" coordorigin="7078,1660" coordsize="65,28" path="m7078,1660r23,23l7143,1688r-65,-28xe" fillcolor="black" stroked="f">
              <v:path arrowok="t"/>
            </v:shape>
            <v:shape id="_x0000_s1044" style="position:absolute;left:7078;top:1660;width:65;height:28" coordorigin="7078,1660" coordsize="65,28" path="m7078,1660r65,28l7101,1683r-23,-23e" filled="f" strokeweight=".32503mm">
              <v:path arrowok="t"/>
            </v:shape>
            <v:shape id="_x0000_s1043" style="position:absolute;left:7078;top:1683;width:65;height:23" coordorigin="7078,1683" coordsize="65,23" path="m7101,1683r-23,23l7143,1688r-42,-5xe" fillcolor="black" stroked="f">
              <v:path arrowok="t"/>
            </v:shape>
            <v:shape id="_x0000_s1042" style="position:absolute;left:48565;top:95850;width:196361;height:32672" coordorigin="48565,95850" coordsize="196361,32672" o:spt="100" adj="0,,0" path="m7143,1688r-65,18l7101,1683r42,5m3571,2545r5180,e" filled="f" strokeweight=".32506mm">
              <v:stroke joinstyle="round"/>
              <v:formulas/>
              <v:path arrowok="t" o:connecttype="segments"/>
            </v:shape>
            <v:shape id="_x0000_s1041" style="position:absolute;left:3529;top:2521;width:61;height:24" coordorigin="3529,2521" coordsize="61,24" path="m3590,2521r-61,24l3571,2545r19,-24xe" fillcolor="black" stroked="f">
              <v:path arrowok="t"/>
            </v:shape>
            <v:shape id="_x0000_s1040" style="position:absolute;left:3529;top:2521;width:61;height:24" coordorigin="3529,2521" coordsize="61,24" path="m3590,2521r-61,24l3571,2545r19,-24e" filled="f" strokeweight=".325mm">
              <v:path arrowok="t"/>
            </v:shape>
            <v:shape id="_x0000_s1039" style="position:absolute;left:3529;top:2545;width:61;height:23" coordorigin="3529,2545" coordsize="61,23" path="m3571,2545r-42,l3590,2567r-19,-22xe" fillcolor="black" stroked="f">
              <v:path arrowok="t"/>
            </v:shape>
            <v:shape id="_x0000_s1038" style="position:absolute;left:3529;top:2545;width:61;height:23" coordorigin="3529,2545" coordsize="61,23" path="m3529,2545r61,22l3571,2545r-42,e" filled="f" strokeweight=".325mm">
              <v:path arrowok="t"/>
            </v:shape>
            <v:shape id="_x0000_s1037" style="position:absolute;left:8728;top:2521;width:65;height:24" coordorigin="8728,2521" coordsize="65,24" path="m8728,2521r23,24l8792,2545r-64,-24xe" fillcolor="black" stroked="f">
              <v:path arrowok="t"/>
            </v:shape>
            <v:shape id="_x0000_s1036" style="position:absolute;left:8728;top:2521;width:65;height:24" coordorigin="8728,2521" coordsize="65,24" path="m8728,2521r64,24l8751,2545r-23,-24e" filled="f" strokeweight=".325mm">
              <v:path arrowok="t"/>
            </v:shape>
            <v:shape id="_x0000_s1035" style="position:absolute;left:8728;top:2545;width:65;height:23" coordorigin="8728,2545" coordsize="65,23" path="m8792,2545r-41,l8728,2567r64,-22xe" fillcolor="black" stroked="f">
              <v:path arrowok="t"/>
            </v:shape>
            <v:shape id="_x0000_s1034" style="position:absolute;left:8728;top:2545;width:65;height:23" coordorigin="8728,2545" coordsize="65,23" path="m8792,2545r-64,22l8751,2545r41,e" filled="f" strokeweight=".325mm">
              <v:path arrowok="t"/>
            </v:shape>
            <v:shape id="_x0000_s1033" type="#_x0000_t202" style="position:absolute;left:5350;top:1306;width:122;height:208" filled="f" stroked="f">
              <v:textbox inset="0,0,0,0">
                <w:txbxContent>
                  <w:p w:rsidR="00EC2468" w:rsidRDefault="00EC246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032" type="#_x0000_t202" style="position:absolute;left:5451;top:1449;width:394;height:166" filled="f" stroked="f">
              <v:textbox inset="0,0,0,0">
                <w:txbxContent>
                  <w:p w:rsidR="00EC2468" w:rsidRDefault="00EC246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proofErr w:type="spellStart"/>
                    <w:r>
                      <w:rPr>
                        <w:rFonts w:ascii="Calibri"/>
                        <w:w w:val="105"/>
                        <w:sz w:val="16"/>
                      </w:rPr>
                      <w:t>QRep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566;top:1362;width:206;height:308" filled="f" stroked="f">
              <v:textbox inset="0,0,0,0">
                <w:txbxContent>
                  <w:p w:rsidR="00EC2468" w:rsidRDefault="00EC2468">
                    <w:pPr>
                      <w:spacing w:line="171" w:lineRule="exact"/>
                      <w:ind w:right="102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  <w:p w:rsidR="00EC2468" w:rsidRDefault="00EC2468">
                    <w:pPr>
                      <w:spacing w:line="137" w:lineRule="exact"/>
                      <w:ind w:left="81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3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030" type="#_x0000_t202" style="position:absolute;left:7751;top:1362;width:223;height:208" filled="f" stroked="f">
              <v:textbox inset="0,0,0,0">
                <w:txbxContent>
                  <w:p w:rsidR="00EC2468" w:rsidRDefault="00EC2468">
                    <w:pPr>
                      <w:spacing w:line="207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+T</w:t>
                    </w:r>
                  </w:p>
                </w:txbxContent>
              </v:textbox>
            </v:shape>
            <v:shape id="_x0000_s1029" type="#_x0000_t202" style="position:absolute;left:5991;top:1504;width:2068;height:913" filled="f" stroked="f">
              <v:textbox inset="0,0,0,0">
                <w:txbxContent>
                  <w:p w:rsidR="00EC2468" w:rsidRDefault="00EC2468">
                    <w:pPr>
                      <w:spacing w:line="173" w:lineRule="exact"/>
                      <w:ind w:right="18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3"/>
                        <w:sz w:val="16"/>
                      </w:rPr>
                      <w:t>3</w:t>
                    </w:r>
                  </w:p>
                  <w:p w:rsidR="00EC2468" w:rsidRDefault="00EC2468">
                    <w:pPr>
                      <w:rPr>
                        <w:rFonts w:ascii="Garamond"/>
                        <w:sz w:val="16"/>
                      </w:rPr>
                    </w:pPr>
                  </w:p>
                  <w:p w:rsidR="00EC2468" w:rsidRDefault="00EC2468">
                    <w:pPr>
                      <w:rPr>
                        <w:rFonts w:ascii="Garamond"/>
                        <w:sz w:val="16"/>
                      </w:rPr>
                    </w:pPr>
                  </w:p>
                  <w:p w:rsidR="00EC2468" w:rsidRDefault="00EC2468">
                    <w:pPr>
                      <w:spacing w:before="4"/>
                      <w:rPr>
                        <w:rFonts w:ascii="Garamond"/>
                        <w:sz w:val="13"/>
                      </w:rPr>
                    </w:pPr>
                  </w:p>
                  <w:p w:rsidR="00EC2468" w:rsidRDefault="00EC2468">
                    <w:pPr>
                      <w:spacing w:before="1" w:line="22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3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028" type="#_x0000_t202" style="position:absolute;left:6092;top:2352;width:103;height:166" filled="f" stroked="f">
              <v:textbox inset="0,0,0,0">
                <w:txbxContent>
                  <w:p w:rsidR="00EC2468" w:rsidRDefault="00EC2468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proofErr w:type="gramStart"/>
                    <w:r>
                      <w:rPr>
                        <w:rFonts w:ascii="Calibri"/>
                        <w:w w:val="103"/>
                        <w:sz w:val="16"/>
                      </w:rPr>
                      <w:t>e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743E88" w:rsidRPr="00743E88">
        <w:rPr>
          <w:rFonts w:asciiTheme="minorHAnsi" w:hAnsiTheme="minorHAnsi"/>
          <w:w w:val="105"/>
          <w:sz w:val="20"/>
        </w:rPr>
        <w:t>0.12</w:t>
      </w:r>
    </w:p>
    <w:p w:rsidR="00A7539C" w:rsidRPr="00743E88" w:rsidRDefault="00A7539C">
      <w:pPr>
        <w:pStyle w:val="BodyText"/>
        <w:spacing w:before="1"/>
        <w:rPr>
          <w:rFonts w:asciiTheme="minorHAnsi" w:hAnsiTheme="minorHAnsi"/>
          <w:sz w:val="27"/>
        </w:rPr>
      </w:pPr>
    </w:p>
    <w:p w:rsidR="00A7539C" w:rsidRPr="00743E88" w:rsidRDefault="00743E88">
      <w:pPr>
        <w:spacing w:before="78"/>
        <w:ind w:right="7875"/>
        <w:jc w:val="center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0.1</w:t>
      </w:r>
    </w:p>
    <w:p w:rsidR="00A7539C" w:rsidRPr="00743E88" w:rsidRDefault="00A7539C">
      <w:pPr>
        <w:pStyle w:val="BodyText"/>
        <w:rPr>
          <w:rFonts w:asciiTheme="minorHAnsi" w:hAnsiTheme="minorHAnsi"/>
          <w:sz w:val="20"/>
        </w:rPr>
      </w:pPr>
    </w:p>
    <w:p w:rsidR="00A7539C" w:rsidRPr="00743E88" w:rsidRDefault="007349BA">
      <w:pPr>
        <w:spacing w:before="170"/>
        <w:ind w:right="7981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</w:rPr>
        <w:pict>
          <v:shape id="_x0000_s1026" type="#_x0000_t202" style="position:absolute;left:0;text-align:left;margin-left:117.4pt;margin-top:6.6pt;width:12.4pt;height:87.8pt;z-index:3808;mso-position-horizontal-relative:page" filled="f" stroked="f">
            <v:textbox style="layout-flow:vertical;mso-layout-flow-alt:bottom-to-top" inset="0,0,0,0">
              <w:txbxContent>
                <w:p w:rsidR="00EC2468" w:rsidRDefault="00EC2468">
                  <w:pPr>
                    <w:spacing w:line="238" w:lineRule="exact"/>
                    <w:ind w:left="20" w:right="-538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pacing w:val="-3"/>
                      <w:w w:val="103"/>
                      <w:sz w:val="20"/>
                    </w:rPr>
                    <w:t>R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e</w:t>
                  </w:r>
                  <w:r>
                    <w:rPr>
                      <w:rFonts w:ascii="Calibri"/>
                      <w:w w:val="103"/>
                      <w:sz w:val="20"/>
                    </w:rPr>
                    <w:t>c</w:t>
                  </w:r>
                  <w:r>
                    <w:rPr>
                      <w:rFonts w:ascii="Calibri"/>
                      <w:spacing w:val="-3"/>
                      <w:w w:val="103"/>
                      <w:sz w:val="20"/>
                    </w:rPr>
                    <w:t>e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ive</w:t>
                  </w:r>
                  <w:r>
                    <w:rPr>
                      <w:rFonts w:ascii="Calibri"/>
                      <w:w w:val="103"/>
                      <w:sz w:val="20"/>
                    </w:rPr>
                    <w:t>d</w:t>
                  </w:r>
                  <w:r>
                    <w:rPr>
                      <w:rFonts w:ascii="Calibri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pacing w:val="1"/>
                      <w:w w:val="103"/>
                      <w:sz w:val="20"/>
                    </w:rPr>
                    <w:t>s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i</w:t>
                  </w:r>
                  <w:r>
                    <w:rPr>
                      <w:rFonts w:ascii="Calibri"/>
                      <w:spacing w:val="-1"/>
                      <w:w w:val="103"/>
                      <w:sz w:val="20"/>
                    </w:rPr>
                    <w:t>g</w:t>
                  </w:r>
                  <w:r>
                    <w:rPr>
                      <w:rFonts w:ascii="Calibri"/>
                      <w:spacing w:val="1"/>
                      <w:w w:val="103"/>
                      <w:sz w:val="20"/>
                    </w:rPr>
                    <w:t>n</w:t>
                  </w:r>
                  <w:r>
                    <w:rPr>
                      <w:rFonts w:ascii="Calibri"/>
                      <w:spacing w:val="2"/>
                      <w:w w:val="103"/>
                      <w:sz w:val="20"/>
                    </w:rPr>
                    <w:t>a</w:t>
                  </w:r>
                  <w:r>
                    <w:rPr>
                      <w:rFonts w:ascii="Calibri"/>
                      <w:w w:val="103"/>
                      <w:sz w:val="20"/>
                    </w:rPr>
                    <w:t>l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l</w:t>
                  </w:r>
                  <w:r>
                    <w:rPr>
                      <w:rFonts w:ascii="Calibri"/>
                      <w:spacing w:val="-3"/>
                      <w:w w:val="103"/>
                      <w:sz w:val="20"/>
                    </w:rPr>
                    <w:t>e</w:t>
                  </w:r>
                  <w:r>
                    <w:rPr>
                      <w:rFonts w:ascii="Calibri"/>
                      <w:spacing w:val="-2"/>
                      <w:w w:val="103"/>
                      <w:sz w:val="20"/>
                    </w:rPr>
                    <w:t>v</w:t>
                  </w:r>
                  <w:r>
                    <w:rPr>
                      <w:rFonts w:ascii="Calibri"/>
                      <w:spacing w:val="-3"/>
                      <w:w w:val="103"/>
                      <w:sz w:val="20"/>
                    </w:rPr>
                    <w:t>e</w:t>
                  </w:r>
                  <w:r>
                    <w:rPr>
                      <w:rFonts w:ascii="Calibri"/>
                      <w:w w:val="10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743E88" w:rsidRPr="00743E88">
        <w:rPr>
          <w:rFonts w:asciiTheme="minorHAnsi" w:hAnsiTheme="minorHAnsi"/>
          <w:w w:val="105"/>
          <w:sz w:val="20"/>
        </w:rPr>
        <w:t>0.08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27"/>
        </w:rPr>
      </w:pPr>
    </w:p>
    <w:p w:rsidR="00A7539C" w:rsidRPr="00743E88" w:rsidRDefault="00743E88">
      <w:pPr>
        <w:spacing w:before="78"/>
        <w:ind w:left="937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0.06</w:t>
      </w:r>
    </w:p>
    <w:p w:rsidR="00A7539C" w:rsidRPr="00743E88" w:rsidRDefault="00A7539C">
      <w:pPr>
        <w:pStyle w:val="BodyText"/>
        <w:spacing w:before="1"/>
        <w:rPr>
          <w:rFonts w:asciiTheme="minorHAnsi" w:hAnsiTheme="minorHAnsi"/>
          <w:sz w:val="27"/>
        </w:rPr>
      </w:pPr>
    </w:p>
    <w:p w:rsidR="00A7539C" w:rsidRPr="00743E88" w:rsidRDefault="00743E88">
      <w:pPr>
        <w:spacing w:before="79"/>
        <w:ind w:left="937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0.04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27"/>
        </w:rPr>
      </w:pPr>
    </w:p>
    <w:p w:rsidR="00A7539C" w:rsidRPr="00743E88" w:rsidRDefault="00743E88">
      <w:pPr>
        <w:spacing w:before="79"/>
        <w:ind w:left="937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0.02</w:t>
      </w:r>
    </w:p>
    <w:p w:rsidR="00A7539C" w:rsidRPr="00743E88" w:rsidRDefault="00A7539C">
      <w:pPr>
        <w:pStyle w:val="BodyText"/>
        <w:spacing w:before="6"/>
        <w:rPr>
          <w:rFonts w:asciiTheme="minorHAnsi" w:hAnsiTheme="minorHAnsi"/>
          <w:sz w:val="27"/>
        </w:rPr>
      </w:pPr>
    </w:p>
    <w:p w:rsidR="00A7539C" w:rsidRPr="00743E88" w:rsidRDefault="00743E88">
      <w:pPr>
        <w:spacing w:before="79"/>
        <w:ind w:left="1199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3"/>
          <w:sz w:val="20"/>
        </w:rPr>
        <w:t>0</w:t>
      </w:r>
    </w:p>
    <w:p w:rsidR="00A7539C" w:rsidRPr="00743E88" w:rsidRDefault="00743E88">
      <w:pPr>
        <w:tabs>
          <w:tab w:val="left" w:pos="2517"/>
          <w:tab w:val="left" w:pos="3181"/>
          <w:tab w:val="left" w:pos="3789"/>
          <w:tab w:val="left" w:pos="4453"/>
          <w:tab w:val="left" w:pos="5112"/>
          <w:tab w:val="left" w:pos="5775"/>
          <w:tab w:val="left" w:pos="6434"/>
          <w:tab w:val="left" w:pos="7098"/>
          <w:tab w:val="left" w:pos="7757"/>
        </w:tabs>
        <w:spacing w:before="82" w:line="214" w:lineRule="exact"/>
        <w:ind w:left="1858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25</w:t>
      </w:r>
      <w:r w:rsidRPr="00743E88">
        <w:rPr>
          <w:rFonts w:asciiTheme="minorHAnsi" w:hAnsiTheme="minorHAnsi"/>
          <w:w w:val="105"/>
          <w:sz w:val="20"/>
        </w:rPr>
        <w:tab/>
        <w:t>50</w:t>
      </w:r>
      <w:r w:rsidRPr="00743E88">
        <w:rPr>
          <w:rFonts w:asciiTheme="minorHAnsi" w:hAnsiTheme="minorHAnsi"/>
          <w:w w:val="105"/>
          <w:sz w:val="20"/>
        </w:rPr>
        <w:tab/>
        <w:t>75</w:t>
      </w:r>
      <w:r w:rsidRPr="00743E88">
        <w:rPr>
          <w:rFonts w:asciiTheme="minorHAnsi" w:hAnsiTheme="minorHAnsi"/>
          <w:w w:val="105"/>
          <w:sz w:val="20"/>
        </w:rPr>
        <w:tab/>
        <w:t>100</w:t>
      </w:r>
      <w:r w:rsidRPr="00743E88">
        <w:rPr>
          <w:rFonts w:asciiTheme="minorHAnsi" w:hAnsiTheme="minorHAnsi"/>
          <w:w w:val="105"/>
          <w:sz w:val="20"/>
        </w:rPr>
        <w:tab/>
        <w:t>125</w:t>
      </w:r>
      <w:r w:rsidRPr="00743E88">
        <w:rPr>
          <w:rFonts w:asciiTheme="minorHAnsi" w:hAnsiTheme="minorHAnsi"/>
          <w:w w:val="105"/>
          <w:sz w:val="20"/>
        </w:rPr>
        <w:tab/>
        <w:t>150</w:t>
      </w:r>
      <w:r w:rsidRPr="00743E88">
        <w:rPr>
          <w:rFonts w:asciiTheme="minorHAnsi" w:hAnsiTheme="minorHAnsi"/>
          <w:w w:val="105"/>
          <w:sz w:val="20"/>
        </w:rPr>
        <w:tab/>
        <w:t>175</w:t>
      </w:r>
      <w:r w:rsidRPr="00743E88">
        <w:rPr>
          <w:rFonts w:asciiTheme="minorHAnsi" w:hAnsiTheme="minorHAnsi"/>
          <w:w w:val="105"/>
          <w:sz w:val="20"/>
        </w:rPr>
        <w:tab/>
        <w:t>200</w:t>
      </w:r>
      <w:r w:rsidRPr="00743E88">
        <w:rPr>
          <w:rFonts w:asciiTheme="minorHAnsi" w:hAnsiTheme="minorHAnsi"/>
          <w:w w:val="105"/>
          <w:sz w:val="20"/>
        </w:rPr>
        <w:tab/>
        <w:t>225</w:t>
      </w:r>
      <w:r w:rsidRPr="00743E88">
        <w:rPr>
          <w:rFonts w:asciiTheme="minorHAnsi" w:hAnsiTheme="minorHAnsi"/>
          <w:w w:val="105"/>
          <w:sz w:val="20"/>
        </w:rPr>
        <w:tab/>
        <w:t>250</w:t>
      </w:r>
    </w:p>
    <w:p w:rsidR="00A7539C" w:rsidRPr="00743E88" w:rsidRDefault="00743E88">
      <w:pPr>
        <w:spacing w:line="214" w:lineRule="exact"/>
        <w:ind w:right="695"/>
        <w:jc w:val="center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Time [u sec]</w:t>
      </w:r>
    </w:p>
    <w:p w:rsidR="00A7539C" w:rsidRPr="00743E88" w:rsidRDefault="00743E88">
      <w:pPr>
        <w:pStyle w:val="ListParagraph"/>
        <w:numPr>
          <w:ilvl w:val="0"/>
          <w:numId w:val="1"/>
        </w:numPr>
        <w:tabs>
          <w:tab w:val="left" w:pos="3853"/>
        </w:tabs>
        <w:spacing w:before="19"/>
        <w:ind w:left="3852" w:hanging="332"/>
        <w:rPr>
          <w:rFonts w:asciiTheme="minorHAnsi" w:hAnsiTheme="minorHAnsi"/>
          <w:sz w:val="20"/>
        </w:rPr>
      </w:pPr>
      <w:r w:rsidRPr="00743E88">
        <w:rPr>
          <w:rFonts w:asciiTheme="minorHAnsi" w:hAnsiTheme="minorHAnsi"/>
          <w:w w:val="105"/>
          <w:sz w:val="20"/>
        </w:rPr>
        <w:t>Empty slot</w:t>
      </w:r>
      <w:r w:rsidRPr="00743E88">
        <w:rPr>
          <w:rFonts w:asciiTheme="minorHAnsi" w:hAnsiTheme="minorHAnsi"/>
          <w:spacing w:val="-6"/>
          <w:w w:val="105"/>
          <w:sz w:val="20"/>
        </w:rPr>
        <w:t xml:space="preserve"> </w:t>
      </w:r>
      <w:r w:rsidRPr="00743E88">
        <w:rPr>
          <w:rFonts w:asciiTheme="minorHAnsi" w:hAnsiTheme="minorHAnsi"/>
          <w:w w:val="105"/>
          <w:sz w:val="20"/>
        </w:rPr>
        <w:t>timing</w:t>
      </w:r>
    </w:p>
    <w:p w:rsidR="00A7539C" w:rsidRPr="00743E88" w:rsidRDefault="00743E88">
      <w:pPr>
        <w:pStyle w:val="BodyText"/>
        <w:spacing w:before="188" w:line="288" w:lineRule="exact"/>
        <w:ind w:left="479" w:right="686"/>
        <w:rPr>
          <w:rFonts w:asciiTheme="minorHAnsi" w:hAnsiTheme="minorHAnsi"/>
        </w:rPr>
      </w:pPr>
      <w:r w:rsidRPr="00743E88">
        <w:rPr>
          <w:rFonts w:asciiTheme="minorHAnsi" w:hAnsiTheme="minorHAnsi"/>
        </w:rPr>
        <w:t xml:space="preserve">Figure 3.14: Slots durations measurements, </w:t>
      </w:r>
      <w:r w:rsidRPr="00743E88">
        <w:rPr>
          <w:rFonts w:asciiTheme="minorHAnsi" w:hAnsiTheme="minorHAnsi"/>
          <w:i/>
        </w:rPr>
        <w:t>f</w:t>
      </w:r>
      <w:r w:rsidRPr="00743E88">
        <w:rPr>
          <w:rFonts w:asciiTheme="minorHAnsi" w:hAnsiTheme="minorHAnsi"/>
          <w:i/>
          <w:position w:val="-3"/>
          <w:sz w:val="16"/>
        </w:rPr>
        <w:t xml:space="preserve">s </w:t>
      </w:r>
      <w:r w:rsidRPr="00743E88">
        <w:rPr>
          <w:rFonts w:asciiTheme="minorHAnsi" w:hAnsiTheme="minorHAnsi"/>
        </w:rPr>
        <w:t xml:space="preserve">= 8 MHz, tag Backscatter Link </w:t>
      </w:r>
      <w:proofErr w:type="gramStart"/>
      <w:r w:rsidRPr="00743E88">
        <w:rPr>
          <w:rFonts w:asciiTheme="minorHAnsi" w:hAnsiTheme="minorHAnsi"/>
        </w:rPr>
        <w:t xml:space="preserve">Frequency  </w:t>
      </w:r>
      <w:r w:rsidRPr="00743E88">
        <w:rPr>
          <w:rFonts w:asciiTheme="minorHAnsi" w:hAnsiTheme="minorHAnsi"/>
          <w:i/>
        </w:rPr>
        <w:t>BLF</w:t>
      </w:r>
      <w:proofErr w:type="gramEnd"/>
      <w:r w:rsidRPr="00743E88">
        <w:rPr>
          <w:rFonts w:asciiTheme="minorHAnsi" w:hAnsiTheme="minorHAnsi"/>
          <w:i/>
        </w:rPr>
        <w:t xml:space="preserve"> </w:t>
      </w:r>
      <w:r w:rsidRPr="00743E88">
        <w:rPr>
          <w:rFonts w:asciiTheme="minorHAnsi" w:hAnsiTheme="minorHAnsi"/>
        </w:rPr>
        <w:t>= 160 kbps</w:t>
      </w:r>
    </w:p>
    <w:p w:rsidR="00A7539C" w:rsidRPr="00743E88" w:rsidRDefault="00A7539C">
      <w:pPr>
        <w:spacing w:line="288" w:lineRule="exact"/>
        <w:rPr>
          <w:rFonts w:asciiTheme="minorHAnsi" w:hAnsiTheme="minorHAnsi"/>
        </w:rPr>
        <w:sectPr w:rsidR="00A7539C" w:rsidRPr="00743E88">
          <w:pgSz w:w="11910" w:h="16840"/>
          <w:pgMar w:top="1920" w:right="0" w:bottom="280" w:left="1680" w:header="1603" w:footer="0" w:gutter="0"/>
          <w:cols w:space="720"/>
        </w:sectPr>
      </w:pPr>
    </w:p>
    <w:p w:rsidR="00A7539C" w:rsidRPr="00743E88" w:rsidRDefault="00A7539C">
      <w:pPr>
        <w:pStyle w:val="BodyText"/>
        <w:spacing w:before="4"/>
        <w:rPr>
          <w:rFonts w:asciiTheme="minorHAnsi" w:hAnsiTheme="minorHAnsi"/>
          <w:sz w:val="17"/>
        </w:rPr>
      </w:pPr>
      <w:bookmarkStart w:id="91" w:name="Hazem_Thesis6_10_40"/>
      <w:bookmarkStart w:id="92" w:name="_GoBack"/>
      <w:bookmarkEnd w:id="91"/>
      <w:bookmarkEnd w:id="92"/>
    </w:p>
    <w:sectPr w:rsidR="00A7539C" w:rsidRPr="00743E88">
      <w:pgSz w:w="11910" w:h="16840"/>
      <w:pgMar w:top="1920" w:right="1680" w:bottom="280" w:left="1620" w:header="1603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Raghda Wahdan" w:date="2017-11-05T01:59:00Z" w:initials="RW">
    <w:p w:rsidR="004D1168" w:rsidRDefault="004D1168">
      <w:pPr>
        <w:pStyle w:val="CommentText"/>
      </w:pPr>
      <w:r>
        <w:rPr>
          <w:rStyle w:val="CommentReference"/>
        </w:rPr>
        <w:annotationRef/>
      </w:r>
      <w:r>
        <w:t>Am not sure if it’s suitable for the context as idk if its popular among engineering thesis so please let me know If you need a synonym.</w:t>
      </w:r>
    </w:p>
  </w:comment>
  <w:comment w:id="39" w:author="Raghda Wahdan" w:date="2017-11-05T01:59:00Z" w:initials="RW">
    <w:p w:rsidR="00967FB1" w:rsidRDefault="00967FB1">
      <w:pPr>
        <w:pStyle w:val="CommentText"/>
      </w:pPr>
      <w:r>
        <w:rPr>
          <w:rStyle w:val="CommentReference"/>
        </w:rPr>
        <w:annotationRef/>
      </w:r>
      <w:r>
        <w:t>Collided slots overlap the tags timing completely.</w:t>
      </w:r>
    </w:p>
  </w:comment>
  <w:comment w:id="51" w:author="Raghda Wahdan" w:date="2017-11-05T01:59:00Z" w:initials="RW">
    <w:p w:rsidR="00BF3E51" w:rsidRDefault="00BF3E51">
      <w:pPr>
        <w:pStyle w:val="CommentText"/>
      </w:pPr>
      <w:r>
        <w:rPr>
          <w:rStyle w:val="CommentReference"/>
        </w:rPr>
        <w:annotationRef/>
      </w:r>
      <w:r>
        <w:t>It is either you use numbers and list them in bullet points or remove numbers and merge within the paragraph</w:t>
      </w:r>
    </w:p>
  </w:comment>
  <w:comment w:id="61" w:author="Hazem Elsaid" w:date="2017-11-05T01:59:00Z" w:initials="HE">
    <w:p w:rsidR="00EC2468" w:rsidRDefault="00EC2468">
      <w:pPr>
        <w:pStyle w:val="CommentText"/>
      </w:pPr>
      <w:r>
        <w:rPr>
          <w:rStyle w:val="CommentReference"/>
        </w:rPr>
        <w:annotationRef/>
      </w:r>
      <w:r>
        <w:t xml:space="preserve">Means with respect to… u can modify it 3shan </w:t>
      </w:r>
      <w:proofErr w:type="spellStart"/>
      <w:r>
        <w:t>msh</w:t>
      </w:r>
      <w:proofErr w:type="spellEnd"/>
      <w:r>
        <w:t xml:space="preserve"> </w:t>
      </w:r>
      <w:proofErr w:type="gramStart"/>
      <w:r>
        <w:t>3agbany ..</w:t>
      </w:r>
      <w:proofErr w:type="gramEnd"/>
      <w:r>
        <w:t xml:space="preserve"> </w:t>
      </w:r>
      <w:proofErr w:type="spellStart"/>
      <w:r>
        <w:t>Shemy</w:t>
      </w:r>
      <w:proofErr w:type="spellEnd"/>
      <w:r w:rsidR="005420F6">
        <w:br/>
        <w:t>“In reference to” will be better and you can’t use an abbreviation like that “informal” I left it in chapter 1 because I thought it’s an engineering related term…</w:t>
      </w:r>
      <w:proofErr w:type="spellStart"/>
      <w:r w:rsidR="005420F6">
        <w:t>raghda</w:t>
      </w:r>
      <w:proofErr w:type="spellEnd"/>
    </w:p>
  </w:comment>
  <w:comment w:id="76" w:author="Raghda Wahdan" w:date="2017-11-05T01:59:00Z" w:initials="RW">
    <w:p w:rsidR="00F14345" w:rsidRDefault="00F14345">
      <w:pPr>
        <w:pStyle w:val="CommentText"/>
      </w:pPr>
      <w:r>
        <w:rPr>
          <w:rStyle w:val="CommentReference"/>
        </w:rPr>
        <w:annotationRef/>
      </w:r>
      <w:r>
        <w:t>It is multiple tags or multiple replies?</w:t>
      </w:r>
    </w:p>
  </w:comment>
  <w:comment w:id="77" w:author="Raghda Wahdan" w:date="2017-11-05T01:59:00Z" w:initials="RW">
    <w:p w:rsidR="00F14345" w:rsidRDefault="00F14345">
      <w:pPr>
        <w:pStyle w:val="CommentText"/>
      </w:pPr>
      <w:r>
        <w:rPr>
          <w:rStyle w:val="CommentReference"/>
        </w:rPr>
        <w:annotationRef/>
      </w:r>
      <w:r>
        <w:t xml:space="preserve">Is this suitable? </w:t>
      </w:r>
      <w:proofErr w:type="gramStart"/>
      <w:r>
        <w:t>if</w:t>
      </w:r>
      <w:proofErr w:type="gramEnd"/>
      <w:r>
        <w:t xml:space="preserve"> not please let me know to provide a synonym (</w:t>
      </w:r>
      <w:r w:rsidRPr="00F14345">
        <w:t>response</w:t>
      </w:r>
      <w:r>
        <w:t>)</w:t>
      </w:r>
    </w:p>
  </w:comment>
  <w:comment w:id="83" w:author="Hazem Elsaid" w:date="2017-11-05T01:59:00Z" w:initials="HE">
    <w:p w:rsidR="00EC2468" w:rsidRDefault="00EC2468">
      <w:pPr>
        <w:pStyle w:val="CommentText"/>
      </w:pPr>
      <w:r>
        <w:rPr>
          <w:rStyle w:val="CommentReference"/>
        </w:rPr>
        <w:annotationRef/>
      </w:r>
      <w:r>
        <w:t>Ignore the equations</w:t>
      </w:r>
    </w:p>
  </w:comment>
  <w:comment w:id="89" w:author="Raghda Wahdan" w:date="2017-11-05T02:06:00Z" w:initials="RW">
    <w:p w:rsidR="005B3C76" w:rsidRDefault="005B3C76">
      <w:pPr>
        <w:pStyle w:val="CommentText"/>
      </w:pPr>
      <w:r>
        <w:rPr>
          <w:rStyle w:val="CommentReference"/>
        </w:rPr>
        <w:annotationRef/>
      </w:r>
      <w:r>
        <w:t>Do you mean applied on?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2B4" w:rsidRDefault="003062B4">
      <w:r>
        <w:separator/>
      </w:r>
    </w:p>
  </w:endnote>
  <w:endnote w:type="continuationSeparator" w:id="0">
    <w:p w:rsidR="003062B4" w:rsidRDefault="0030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2B4" w:rsidRDefault="003062B4">
      <w:r>
        <w:separator/>
      </w:r>
    </w:p>
  </w:footnote>
  <w:footnote w:type="continuationSeparator" w:id="0">
    <w:p w:rsidR="003062B4" w:rsidRDefault="00306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68" w:rsidRDefault="00EC246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4.4pt;margin-top:79.15pt;width:15.7pt;height:18.85pt;z-index:-54184;mso-position-horizontal-relative:page;mso-position-vertical-relative:page" filled="f" stroked="f">
          <v:textbox inset="0,0,0,0">
            <w:txbxContent>
              <w:p w:rsidR="00EC2468" w:rsidRDefault="00EC2468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B5F49">
                  <w:rPr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90.6pt;margin-top:79.15pt;width:293.8pt;height:18.85pt;z-index:-54160;mso-position-horizontal-relative:page;mso-position-vertical-relative:page" filled="f" stroked="f">
          <v:textbox inset="0,0,0,0">
            <w:txbxContent>
              <w:p w:rsidR="00EC2468" w:rsidRDefault="00EC2468">
                <w:pPr>
                  <w:spacing w:before="37"/>
                  <w:ind w:left="20"/>
                  <w:rPr>
                    <w:i/>
                    <w:sz w:val="24"/>
                  </w:rPr>
                </w:pPr>
                <w:proofErr w:type="gramStart"/>
                <w:r>
                  <w:rPr>
                    <w:i/>
                    <w:w w:val="105"/>
                    <w:sz w:val="24"/>
                  </w:rPr>
                  <w:t>CHAPTER 3.</w:t>
                </w:r>
                <w:proofErr w:type="gramEnd"/>
                <w:r>
                  <w:rPr>
                    <w:i/>
                    <w:w w:val="105"/>
                    <w:sz w:val="24"/>
                  </w:rPr>
                  <w:t xml:space="preserve">  RFID ANTI-COLLISION PROTOCOLS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68" w:rsidRDefault="00EC246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07pt;margin-top:79.15pt;width:282.55pt;height:18.85pt;z-index:-54136;mso-position-horizontal-relative:page;mso-position-vertical-relative:page" filled="f" stroked="f">
          <v:textbox inset="0,0,0,0">
            <w:txbxContent>
              <w:p w:rsidR="00EC2468" w:rsidRDefault="00EC2468">
                <w:pPr>
                  <w:spacing w:before="3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05"/>
                    <w:sz w:val="24"/>
                  </w:rPr>
                  <w:t>3.2</w:t>
                </w:r>
                <w:proofErr w:type="gramStart"/>
                <w:r>
                  <w:rPr>
                    <w:i/>
                    <w:w w:val="105"/>
                    <w:sz w:val="24"/>
                  </w:rPr>
                  <w:t xml:space="preserve">.  </w:t>
                </w:r>
                <w:r>
                  <w:rPr>
                    <w:i/>
                    <w:spacing w:val="-3"/>
                    <w:w w:val="105"/>
                    <w:sz w:val="24"/>
                  </w:rPr>
                  <w:t>MAC</w:t>
                </w:r>
                <w:proofErr w:type="gramEnd"/>
                <w:r>
                  <w:rPr>
                    <w:i/>
                    <w:spacing w:val="-3"/>
                    <w:w w:val="105"/>
                    <w:sz w:val="24"/>
                  </w:rPr>
                  <w:t xml:space="preserve">-LAYER </w:t>
                </w:r>
                <w:r>
                  <w:rPr>
                    <w:i/>
                    <w:w w:val="105"/>
                    <w:sz w:val="24"/>
                  </w:rPr>
                  <w:t>ANTI-COLLISION</w:t>
                </w:r>
                <w:r>
                  <w:rPr>
                    <w:i/>
                    <w:spacing w:val="-42"/>
                    <w:w w:val="105"/>
                    <w:sz w:val="24"/>
                  </w:rPr>
                  <w:t xml:space="preserve"> </w:t>
                </w:r>
                <w:r>
                  <w:rPr>
                    <w:i/>
                    <w:w w:val="105"/>
                    <w:sz w:val="24"/>
                  </w:rPr>
                  <w:t>PROTOCOLS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95.15pt;margin-top:79.15pt;width:15.7pt;height:18.85pt;z-index:-54112;mso-position-horizontal-relative:page;mso-position-vertical-relative:page" filled="f" stroked="f">
          <v:textbox inset="0,0,0,0">
            <w:txbxContent>
              <w:p w:rsidR="00EC2468" w:rsidRDefault="00EC2468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24C37">
                  <w:rPr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68" w:rsidRDefault="00EC246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4pt;margin-top:79.15pt;width:15.7pt;height:18.85pt;z-index:-54040;mso-position-horizontal-relative:page;mso-position-vertical-relative:page" filled="f" stroked="f">
          <v:textbox inset="0,0,0,0">
            <w:txbxContent>
              <w:p w:rsidR="00EC2468" w:rsidRDefault="00EC2468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B5F49">
                  <w:rPr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90.6pt;margin-top:79.15pt;width:293.8pt;height:18.85pt;z-index:-54016;mso-position-horizontal-relative:page;mso-position-vertical-relative:page" filled="f" stroked="f">
          <v:textbox inset="0,0,0,0">
            <w:txbxContent>
              <w:p w:rsidR="00EC2468" w:rsidRDefault="00EC2468">
                <w:pPr>
                  <w:spacing w:before="37"/>
                  <w:ind w:left="20"/>
                  <w:rPr>
                    <w:i/>
                    <w:sz w:val="24"/>
                  </w:rPr>
                </w:pPr>
                <w:proofErr w:type="gramStart"/>
                <w:r>
                  <w:rPr>
                    <w:i/>
                    <w:w w:val="105"/>
                    <w:sz w:val="24"/>
                  </w:rPr>
                  <w:t>CHAPTER 3.</w:t>
                </w:r>
                <w:proofErr w:type="gramEnd"/>
                <w:r>
                  <w:rPr>
                    <w:i/>
                    <w:w w:val="105"/>
                    <w:sz w:val="24"/>
                  </w:rPr>
                  <w:t xml:space="preserve">  RFID ANTI-COLLISION PROTOCOLS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68" w:rsidRDefault="00EC246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7pt;margin-top:79.15pt;width:210.1pt;height:18.85pt;z-index:-54088;mso-position-horizontal-relative:page;mso-position-vertical-relative:page" filled="f" stroked="f">
          <v:textbox inset="0,0,0,0">
            <w:txbxContent>
              <w:p w:rsidR="00EC2468" w:rsidRDefault="00EC2468">
                <w:pPr>
                  <w:spacing w:before="3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05"/>
                    <w:sz w:val="24"/>
                  </w:rPr>
                  <w:t>3.3.   DFSA WITH EPCGLOBAL C1G2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95.15pt;margin-top:79.15pt;width:15.7pt;height:18.85pt;z-index:-54064;mso-position-horizontal-relative:page;mso-position-vertical-relative:page" filled="f" stroked="f">
          <v:textbox inset="0,0,0,0">
            <w:txbxContent>
              <w:p w:rsidR="00EC2468" w:rsidRDefault="00EC2468">
                <w:pPr>
                  <w:pStyle w:val="BodyText"/>
                  <w:spacing w:before="52"/>
                  <w:ind w:left="40"/>
                  <w:rPr>
                    <w:rFonts w:ascii="Century"/>
                  </w:rPr>
                </w:pPr>
                <w:r>
                  <w:fldChar w:fldCharType="begin"/>
                </w:r>
                <w:r>
                  <w:rPr>
                    <w:rFonts w:ascii="Century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8B5F49">
                  <w:rPr>
                    <w:rFonts w:ascii="Century"/>
                    <w:noProof/>
                    <w:w w:val="95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68" w:rsidRDefault="00EC246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4pt;margin-top:79.15pt;width:15.7pt;height:18.85pt;z-index:-53944;mso-position-horizontal-relative:page;mso-position-vertical-relative:page" filled="f" stroked="f">
          <v:textbox inset="0,0,0,0">
            <w:txbxContent>
              <w:p w:rsidR="00EC2468" w:rsidRDefault="00EC2468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B3C76">
                  <w:rPr>
                    <w:noProof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90.6pt;margin-top:79.15pt;width:293.8pt;height:18.85pt;z-index:-53920;mso-position-horizontal-relative:page;mso-position-vertical-relative:page" filled="f" stroked="f">
          <v:textbox inset="0,0,0,0">
            <w:txbxContent>
              <w:p w:rsidR="00EC2468" w:rsidRDefault="00EC2468">
                <w:pPr>
                  <w:spacing w:before="37"/>
                  <w:ind w:left="20"/>
                  <w:rPr>
                    <w:i/>
                    <w:sz w:val="24"/>
                  </w:rPr>
                </w:pPr>
                <w:proofErr w:type="gramStart"/>
                <w:r>
                  <w:rPr>
                    <w:i/>
                    <w:w w:val="105"/>
                    <w:sz w:val="24"/>
                  </w:rPr>
                  <w:t>CHAPTER 3.</w:t>
                </w:r>
                <w:proofErr w:type="gramEnd"/>
                <w:r>
                  <w:rPr>
                    <w:i/>
                    <w:w w:val="105"/>
                    <w:sz w:val="24"/>
                  </w:rPr>
                  <w:t xml:space="preserve">  RFID ANTI-COLLISION PROTOCOLS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68" w:rsidRDefault="00EC246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7pt;margin-top:79.15pt;width:287.3pt;height:18.85pt;z-index:-53992;mso-position-horizontal-relative:page;mso-position-vertical-relative:page" filled="f" stroked="f">
          <v:textbox inset="0,0,0,0">
            <w:txbxContent>
              <w:p w:rsidR="00EC2468" w:rsidRDefault="00EC2468">
                <w:pPr>
                  <w:spacing w:before="3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05"/>
                    <w:sz w:val="24"/>
                  </w:rPr>
                  <w:t>3.4</w:t>
                </w:r>
                <w:proofErr w:type="gramStart"/>
                <w:r>
                  <w:rPr>
                    <w:i/>
                    <w:w w:val="105"/>
                    <w:sz w:val="24"/>
                  </w:rPr>
                  <w:t>.  CROSS</w:t>
                </w:r>
                <w:proofErr w:type="gramEnd"/>
                <w:r>
                  <w:rPr>
                    <w:i/>
                    <w:w w:val="105"/>
                    <w:sz w:val="24"/>
                  </w:rPr>
                  <w:t xml:space="preserve"> </w:t>
                </w:r>
                <w:r>
                  <w:rPr>
                    <w:i/>
                    <w:spacing w:val="-5"/>
                    <w:w w:val="105"/>
                    <w:sz w:val="24"/>
                  </w:rPr>
                  <w:t xml:space="preserve">LAYER </w:t>
                </w:r>
                <w:r>
                  <w:rPr>
                    <w:i/>
                    <w:w w:val="105"/>
                    <w:sz w:val="24"/>
                  </w:rPr>
                  <w:t>ANTI-COLLISION PROTOCOL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95.15pt;margin-top:79.15pt;width:15.7pt;height:18.85pt;z-index:-53968;mso-position-horizontal-relative:page;mso-position-vertical-relative:page" filled="f" stroked="f">
          <v:textbox inset="0,0,0,0">
            <w:txbxContent>
              <w:p w:rsidR="00EC2468" w:rsidRDefault="00EC2468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B3C76">
                  <w:rPr>
                    <w:noProof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76F"/>
    <w:multiLevelType w:val="hybridMultilevel"/>
    <w:tmpl w:val="7EEED834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0D9A0425"/>
    <w:multiLevelType w:val="multilevel"/>
    <w:tmpl w:val="F1B69CD8"/>
    <w:lvl w:ilvl="0">
      <w:start w:val="3"/>
      <w:numFmt w:val="decimal"/>
      <w:lvlText w:val="%1"/>
      <w:lvlJc w:val="left"/>
      <w:pPr>
        <w:ind w:left="1094" w:hanging="98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4" w:hanging="98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987"/>
        <w:jc w:val="right"/>
      </w:pPr>
      <w:rPr>
        <w:rFonts w:ascii="Georgia" w:eastAsia="Georgia" w:hAnsi="Georgia" w:cs="Georgia" w:hint="default"/>
        <w:b/>
        <w:bCs/>
        <w:spacing w:val="-1"/>
        <w:w w:val="98"/>
        <w:sz w:val="28"/>
        <w:szCs w:val="28"/>
      </w:rPr>
    </w:lvl>
    <w:lvl w:ilvl="3">
      <w:start w:val="1"/>
      <w:numFmt w:val="lowerLetter"/>
      <w:lvlText w:val="(%4)"/>
      <w:lvlJc w:val="left"/>
      <w:pPr>
        <w:ind w:left="2355" w:hanging="243"/>
      </w:pPr>
      <w:rPr>
        <w:rFonts w:ascii="Calibri" w:eastAsia="Calibri" w:hAnsi="Calibri" w:cs="Calibri" w:hint="default"/>
        <w:spacing w:val="-1"/>
        <w:w w:val="102"/>
        <w:sz w:val="18"/>
        <w:szCs w:val="18"/>
      </w:rPr>
    </w:lvl>
    <w:lvl w:ilvl="4">
      <w:numFmt w:val="bullet"/>
      <w:lvlText w:val="•"/>
      <w:lvlJc w:val="left"/>
      <w:pPr>
        <w:ind w:left="4441" w:hanging="243"/>
      </w:pPr>
      <w:rPr>
        <w:rFonts w:hint="default"/>
      </w:rPr>
    </w:lvl>
    <w:lvl w:ilvl="5">
      <w:numFmt w:val="bullet"/>
      <w:lvlText w:val="•"/>
      <w:lvlJc w:val="left"/>
      <w:pPr>
        <w:ind w:left="5135" w:hanging="243"/>
      </w:pPr>
      <w:rPr>
        <w:rFonts w:hint="default"/>
      </w:rPr>
    </w:lvl>
    <w:lvl w:ilvl="6">
      <w:numFmt w:val="bullet"/>
      <w:lvlText w:val="•"/>
      <w:lvlJc w:val="left"/>
      <w:pPr>
        <w:ind w:left="5829" w:hanging="243"/>
      </w:pPr>
      <w:rPr>
        <w:rFonts w:hint="default"/>
      </w:rPr>
    </w:lvl>
    <w:lvl w:ilvl="7">
      <w:numFmt w:val="bullet"/>
      <w:lvlText w:val="•"/>
      <w:lvlJc w:val="left"/>
      <w:pPr>
        <w:ind w:left="6523" w:hanging="243"/>
      </w:pPr>
      <w:rPr>
        <w:rFonts w:hint="default"/>
      </w:rPr>
    </w:lvl>
    <w:lvl w:ilvl="8">
      <w:numFmt w:val="bullet"/>
      <w:lvlText w:val="•"/>
      <w:lvlJc w:val="left"/>
      <w:pPr>
        <w:ind w:left="7217" w:hanging="243"/>
      </w:pPr>
      <w:rPr>
        <w:rFonts w:hint="default"/>
      </w:rPr>
    </w:lvl>
  </w:abstractNum>
  <w:abstractNum w:abstractNumId="2">
    <w:nsid w:val="32BF79A8"/>
    <w:multiLevelType w:val="hybridMultilevel"/>
    <w:tmpl w:val="CE4A9532"/>
    <w:lvl w:ilvl="0" w:tplc="240071B2">
      <w:start w:val="1"/>
      <w:numFmt w:val="lowerLetter"/>
      <w:lvlText w:val="(%1)"/>
      <w:lvlJc w:val="left"/>
      <w:pPr>
        <w:ind w:left="3814" w:hanging="321"/>
      </w:pPr>
      <w:rPr>
        <w:rFonts w:ascii="Arial Unicode MS" w:eastAsia="Arial Unicode MS" w:hAnsi="Arial Unicode MS" w:cs="Arial Unicode MS" w:hint="default"/>
        <w:w w:val="104"/>
        <w:sz w:val="20"/>
        <w:szCs w:val="20"/>
      </w:rPr>
    </w:lvl>
    <w:lvl w:ilvl="1" w:tplc="2A8EF514">
      <w:numFmt w:val="bullet"/>
      <w:lvlText w:val="•"/>
      <w:lvlJc w:val="left"/>
      <w:pPr>
        <w:ind w:left="4460" w:hanging="321"/>
      </w:pPr>
      <w:rPr>
        <w:rFonts w:hint="default"/>
      </w:rPr>
    </w:lvl>
    <w:lvl w:ilvl="2" w:tplc="B6A2D670">
      <w:numFmt w:val="bullet"/>
      <w:lvlText w:val="•"/>
      <w:lvlJc w:val="left"/>
      <w:pPr>
        <w:ind w:left="5101" w:hanging="321"/>
      </w:pPr>
      <w:rPr>
        <w:rFonts w:hint="default"/>
      </w:rPr>
    </w:lvl>
    <w:lvl w:ilvl="3" w:tplc="0A36FAAC">
      <w:numFmt w:val="bullet"/>
      <w:lvlText w:val="•"/>
      <w:lvlJc w:val="left"/>
      <w:pPr>
        <w:ind w:left="5741" w:hanging="321"/>
      </w:pPr>
      <w:rPr>
        <w:rFonts w:hint="default"/>
      </w:rPr>
    </w:lvl>
    <w:lvl w:ilvl="4" w:tplc="385468CA">
      <w:numFmt w:val="bullet"/>
      <w:lvlText w:val="•"/>
      <w:lvlJc w:val="left"/>
      <w:pPr>
        <w:ind w:left="6382" w:hanging="321"/>
      </w:pPr>
      <w:rPr>
        <w:rFonts w:hint="default"/>
      </w:rPr>
    </w:lvl>
    <w:lvl w:ilvl="5" w:tplc="85522506">
      <w:numFmt w:val="bullet"/>
      <w:lvlText w:val="•"/>
      <w:lvlJc w:val="left"/>
      <w:pPr>
        <w:ind w:left="7022" w:hanging="321"/>
      </w:pPr>
      <w:rPr>
        <w:rFonts w:hint="default"/>
      </w:rPr>
    </w:lvl>
    <w:lvl w:ilvl="6" w:tplc="AAA2AEE0">
      <w:numFmt w:val="bullet"/>
      <w:lvlText w:val="•"/>
      <w:lvlJc w:val="left"/>
      <w:pPr>
        <w:ind w:left="7663" w:hanging="321"/>
      </w:pPr>
      <w:rPr>
        <w:rFonts w:hint="default"/>
      </w:rPr>
    </w:lvl>
    <w:lvl w:ilvl="7" w:tplc="42F408EE">
      <w:numFmt w:val="bullet"/>
      <w:lvlText w:val="•"/>
      <w:lvlJc w:val="left"/>
      <w:pPr>
        <w:ind w:left="8303" w:hanging="321"/>
      </w:pPr>
      <w:rPr>
        <w:rFonts w:hint="default"/>
      </w:rPr>
    </w:lvl>
    <w:lvl w:ilvl="8" w:tplc="08D2A750">
      <w:numFmt w:val="bullet"/>
      <w:lvlText w:val="•"/>
      <w:lvlJc w:val="left"/>
      <w:pPr>
        <w:ind w:left="8944" w:hanging="321"/>
      </w:pPr>
      <w:rPr>
        <w:rFonts w:hint="default"/>
      </w:rPr>
    </w:lvl>
  </w:abstractNum>
  <w:abstractNum w:abstractNumId="3">
    <w:nsid w:val="59D45362"/>
    <w:multiLevelType w:val="multilevel"/>
    <w:tmpl w:val="84649420"/>
    <w:lvl w:ilvl="0">
      <w:start w:val="3"/>
      <w:numFmt w:val="decimal"/>
      <w:lvlText w:val="%1"/>
      <w:lvlJc w:val="left"/>
      <w:pPr>
        <w:ind w:left="990" w:hanging="88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883"/>
      </w:pPr>
      <w:rPr>
        <w:rFonts w:ascii="Georgia" w:eastAsia="Georgia" w:hAnsi="Georgia" w:cs="Georgia" w:hint="default"/>
        <w:b/>
        <w:bCs/>
        <w:spacing w:val="-1"/>
        <w:w w:val="92"/>
        <w:sz w:val="34"/>
        <w:szCs w:val="34"/>
      </w:rPr>
    </w:lvl>
    <w:lvl w:ilvl="2">
      <w:start w:val="1"/>
      <w:numFmt w:val="lowerLetter"/>
      <w:lvlText w:val="(%3)"/>
      <w:lvlJc w:val="left"/>
      <w:pPr>
        <w:ind w:left="3965" w:hanging="321"/>
        <w:jc w:val="right"/>
      </w:pPr>
      <w:rPr>
        <w:rFonts w:ascii="Georgia" w:eastAsia="Georgia" w:hAnsi="Georgia" w:cs="Georgia" w:hint="default"/>
        <w:w w:val="101"/>
        <w:sz w:val="20"/>
        <w:szCs w:val="20"/>
      </w:rPr>
    </w:lvl>
    <w:lvl w:ilvl="3">
      <w:numFmt w:val="bullet"/>
      <w:lvlText w:val="•"/>
      <w:lvlJc w:val="left"/>
      <w:pPr>
        <w:ind w:left="4979" w:hanging="321"/>
      </w:pPr>
      <w:rPr>
        <w:rFonts w:hint="default"/>
      </w:rPr>
    </w:lvl>
    <w:lvl w:ilvl="4">
      <w:numFmt w:val="bullet"/>
      <w:lvlText w:val="•"/>
      <w:lvlJc w:val="left"/>
      <w:pPr>
        <w:ind w:left="5488" w:hanging="321"/>
      </w:pPr>
      <w:rPr>
        <w:rFonts w:hint="default"/>
      </w:rPr>
    </w:lvl>
    <w:lvl w:ilvl="5">
      <w:numFmt w:val="bullet"/>
      <w:lvlText w:val="•"/>
      <w:lvlJc w:val="left"/>
      <w:pPr>
        <w:ind w:left="5998" w:hanging="321"/>
      </w:pPr>
      <w:rPr>
        <w:rFonts w:hint="default"/>
      </w:rPr>
    </w:lvl>
    <w:lvl w:ilvl="6">
      <w:numFmt w:val="bullet"/>
      <w:lvlText w:val="•"/>
      <w:lvlJc w:val="left"/>
      <w:pPr>
        <w:ind w:left="6507" w:hanging="321"/>
      </w:pPr>
      <w:rPr>
        <w:rFonts w:hint="default"/>
      </w:rPr>
    </w:lvl>
    <w:lvl w:ilvl="7">
      <w:numFmt w:val="bullet"/>
      <w:lvlText w:val="•"/>
      <w:lvlJc w:val="left"/>
      <w:pPr>
        <w:ind w:left="7017" w:hanging="321"/>
      </w:pPr>
      <w:rPr>
        <w:rFonts w:hint="default"/>
      </w:rPr>
    </w:lvl>
    <w:lvl w:ilvl="8">
      <w:numFmt w:val="bullet"/>
      <w:lvlText w:val="•"/>
      <w:lvlJc w:val="left"/>
      <w:pPr>
        <w:ind w:left="7526" w:hanging="321"/>
      </w:pPr>
      <w:rPr>
        <w:rFonts w:hint="default"/>
      </w:rPr>
    </w:lvl>
  </w:abstractNum>
  <w:abstractNum w:abstractNumId="4">
    <w:nsid w:val="5CC77B7F"/>
    <w:multiLevelType w:val="multilevel"/>
    <w:tmpl w:val="14BAA72E"/>
    <w:lvl w:ilvl="0">
      <w:start w:val="3"/>
      <w:numFmt w:val="decimal"/>
      <w:lvlText w:val="%1"/>
      <w:lvlJc w:val="left"/>
      <w:pPr>
        <w:ind w:left="1362" w:hanging="8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2" w:hanging="883"/>
      </w:pPr>
      <w:rPr>
        <w:rFonts w:ascii="Georgia" w:eastAsia="Georgia" w:hAnsi="Georgia" w:cs="Georgia" w:hint="default"/>
        <w:b/>
        <w:bCs/>
        <w:spacing w:val="-1"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1466" w:hanging="987"/>
        <w:jc w:val="right"/>
      </w:pPr>
      <w:rPr>
        <w:rFonts w:ascii="Georgia" w:eastAsia="Georgia" w:hAnsi="Georgia" w:cs="Georgia" w:hint="default"/>
        <w:b/>
        <w:bCs/>
        <w:spacing w:val="-1"/>
        <w:w w:val="98"/>
        <w:sz w:val="28"/>
        <w:szCs w:val="28"/>
      </w:rPr>
    </w:lvl>
    <w:lvl w:ilvl="3">
      <w:numFmt w:val="bullet"/>
      <w:lvlText w:val="•"/>
      <w:lvlJc w:val="left"/>
      <w:pPr>
        <w:ind w:left="3047" w:hanging="987"/>
      </w:pPr>
      <w:rPr>
        <w:rFonts w:hint="default"/>
      </w:rPr>
    </w:lvl>
    <w:lvl w:ilvl="4">
      <w:numFmt w:val="bullet"/>
      <w:lvlText w:val="•"/>
      <w:lvlJc w:val="left"/>
      <w:pPr>
        <w:ind w:left="3841" w:hanging="987"/>
      </w:pPr>
      <w:rPr>
        <w:rFonts w:hint="default"/>
      </w:rPr>
    </w:lvl>
    <w:lvl w:ilvl="5">
      <w:numFmt w:val="bullet"/>
      <w:lvlText w:val="•"/>
      <w:lvlJc w:val="left"/>
      <w:pPr>
        <w:ind w:left="4635" w:hanging="987"/>
      </w:pPr>
      <w:rPr>
        <w:rFonts w:hint="default"/>
      </w:rPr>
    </w:lvl>
    <w:lvl w:ilvl="6">
      <w:numFmt w:val="bullet"/>
      <w:lvlText w:val="•"/>
      <w:lvlJc w:val="left"/>
      <w:pPr>
        <w:ind w:left="5429" w:hanging="987"/>
      </w:pPr>
      <w:rPr>
        <w:rFonts w:hint="default"/>
      </w:rPr>
    </w:lvl>
    <w:lvl w:ilvl="7">
      <w:numFmt w:val="bullet"/>
      <w:lvlText w:val="•"/>
      <w:lvlJc w:val="left"/>
      <w:pPr>
        <w:ind w:left="6223" w:hanging="987"/>
      </w:pPr>
      <w:rPr>
        <w:rFonts w:hint="default"/>
      </w:rPr>
    </w:lvl>
    <w:lvl w:ilvl="8">
      <w:numFmt w:val="bullet"/>
      <w:lvlText w:val="•"/>
      <w:lvlJc w:val="left"/>
      <w:pPr>
        <w:ind w:left="7017" w:hanging="987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7539C"/>
    <w:rsid w:val="000C4469"/>
    <w:rsid w:val="000F587C"/>
    <w:rsid w:val="00282672"/>
    <w:rsid w:val="003062B4"/>
    <w:rsid w:val="004D1168"/>
    <w:rsid w:val="005420F6"/>
    <w:rsid w:val="005B3C76"/>
    <w:rsid w:val="00724C37"/>
    <w:rsid w:val="007349BA"/>
    <w:rsid w:val="00743E88"/>
    <w:rsid w:val="00877501"/>
    <w:rsid w:val="008B5F49"/>
    <w:rsid w:val="009649C6"/>
    <w:rsid w:val="00967FB1"/>
    <w:rsid w:val="009C24FB"/>
    <w:rsid w:val="009E1278"/>
    <w:rsid w:val="00A7539C"/>
    <w:rsid w:val="00BF3E51"/>
    <w:rsid w:val="00C92718"/>
    <w:rsid w:val="00EC2468"/>
    <w:rsid w:val="00F1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990" w:hanging="882"/>
      <w:jc w:val="both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094" w:hanging="986"/>
      <w:jc w:val="both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0"/>
      <w:jc w:val="both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90" w:hanging="986"/>
      <w:jc w:val="both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C6"/>
    <w:rPr>
      <w:rFonts w:ascii="Tahoma" w:eastAsia="Palatino Linotype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9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9C6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9C6"/>
    <w:rPr>
      <w:rFonts w:ascii="Palatino Linotype" w:eastAsia="Palatino Linotype" w:hAnsi="Palatino Linotype" w:cs="Palatino Linotype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63" Type="http://schemas.openxmlformats.org/officeDocument/2006/relationships/image" Target="media/image53.png"/><Relationship Id="rId84" Type="http://schemas.openxmlformats.org/officeDocument/2006/relationships/image" Target="media/image74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2.png"/><Relationship Id="rId107" Type="http://schemas.openxmlformats.org/officeDocument/2006/relationships/image" Target="media/image97.png"/><Relationship Id="rId11" Type="http://schemas.openxmlformats.org/officeDocument/2006/relationships/header" Target="header1.xml"/><Relationship Id="rId32" Type="http://schemas.openxmlformats.org/officeDocument/2006/relationships/image" Target="media/image22.png"/><Relationship Id="rId53" Type="http://schemas.openxmlformats.org/officeDocument/2006/relationships/image" Target="media/image43.png"/><Relationship Id="rId74" Type="http://schemas.openxmlformats.org/officeDocument/2006/relationships/image" Target="media/image64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webSettings" Target="webSettings.xml"/><Relationship Id="rId95" Type="http://schemas.openxmlformats.org/officeDocument/2006/relationships/image" Target="media/image85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134" Type="http://schemas.openxmlformats.org/officeDocument/2006/relationships/image" Target="media/image124.png"/><Relationship Id="rId139" Type="http://schemas.openxmlformats.org/officeDocument/2006/relationships/image" Target="media/image129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150" Type="http://schemas.openxmlformats.org/officeDocument/2006/relationships/image" Target="media/image140.png"/><Relationship Id="rId155" Type="http://schemas.openxmlformats.org/officeDocument/2006/relationships/image" Target="media/image145.png"/><Relationship Id="rId171" Type="http://schemas.openxmlformats.org/officeDocument/2006/relationships/image" Target="media/image161.png"/><Relationship Id="rId176" Type="http://schemas.openxmlformats.org/officeDocument/2006/relationships/image" Target="media/image166.png"/><Relationship Id="rId192" Type="http://schemas.openxmlformats.org/officeDocument/2006/relationships/image" Target="media/image182.png"/><Relationship Id="rId197" Type="http://schemas.openxmlformats.org/officeDocument/2006/relationships/image" Target="media/image187.png"/><Relationship Id="rId206" Type="http://schemas.openxmlformats.org/officeDocument/2006/relationships/image" Target="media/image196.png"/><Relationship Id="rId227" Type="http://schemas.openxmlformats.org/officeDocument/2006/relationships/image" Target="media/image213.png"/><Relationship Id="rId201" Type="http://schemas.openxmlformats.org/officeDocument/2006/relationships/image" Target="media/image191.png"/><Relationship Id="rId222" Type="http://schemas.openxmlformats.org/officeDocument/2006/relationships/header" Target="header4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24" Type="http://schemas.openxmlformats.org/officeDocument/2006/relationships/image" Target="media/image114.png"/><Relationship Id="rId129" Type="http://schemas.openxmlformats.org/officeDocument/2006/relationships/image" Target="media/image119.png"/><Relationship Id="rId54" Type="http://schemas.openxmlformats.org/officeDocument/2006/relationships/image" Target="media/image44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40" Type="http://schemas.openxmlformats.org/officeDocument/2006/relationships/image" Target="media/image130.png"/><Relationship Id="rId145" Type="http://schemas.openxmlformats.org/officeDocument/2006/relationships/image" Target="media/image135.png"/><Relationship Id="rId161" Type="http://schemas.openxmlformats.org/officeDocument/2006/relationships/image" Target="media/image151.png"/><Relationship Id="rId166" Type="http://schemas.openxmlformats.org/officeDocument/2006/relationships/image" Target="media/image156.png"/><Relationship Id="rId182" Type="http://schemas.openxmlformats.org/officeDocument/2006/relationships/image" Target="media/image172.png"/><Relationship Id="rId187" Type="http://schemas.openxmlformats.org/officeDocument/2006/relationships/image" Target="media/image177.png"/><Relationship Id="rId217" Type="http://schemas.openxmlformats.org/officeDocument/2006/relationships/image" Target="media/image20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202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image" Target="media/image39.png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44" Type="http://schemas.openxmlformats.org/officeDocument/2006/relationships/image" Target="media/image34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130" Type="http://schemas.openxmlformats.org/officeDocument/2006/relationships/image" Target="media/image120.png"/><Relationship Id="rId135" Type="http://schemas.openxmlformats.org/officeDocument/2006/relationships/image" Target="media/image125.png"/><Relationship Id="rId151" Type="http://schemas.openxmlformats.org/officeDocument/2006/relationships/image" Target="media/image141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2" Type="http://schemas.openxmlformats.org/officeDocument/2006/relationships/image" Target="media/image192.png"/><Relationship Id="rId207" Type="http://schemas.openxmlformats.org/officeDocument/2006/relationships/image" Target="media/image197.png"/><Relationship Id="rId223" Type="http://schemas.openxmlformats.org/officeDocument/2006/relationships/header" Target="header5.xml"/><Relationship Id="rId228" Type="http://schemas.openxmlformats.org/officeDocument/2006/relationships/fontTable" Target="fontTable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125" Type="http://schemas.openxmlformats.org/officeDocument/2006/relationships/image" Target="media/image115.png"/><Relationship Id="rId141" Type="http://schemas.openxmlformats.org/officeDocument/2006/relationships/image" Target="media/image131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3" Type="http://schemas.openxmlformats.org/officeDocument/2006/relationships/image" Target="media/image203.png"/><Relationship Id="rId218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131" Type="http://schemas.openxmlformats.org/officeDocument/2006/relationships/image" Target="media/image121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208" Type="http://schemas.openxmlformats.org/officeDocument/2006/relationships/image" Target="media/image198.png"/><Relationship Id="rId229" Type="http://schemas.openxmlformats.org/officeDocument/2006/relationships/theme" Target="theme/theme1.xml"/><Relationship Id="rId19" Type="http://schemas.openxmlformats.org/officeDocument/2006/relationships/image" Target="media/image9.png"/><Relationship Id="rId224" Type="http://schemas.openxmlformats.org/officeDocument/2006/relationships/header" Target="header6.xml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189" Type="http://schemas.openxmlformats.org/officeDocument/2006/relationships/image" Target="media/image179.png"/><Relationship Id="rId219" Type="http://schemas.openxmlformats.org/officeDocument/2006/relationships/image" Target="media/image209.png"/><Relationship Id="rId3" Type="http://schemas.microsoft.com/office/2007/relationships/stylesWithEffects" Target="stylesWithEffects.xml"/><Relationship Id="rId214" Type="http://schemas.openxmlformats.org/officeDocument/2006/relationships/image" Target="media/image204.png"/><Relationship Id="rId25" Type="http://schemas.openxmlformats.org/officeDocument/2006/relationships/image" Target="media/image15.png"/><Relationship Id="rId46" Type="http://schemas.openxmlformats.org/officeDocument/2006/relationships/image" Target="media/image36.png"/><Relationship Id="rId67" Type="http://schemas.openxmlformats.org/officeDocument/2006/relationships/image" Target="media/image57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62" Type="http://schemas.openxmlformats.org/officeDocument/2006/relationships/image" Target="media/image52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79" Type="http://schemas.openxmlformats.org/officeDocument/2006/relationships/image" Target="media/image169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0" Type="http://schemas.openxmlformats.org/officeDocument/2006/relationships/image" Target="media/image210.png"/><Relationship Id="rId225" Type="http://schemas.openxmlformats.org/officeDocument/2006/relationships/image" Target="media/image211.png"/><Relationship Id="rId15" Type="http://schemas.openxmlformats.org/officeDocument/2006/relationships/image" Target="media/image5.png"/><Relationship Id="rId36" Type="http://schemas.openxmlformats.org/officeDocument/2006/relationships/image" Target="media/image26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comments" Target="comments.xml"/><Relationship Id="rId31" Type="http://schemas.openxmlformats.org/officeDocument/2006/relationships/image" Target="media/image21.png"/><Relationship Id="rId52" Type="http://schemas.openxmlformats.org/officeDocument/2006/relationships/image" Target="media/image42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6" Type="http://schemas.openxmlformats.org/officeDocument/2006/relationships/image" Target="media/image16.png"/><Relationship Id="rId47" Type="http://schemas.openxmlformats.org/officeDocument/2006/relationships/image" Target="media/image37.png"/><Relationship Id="rId68" Type="http://schemas.openxmlformats.org/officeDocument/2006/relationships/image" Target="media/image58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6.png"/><Relationship Id="rId221" Type="http://schemas.openxmlformats.org/officeDocument/2006/relationships/header" Target="header3.xml"/><Relationship Id="rId37" Type="http://schemas.openxmlformats.org/officeDocument/2006/relationships/image" Target="media/image27.png"/><Relationship Id="rId58" Type="http://schemas.openxmlformats.org/officeDocument/2006/relationships/image" Target="media/image48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18</Pages>
  <Words>3708</Words>
  <Characters>21139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Technischen Fakultät der Universität Erlangen-Nürnberg, , zur Erlangung des Grades, , , DOKTOR-INGENIEUR, , , vorgelegt von, , Hazem Abdelaal Ahmed Elsaid Ibrahim , , Supervisor, , Prof. Dr.-Ing. Albert Heuberger</dc:creator>
  <cp:lastModifiedBy>Raghda Wahdan</cp:lastModifiedBy>
  <cp:revision>15</cp:revision>
  <dcterms:created xsi:type="dcterms:W3CDTF">2017-10-06T19:03:00Z</dcterms:created>
  <dcterms:modified xsi:type="dcterms:W3CDTF">2017-11-05T00:06:00Z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2017-10-06T00:00:00Z</vt:filetime>
  </property>
</Properties>
</file>