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BF5D25">
      <w:pPr>
        <w:pStyle w:val="Heading1"/>
      </w:pPr>
      <w:r>
        <w:t>Chapter 7</w:t>
      </w:r>
    </w:p>
    <w:p w:rsidR="002164AE" w:rsidRDefault="00BF5D25">
      <w:pPr>
        <w:spacing w:before="583"/>
        <w:ind w:left="480"/>
        <w:jc w:val="both"/>
        <w:rPr>
          <w:rFonts w:ascii="Georgia"/>
          <w:b/>
          <w:sz w:val="49"/>
        </w:rPr>
      </w:pPr>
      <w:del w:id="0" w:author="Raghda Wahdan" w:date="2017-11-10T23:00:00Z">
        <w:r w:rsidDel="005212DC">
          <w:rPr>
            <w:rFonts w:ascii="Georgia"/>
            <w:b/>
            <w:w w:val="95"/>
            <w:sz w:val="49"/>
          </w:rPr>
          <w:delText>Conclusions  and</w:delText>
        </w:r>
      </w:del>
      <w:ins w:id="1" w:author="Raghda Wahdan" w:date="2017-11-10T23:00:00Z">
        <w:r w:rsidR="005212DC">
          <w:rPr>
            <w:rFonts w:ascii="Georgia"/>
            <w:b/>
            <w:w w:val="95"/>
            <w:sz w:val="49"/>
          </w:rPr>
          <w:t xml:space="preserve">Conclusions </w:t>
        </w:r>
      </w:ins>
      <w:del w:id="2" w:author="Raghda Wahdan" w:date="2017-11-10T23:00:00Z">
        <w:r w:rsidDel="005212DC">
          <w:rPr>
            <w:rFonts w:ascii="Georgia"/>
            <w:b/>
            <w:w w:val="95"/>
            <w:sz w:val="49"/>
          </w:rPr>
          <w:delText xml:space="preserve">  Future</w:delText>
        </w:r>
      </w:del>
      <w:ins w:id="3" w:author="Raghda Wahdan" w:date="2017-11-10T23:00:00Z">
        <w:r w:rsidR="005212DC">
          <w:rPr>
            <w:rFonts w:ascii="Georgia"/>
            <w:b/>
            <w:w w:val="95"/>
            <w:sz w:val="49"/>
          </w:rPr>
          <w:t>and Future</w:t>
        </w:r>
      </w:ins>
      <w:r>
        <w:rPr>
          <w:rFonts w:ascii="Georgia"/>
          <w:b/>
          <w:w w:val="95"/>
          <w:sz w:val="49"/>
        </w:rPr>
        <w:t xml:space="preserve"> Work</w:t>
      </w:r>
    </w:p>
    <w:p w:rsidR="002164AE" w:rsidRDefault="002164AE">
      <w:pPr>
        <w:pStyle w:val="BodyText"/>
        <w:rPr>
          <w:rFonts w:ascii="Georgia"/>
          <w:b/>
          <w:sz w:val="74"/>
        </w:rPr>
      </w:pPr>
    </w:p>
    <w:p w:rsidR="002164AE" w:rsidRDefault="00BF5D25" w:rsidP="005767B6">
      <w:pPr>
        <w:pStyle w:val="BodyText"/>
        <w:spacing w:line="319" w:lineRule="auto"/>
        <w:ind w:left="480" w:right="105"/>
        <w:jc w:val="both"/>
      </w:pPr>
      <w:r>
        <w:rPr>
          <w:spacing w:val="-3"/>
          <w:w w:val="110"/>
        </w:rPr>
        <w:t xml:space="preserve">Nowadays, </w:t>
      </w:r>
      <w:r>
        <w:rPr>
          <w:w w:val="110"/>
        </w:rPr>
        <w:t xml:space="preserve">there is a great interest in RFID due to the number of applications used in this field. RFID systems provide </w:t>
      </w:r>
      <w:r>
        <w:rPr>
          <w:spacing w:val="-3"/>
          <w:w w:val="110"/>
        </w:rPr>
        <w:t xml:space="preserve">low </w:t>
      </w:r>
      <w:r>
        <w:rPr>
          <w:w w:val="110"/>
        </w:rPr>
        <w:t xml:space="preserve">cost and </w:t>
      </w:r>
      <w:r>
        <w:rPr>
          <w:spacing w:val="-3"/>
          <w:w w:val="110"/>
        </w:rPr>
        <w:t xml:space="preserve">low </w:t>
      </w:r>
      <w:r>
        <w:rPr>
          <w:w w:val="110"/>
        </w:rPr>
        <w:t xml:space="preserve">power object </w:t>
      </w:r>
      <w:proofErr w:type="spellStart"/>
      <w:r>
        <w:rPr>
          <w:w w:val="110"/>
        </w:rPr>
        <w:t>identi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fication</w:t>
      </w:r>
      <w:proofErr w:type="spellEnd"/>
      <w:r>
        <w:rPr>
          <w:w w:val="110"/>
        </w:rPr>
        <w:t xml:space="preserve"> and tracking mechanisms. It is the </w:t>
      </w:r>
      <w:r>
        <w:rPr>
          <w:spacing w:val="-3"/>
          <w:w w:val="110"/>
        </w:rPr>
        <w:t xml:space="preserve">key </w:t>
      </w:r>
      <w:r>
        <w:rPr>
          <w:w w:val="110"/>
        </w:rPr>
        <w:t xml:space="preserve">requirement for different </w:t>
      </w:r>
      <w:del w:id="4" w:author="Raghda Wahdan" w:date="2017-11-10T23:00:00Z">
        <w:r w:rsidDel="005212DC">
          <w:rPr>
            <w:w w:val="110"/>
          </w:rPr>
          <w:delText>ultra dense</w:delText>
        </w:r>
      </w:del>
      <w:ins w:id="5" w:author="Raghda Wahdan" w:date="2017-11-10T23:00:00Z">
        <w:r w:rsidR="005212DC">
          <w:rPr>
            <w:w w:val="110"/>
          </w:rPr>
          <w:t>ultra-dense</w:t>
        </w:r>
      </w:ins>
      <w:r>
        <w:rPr>
          <w:w w:val="110"/>
        </w:rPr>
        <w:t xml:space="preserve"> applications, e.g., logistics, access management</w:t>
      </w:r>
      <w:ins w:id="6" w:author="Raghda Wahdan" w:date="2017-11-10T23:01:00Z">
        <w:r w:rsidR="005212DC">
          <w:rPr>
            <w:w w:val="110"/>
          </w:rPr>
          <w:t>,</w:t>
        </w:r>
      </w:ins>
      <w:r>
        <w:rPr>
          <w:w w:val="110"/>
        </w:rPr>
        <w:t xml:space="preserve"> and timing sports </w:t>
      </w:r>
      <w:r>
        <w:rPr>
          <w:spacing w:val="-3"/>
          <w:w w:val="110"/>
        </w:rPr>
        <w:t xml:space="preserve">events. </w:t>
      </w:r>
      <w:r>
        <w:rPr>
          <w:w w:val="110"/>
        </w:rPr>
        <w:t xml:space="preserve">In such applications, dense </w:t>
      </w:r>
      <w:del w:id="7" w:author="Raghda Wahdan" w:date="2017-11-10T22:58:00Z">
        <w:r w:rsidDel="00860B9E">
          <w:rPr>
            <w:w w:val="110"/>
          </w:rPr>
          <w:delText>number of tags are</w:delText>
        </w:r>
      </w:del>
      <w:ins w:id="8" w:author="Raghda Wahdan" w:date="2017-11-10T22:58:00Z">
        <w:r w:rsidR="00860B9E">
          <w:rPr>
            <w:w w:val="110"/>
          </w:rPr>
          <w:t>number of tags is</w:t>
        </w:r>
      </w:ins>
      <w:r>
        <w:rPr>
          <w:w w:val="110"/>
        </w:rPr>
        <w:t xml:space="preserve"> </w:t>
      </w:r>
      <w:proofErr w:type="gramStart"/>
      <w:r>
        <w:rPr>
          <w:w w:val="110"/>
        </w:rPr>
        <w:t xml:space="preserve">expected </w:t>
      </w:r>
      <w:ins w:id="9" w:author="Raghda Wahdan" w:date="2017-11-10T23:24:00Z">
        <w:r w:rsidR="005767B6">
          <w:rPr>
            <w:w w:val="110"/>
          </w:rPr>
          <w:t xml:space="preserve"> which</w:t>
        </w:r>
        <w:proofErr w:type="gramEnd"/>
        <w:r w:rsidR="005767B6">
          <w:rPr>
            <w:w w:val="110"/>
          </w:rPr>
          <w:t xml:space="preserve"> requires faster identification.</w:t>
        </w:r>
      </w:ins>
      <w:del w:id="10" w:author="Raghda Wahdan" w:date="2017-11-10T23:24:00Z">
        <w:r w:rsidDel="005767B6">
          <w:rPr>
            <w:w w:val="110"/>
          </w:rPr>
          <w:delText>and fast identification is required.</w:delText>
        </w:r>
      </w:del>
    </w:p>
    <w:p w:rsidR="002164AE" w:rsidRDefault="00BF5D25" w:rsidP="005767B6">
      <w:pPr>
        <w:pStyle w:val="BodyText"/>
        <w:spacing w:line="319" w:lineRule="auto"/>
        <w:ind w:left="480" w:right="105" w:firstLine="351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main</w:t>
      </w:r>
      <w:r>
        <w:rPr>
          <w:spacing w:val="-18"/>
          <w:w w:val="110"/>
        </w:rPr>
        <w:t xml:space="preserve"> </w:t>
      </w:r>
      <w:r>
        <w:rPr>
          <w:w w:val="110"/>
        </w:rPr>
        <w:t>goal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thesis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increase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system</w:t>
      </w:r>
      <w:r>
        <w:rPr>
          <w:spacing w:val="-18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del w:id="11" w:author="Raghda Wahdan" w:date="2017-11-10T23:25:00Z">
        <w:r w:rsidDel="005767B6">
          <w:rPr>
            <w:w w:val="110"/>
          </w:rPr>
          <w:delText xml:space="preserve">faster </w:delText>
        </w:r>
      </w:del>
      <w:r>
        <w:rPr>
          <w:w w:val="110"/>
        </w:rPr>
        <w:t xml:space="preserve">identify tags </w:t>
      </w:r>
      <w:ins w:id="12" w:author="Raghda Wahdan" w:date="2017-11-10T23:25:00Z">
        <w:r w:rsidR="005767B6">
          <w:rPr>
            <w:w w:val="110"/>
          </w:rPr>
          <w:t xml:space="preserve">faster </w:t>
        </w:r>
      </w:ins>
      <w:r>
        <w:rPr>
          <w:w w:val="110"/>
        </w:rPr>
        <w:t xml:space="preserve">in the reader range. The transmission of tags is scheduled on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>with a</w:t>
      </w:r>
      <w:ins w:id="13" w:author="Raghda Wahdan" w:date="2017-11-10T23:26:00Z">
        <w:r w:rsidR="005767B6">
          <w:rPr>
            <w:w w:val="110"/>
          </w:rPr>
          <w:t>n</w:t>
        </w:r>
      </w:ins>
      <w:r>
        <w:rPr>
          <w:w w:val="110"/>
        </w:rPr>
        <w:t xml:space="preserve"> anti-collision protocol called DFSA. The identification time directly</w:t>
      </w:r>
      <w:r>
        <w:rPr>
          <w:spacing w:val="-13"/>
          <w:w w:val="110"/>
        </w:rPr>
        <w:t xml:space="preserve"> </w:t>
      </w:r>
      <w:r>
        <w:rPr>
          <w:w w:val="110"/>
        </w:rPr>
        <w:t>depends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reading</w:t>
      </w:r>
      <w:r>
        <w:rPr>
          <w:spacing w:val="-13"/>
          <w:w w:val="110"/>
        </w:rPr>
        <w:t xml:space="preserve"> </w:t>
      </w:r>
      <w:r>
        <w:rPr>
          <w:w w:val="110"/>
        </w:rPr>
        <w:t>efficiency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DFSA</w:t>
      </w:r>
      <w:r>
        <w:rPr>
          <w:spacing w:val="-14"/>
          <w:w w:val="110"/>
        </w:rPr>
        <w:t xml:space="preserve"> </w:t>
      </w:r>
      <w:r>
        <w:rPr>
          <w:w w:val="110"/>
        </w:rPr>
        <w:t>anti-collision</w:t>
      </w:r>
      <w:r>
        <w:rPr>
          <w:spacing w:val="-13"/>
          <w:w w:val="110"/>
        </w:rPr>
        <w:t xml:space="preserve"> </w:t>
      </w:r>
      <w:r>
        <w:rPr>
          <w:w w:val="110"/>
        </w:rPr>
        <w:t>protocol.</w:t>
      </w:r>
      <w:r>
        <w:rPr>
          <w:spacing w:val="10"/>
          <w:w w:val="110"/>
        </w:rPr>
        <w:t xml:space="preserve"> </w:t>
      </w:r>
      <w:r>
        <w:rPr>
          <w:w w:val="110"/>
        </w:rPr>
        <w:t>The DFSA</w:t>
      </w:r>
      <w:r>
        <w:rPr>
          <w:spacing w:val="-12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efficiency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controlled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parameters:</w:t>
      </w:r>
      <w:r>
        <w:rPr>
          <w:spacing w:val="19"/>
          <w:w w:val="110"/>
        </w:rPr>
        <w:t xml:space="preserve"> </w:t>
      </w:r>
      <w:del w:id="14" w:author="Raghda Wahdan" w:date="2017-11-10T23:26:00Z">
        <w:r w:rsidDel="005767B6">
          <w:rPr>
            <w:w w:val="110"/>
          </w:rPr>
          <w:delText>1)</w:delText>
        </w:r>
        <w:r w:rsidDel="005767B6">
          <w:rPr>
            <w:spacing w:val="-12"/>
            <w:w w:val="110"/>
          </w:rPr>
          <w:delText xml:space="preserve"> </w:delText>
        </w:r>
        <w:r w:rsidDel="005767B6">
          <w:rPr>
            <w:w w:val="110"/>
          </w:rPr>
          <w:delText>The</w:delText>
        </w:r>
      </w:del>
      <w:ins w:id="15" w:author="Raghda Wahdan" w:date="2017-11-10T23:26:00Z">
        <w:r w:rsidR="005767B6">
          <w:rPr>
            <w:w w:val="110"/>
          </w:rPr>
          <w:t>the</w:t>
        </w:r>
      </w:ins>
      <w:r>
        <w:rPr>
          <w:spacing w:val="-12"/>
          <w:w w:val="110"/>
        </w:rPr>
        <w:t xml:space="preserve"> </w:t>
      </w:r>
      <w:r>
        <w:rPr>
          <w:w w:val="110"/>
        </w:rPr>
        <w:t>accuracy of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tags</w:t>
      </w:r>
      <w:r>
        <w:rPr>
          <w:spacing w:val="-12"/>
          <w:w w:val="110"/>
        </w:rPr>
        <w:t xml:space="preserve"> </w:t>
      </w:r>
      <w:r>
        <w:rPr>
          <w:w w:val="110"/>
        </w:rPr>
        <w:t>estimation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</w:t>
      </w:r>
      <w:del w:id="16" w:author="Raghda Wahdan" w:date="2017-11-10T23:26:00Z">
        <w:r w:rsidDel="005767B6">
          <w:rPr>
            <w:w w:val="110"/>
          </w:rPr>
          <w:delText>.</w:delText>
        </w:r>
        <w:r w:rsidDel="005767B6">
          <w:rPr>
            <w:spacing w:val="20"/>
            <w:w w:val="110"/>
          </w:rPr>
          <w:delText xml:space="preserve"> </w:delText>
        </w:r>
        <w:r w:rsidDel="005767B6">
          <w:rPr>
            <w:w w:val="110"/>
          </w:rPr>
          <w:delText>2)</w:delText>
        </w:r>
      </w:del>
      <w:ins w:id="17" w:author="Raghda Wahdan" w:date="2017-11-10T23:26:00Z">
        <w:r w:rsidR="005767B6">
          <w:rPr>
            <w:w w:val="110"/>
          </w:rPr>
          <w:t xml:space="preserve"> and</w:t>
        </w:r>
      </w:ins>
      <w:r>
        <w:rPr>
          <w:spacing w:val="-12"/>
          <w:w w:val="110"/>
        </w:rPr>
        <w:t xml:space="preserve"> </w:t>
      </w:r>
      <w:del w:id="18" w:author="Raghda Wahdan" w:date="2017-11-10T23:27:00Z">
        <w:r w:rsidDel="005767B6">
          <w:rPr>
            <w:spacing w:val="-5"/>
            <w:w w:val="110"/>
          </w:rPr>
          <w:delText>Frame</w:delText>
        </w:r>
        <w:r w:rsidDel="005767B6">
          <w:rPr>
            <w:spacing w:val="-12"/>
            <w:w w:val="110"/>
          </w:rPr>
          <w:delText xml:space="preserve"> </w:delText>
        </w:r>
      </w:del>
      <w:ins w:id="19" w:author="Raghda Wahdan" w:date="2017-11-10T23:27:00Z">
        <w:r w:rsidR="005767B6">
          <w:rPr>
            <w:spacing w:val="-5"/>
            <w:w w:val="110"/>
          </w:rPr>
          <w:t>f</w:t>
        </w:r>
        <w:r w:rsidR="005767B6">
          <w:rPr>
            <w:spacing w:val="-5"/>
            <w:w w:val="110"/>
          </w:rPr>
          <w:t>rame</w:t>
        </w:r>
        <w:r w:rsidR="005767B6">
          <w:rPr>
            <w:spacing w:val="-12"/>
            <w:w w:val="110"/>
          </w:rPr>
          <w:t xml:space="preserve"> </w:t>
        </w:r>
      </w:ins>
      <w:r>
        <w:rPr>
          <w:w w:val="110"/>
        </w:rPr>
        <w:t>length</w:t>
      </w:r>
      <w:r>
        <w:rPr>
          <w:spacing w:val="-12"/>
          <w:w w:val="110"/>
        </w:rPr>
        <w:t xml:space="preserve"> </w:t>
      </w:r>
      <w:r>
        <w:rPr>
          <w:w w:val="110"/>
        </w:rPr>
        <w:t>optimization.</w:t>
      </w:r>
      <w:r>
        <w:rPr>
          <w:spacing w:val="20"/>
          <w:w w:val="110"/>
        </w:rPr>
        <w:t xml:space="preserve"> </w:t>
      </w:r>
      <w:r>
        <w:rPr>
          <w:w w:val="110"/>
        </w:rPr>
        <w:t>Modern RFID</w:t>
      </w:r>
      <w:r>
        <w:rPr>
          <w:spacing w:val="-11"/>
          <w:w w:val="110"/>
        </w:rPr>
        <w:t xml:space="preserve"> </w:t>
      </w:r>
      <w:r>
        <w:rPr>
          <w:w w:val="110"/>
        </w:rPr>
        <w:t>receivers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developed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layer.</w:t>
      </w:r>
      <w:r>
        <w:rPr>
          <w:spacing w:val="17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collision </w:t>
      </w:r>
      <w:r>
        <w:rPr>
          <w:spacing w:val="-3"/>
          <w:w w:val="110"/>
        </w:rPr>
        <w:t xml:space="preserve">recovery capability, </w:t>
      </w:r>
      <w:r>
        <w:rPr>
          <w:w w:val="110"/>
        </w:rPr>
        <w:t xml:space="preserve">which means that some of collided slots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converted to </w:t>
      </w:r>
      <w:del w:id="20" w:author="Raghda Wahdan" w:date="2017-11-10T23:30:00Z">
        <w:r w:rsidDel="005767B6">
          <w:rPr>
            <w:w w:val="110"/>
          </w:rPr>
          <w:delText xml:space="preserve">a </w:delText>
        </w:r>
      </w:del>
      <w:r>
        <w:rPr>
          <w:w w:val="110"/>
        </w:rPr>
        <w:t xml:space="preserve">successful slots. This capability reduces the losses from the collided slots. Moreover, modern RFID receivers </w:t>
      </w:r>
      <w:r>
        <w:rPr>
          <w:spacing w:val="-4"/>
          <w:w w:val="110"/>
        </w:rPr>
        <w:t xml:space="preserve">have </w:t>
      </w:r>
      <w:r>
        <w:rPr>
          <w:w w:val="110"/>
        </w:rPr>
        <w:t>the capability to identify the type of slot and terminate it as soon as it recognizes that</w:t>
      </w:r>
      <w:del w:id="21" w:author="Raghda Wahdan" w:date="2017-11-10T23:31:00Z">
        <w:r w:rsidDel="005767B6">
          <w:rPr>
            <w:w w:val="110"/>
          </w:rPr>
          <w:delText>,</w:delText>
        </w:r>
      </w:del>
      <w:r>
        <w:rPr>
          <w:w w:val="110"/>
        </w:rPr>
        <w:t xml:space="preserve"> it is not a successful slot. This capability reduces the losses from the empty</w:t>
      </w:r>
      <w:r>
        <w:rPr>
          <w:spacing w:val="44"/>
          <w:w w:val="110"/>
        </w:rPr>
        <w:t xml:space="preserve"> </w:t>
      </w:r>
      <w:r>
        <w:rPr>
          <w:w w:val="110"/>
        </w:rPr>
        <w:t>slots.</w:t>
      </w:r>
    </w:p>
    <w:p w:rsidR="002164AE" w:rsidRDefault="00BF5D25" w:rsidP="005767B6">
      <w:pPr>
        <w:pStyle w:val="BodyText"/>
        <w:spacing w:line="319" w:lineRule="auto"/>
        <w:ind w:left="480" w:right="105" w:firstLine="351"/>
        <w:jc w:val="both"/>
      </w:pPr>
      <w:del w:id="22" w:author="Raghda Wahdan" w:date="2017-11-10T23:31:00Z">
        <w:r w:rsidDel="005767B6">
          <w:rPr>
            <w:w w:val="110"/>
          </w:rPr>
          <w:delText xml:space="preserve">In this thesis, I focus on </w:delText>
        </w:r>
      </w:del>
      <w:ins w:id="23" w:author="Raghda Wahdan" w:date="2017-11-10T23:31:00Z">
        <w:r w:rsidR="005767B6">
          <w:rPr>
            <w:w w:val="110"/>
          </w:rPr>
          <w:t xml:space="preserve">The main focus of the thesis is to </w:t>
        </w:r>
      </w:ins>
      <w:del w:id="24" w:author="Raghda Wahdan" w:date="2017-11-10T23:32:00Z">
        <w:r w:rsidDel="005767B6">
          <w:rPr>
            <w:w w:val="110"/>
          </w:rPr>
          <w:delText xml:space="preserve">optimizing </w:delText>
        </w:r>
      </w:del>
      <w:ins w:id="25" w:author="Raghda Wahdan" w:date="2017-11-10T23:32:00Z">
        <w:r w:rsidR="005767B6">
          <w:rPr>
            <w:w w:val="110"/>
          </w:rPr>
          <w:t>optimiz</w:t>
        </w:r>
        <w:r w:rsidR="005767B6">
          <w:rPr>
            <w:w w:val="110"/>
          </w:rPr>
          <w:t>e</w:t>
        </w:r>
        <w:r w:rsidR="005767B6">
          <w:rPr>
            <w:w w:val="110"/>
          </w:rPr>
          <w:t xml:space="preserve"> </w:t>
        </w:r>
      </w:ins>
      <w:r>
        <w:rPr>
          <w:w w:val="110"/>
        </w:rPr>
        <w:t xml:space="preserve">the DFSA anti-collision algorithm </w:t>
      </w:r>
      <w:del w:id="26" w:author="Raghda Wahdan" w:date="2017-11-10T23:32:00Z">
        <w:r w:rsidDel="005767B6">
          <w:rPr>
            <w:w w:val="110"/>
          </w:rPr>
          <w:delText>tak- ing</w:delText>
        </w:r>
      </w:del>
      <w:ins w:id="27" w:author="Raghda Wahdan" w:date="2017-11-10T23:32:00Z">
        <w:r w:rsidR="005767B6">
          <w:rPr>
            <w:w w:val="110"/>
          </w:rPr>
          <w:t>taking</w:t>
        </w:r>
      </w:ins>
      <w:r>
        <w:rPr>
          <w:w w:val="110"/>
        </w:rPr>
        <w:t xml:space="preserve"> into consideration the physical </w:t>
      </w:r>
      <w:r>
        <w:rPr>
          <w:spacing w:val="-3"/>
          <w:w w:val="110"/>
        </w:rPr>
        <w:t xml:space="preserve">layer </w:t>
      </w:r>
      <w:r>
        <w:rPr>
          <w:w w:val="110"/>
        </w:rPr>
        <w:t xml:space="preserve">parameters e.g.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and the differences in slots durations. Thus, the thesis aims to </w:t>
      </w:r>
      <w:proofErr w:type="spellStart"/>
      <w:r>
        <w:rPr>
          <w:w w:val="110"/>
        </w:rPr>
        <w:t>es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tablish</w:t>
      </w:r>
      <w:proofErr w:type="spellEnd"/>
      <w:r>
        <w:rPr>
          <w:w w:val="110"/>
        </w:rPr>
        <w:t xml:space="preserve"> and propose </w:t>
      </w:r>
      <w:del w:id="28" w:author="Raghda Wahdan" w:date="2017-11-10T23:33:00Z">
        <w:r w:rsidDel="005767B6">
          <w:rPr>
            <w:w w:val="110"/>
          </w:rPr>
          <w:delText xml:space="preserve">of </w:delText>
        </w:r>
      </w:del>
      <w:r>
        <w:rPr>
          <w:spacing w:val="-3"/>
          <w:w w:val="110"/>
        </w:rPr>
        <w:t xml:space="preserve">advanced </w:t>
      </w:r>
      <w:r>
        <w:rPr>
          <w:w w:val="110"/>
        </w:rPr>
        <w:t>algorithms to increase the performance of</w:t>
      </w:r>
      <w:r>
        <w:rPr>
          <w:spacing w:val="-44"/>
          <w:w w:val="110"/>
        </w:rPr>
        <w:t xml:space="preserve"> </w:t>
      </w:r>
      <w:r>
        <w:rPr>
          <w:w w:val="110"/>
        </w:rPr>
        <w:t xml:space="preserve">the system.    </w:t>
      </w:r>
      <w:r>
        <w:rPr>
          <w:spacing w:val="48"/>
          <w:w w:val="110"/>
        </w:rPr>
        <w:t xml:space="preserve"> </w:t>
      </w:r>
      <w:r>
        <w:rPr>
          <w:w w:val="110"/>
        </w:rPr>
        <w:t xml:space="preserve">Since </w:t>
      </w:r>
      <w:r>
        <w:rPr>
          <w:spacing w:val="-4"/>
          <w:w w:val="110"/>
        </w:rPr>
        <w:t xml:space="preserve">my </w:t>
      </w:r>
      <w:r>
        <w:rPr>
          <w:spacing w:val="-3"/>
          <w:w w:val="110"/>
        </w:rPr>
        <w:t xml:space="preserve">work </w:t>
      </w:r>
      <w:r>
        <w:rPr>
          <w:w w:val="110"/>
        </w:rPr>
        <w:t xml:space="preserve">is focused on passive UHF RFID systems that </w:t>
      </w:r>
      <w:r>
        <w:rPr>
          <w:spacing w:val="-3"/>
          <w:w w:val="110"/>
        </w:rPr>
        <w:t>work</w:t>
      </w:r>
    </w:p>
    <w:p w:rsidR="002164AE" w:rsidRDefault="00BF5D25">
      <w:pPr>
        <w:pStyle w:val="BodyText"/>
        <w:spacing w:before="141"/>
        <w:ind w:left="4293" w:right="3922"/>
        <w:jc w:val="center"/>
      </w:pPr>
      <w:r>
        <w:rPr>
          <w:w w:val="105"/>
        </w:rPr>
        <w:lastRenderedPageBreak/>
        <w:t>105</w:t>
      </w:r>
    </w:p>
    <w:p w:rsidR="002164AE" w:rsidRDefault="002164AE">
      <w:pPr>
        <w:jc w:val="center"/>
        <w:sectPr w:rsidR="002164AE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2164AE" w:rsidRDefault="00BF5D25">
      <w:pPr>
        <w:tabs>
          <w:tab w:val="left" w:pos="2244"/>
        </w:tabs>
        <w:spacing w:before="102"/>
        <w:ind w:left="108"/>
        <w:jc w:val="both"/>
        <w:rPr>
          <w:rFonts w:ascii="Palatino Linotype"/>
          <w:i/>
          <w:sz w:val="24"/>
        </w:rPr>
      </w:pPr>
      <w:r>
        <w:rPr>
          <w:sz w:val="24"/>
        </w:rPr>
        <w:lastRenderedPageBreak/>
        <w:t>106</w:t>
      </w:r>
      <w:r>
        <w:rPr>
          <w:sz w:val="24"/>
        </w:rPr>
        <w:tab/>
      </w:r>
      <w:r>
        <w:rPr>
          <w:rFonts w:ascii="Palatino Linotype"/>
          <w:i/>
          <w:sz w:val="24"/>
        </w:rPr>
        <w:t xml:space="preserve">CHAPTER 7.    CONCLUSIONS </w:t>
      </w:r>
      <w:proofErr w:type="gramStart"/>
      <w:r>
        <w:rPr>
          <w:rFonts w:ascii="Palatino Linotype"/>
          <w:i/>
          <w:sz w:val="24"/>
        </w:rPr>
        <w:t>AND  FUTURE</w:t>
      </w:r>
      <w:proofErr w:type="gramEnd"/>
      <w:r>
        <w:rPr>
          <w:rFonts w:ascii="Palatino Linotype"/>
          <w:i/>
          <w:sz w:val="24"/>
        </w:rPr>
        <w:t xml:space="preserve"> </w:t>
      </w:r>
      <w:r>
        <w:rPr>
          <w:rFonts w:ascii="Palatino Linotype"/>
          <w:i/>
          <w:spacing w:val="11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WORK</w:t>
      </w:r>
    </w:p>
    <w:p w:rsidR="002164AE" w:rsidRDefault="002164AE">
      <w:pPr>
        <w:pStyle w:val="BodyText"/>
        <w:rPr>
          <w:rFonts w:ascii="Palatino Linotype"/>
          <w:i/>
          <w:sz w:val="29"/>
        </w:rPr>
      </w:pPr>
    </w:p>
    <w:p w:rsidR="002164AE" w:rsidRDefault="00BF5D25">
      <w:pPr>
        <w:pStyle w:val="BodyText"/>
        <w:spacing w:before="1" w:line="319" w:lineRule="auto"/>
        <w:ind w:left="108" w:right="477"/>
        <w:jc w:val="both"/>
      </w:pPr>
      <w:proofErr w:type="gramStart"/>
      <w:r>
        <w:rPr>
          <w:w w:val="110"/>
        </w:rPr>
        <w:t>with</w:t>
      </w:r>
      <w:proofErr w:type="gramEnd"/>
      <w:r>
        <w:rPr>
          <w:w w:val="110"/>
        </w:rPr>
        <w:t xml:space="preserve"> simple tags which are only capable of in-complex operations, almost all proposed</w:t>
      </w:r>
      <w:r>
        <w:rPr>
          <w:spacing w:val="-6"/>
          <w:w w:val="110"/>
        </w:rPr>
        <w:t xml:space="preserve"> </w:t>
      </w:r>
      <w:r>
        <w:rPr>
          <w:w w:val="110"/>
        </w:rPr>
        <w:t>changes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signal</w:t>
      </w:r>
      <w:r>
        <w:rPr>
          <w:spacing w:val="-6"/>
          <w:w w:val="110"/>
        </w:rPr>
        <w:t xml:space="preserve"> </w:t>
      </w:r>
      <w:r>
        <w:rPr>
          <w:w w:val="110"/>
        </w:rPr>
        <w:t>processing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performed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reader</w:t>
      </w:r>
      <w:r>
        <w:rPr>
          <w:spacing w:val="-6"/>
          <w:w w:val="110"/>
        </w:rPr>
        <w:t xml:space="preserve"> </w:t>
      </w:r>
      <w:r>
        <w:rPr>
          <w:w w:val="110"/>
        </w:rPr>
        <w:t>side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except in chapter 6, a new compatible changes of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standards are proposed.</w:t>
      </w:r>
    </w:p>
    <w:p w:rsidR="002164AE" w:rsidRDefault="002164AE">
      <w:pPr>
        <w:pStyle w:val="BodyText"/>
        <w:spacing w:before="1"/>
        <w:rPr>
          <w:sz w:val="39"/>
        </w:rPr>
      </w:pPr>
    </w:p>
    <w:p w:rsidR="002164AE" w:rsidRDefault="00BF5D25">
      <w:pPr>
        <w:pStyle w:val="Heading2"/>
        <w:numPr>
          <w:ilvl w:val="1"/>
          <w:numId w:val="1"/>
        </w:numPr>
        <w:tabs>
          <w:tab w:val="left" w:pos="991"/>
        </w:tabs>
        <w:ind w:hanging="882"/>
        <w:jc w:val="both"/>
      </w:pPr>
      <w:r>
        <w:t>Conclusions</w:t>
      </w:r>
    </w:p>
    <w:p w:rsidR="002164AE" w:rsidRDefault="00BF5D25">
      <w:pPr>
        <w:pStyle w:val="BodyText"/>
        <w:spacing w:before="234" w:line="358" w:lineRule="exact"/>
        <w:ind w:left="108" w:right="477"/>
        <w:jc w:val="both"/>
      </w:pP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advanced</w:t>
      </w:r>
      <w:r>
        <w:rPr>
          <w:spacing w:val="-19"/>
          <w:w w:val="110"/>
        </w:rPr>
        <w:t xml:space="preserve"> </w:t>
      </w:r>
      <w:r>
        <w:rPr>
          <w:w w:val="110"/>
        </w:rPr>
        <w:t>RFID</w:t>
      </w:r>
      <w:r>
        <w:rPr>
          <w:spacing w:val="-19"/>
          <w:w w:val="110"/>
        </w:rPr>
        <w:t xml:space="preserve"> </w:t>
      </w:r>
      <w:r>
        <w:rPr>
          <w:w w:val="110"/>
        </w:rPr>
        <w:t>readers,</w:t>
      </w:r>
      <w:r>
        <w:rPr>
          <w:spacing w:val="-16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proposed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this</w:t>
      </w:r>
      <w:r>
        <w:rPr>
          <w:spacing w:val="-19"/>
          <w:w w:val="110"/>
        </w:rPr>
        <w:t xml:space="preserve"> </w:t>
      </w:r>
      <w:del w:id="29" w:author="Raghda Wahdan" w:date="2017-11-10T23:34:00Z">
        <w:r w:rsidDel="005767B6">
          <w:rPr>
            <w:w w:val="110"/>
          </w:rPr>
          <w:delText>thesis</w:delText>
        </w:r>
      </w:del>
      <w:ins w:id="30" w:author="Raghda Wahdan" w:date="2017-11-10T23:34:00Z">
        <w:r w:rsidR="005767B6">
          <w:rPr>
            <w:w w:val="110"/>
          </w:rPr>
          <w:t>thesis,</w:t>
        </w:r>
      </w:ins>
      <w:r>
        <w:rPr>
          <w:spacing w:val="-19"/>
          <w:w w:val="110"/>
        </w:rPr>
        <w:t xml:space="preserve"> </w:t>
      </w:r>
      <w:r>
        <w:rPr>
          <w:w w:val="110"/>
        </w:rPr>
        <w:t>shorten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mean </w:t>
      </w:r>
      <w:r>
        <w:rPr>
          <w:spacing w:val="-3"/>
          <w:w w:val="110"/>
        </w:rPr>
        <w:t>average</w:t>
      </w:r>
      <w:r>
        <w:rPr>
          <w:spacing w:val="-15"/>
          <w:w w:val="110"/>
        </w:rPr>
        <w:t xml:space="preserve"> </w:t>
      </w:r>
      <w:ins w:id="31" w:author="Raghda Wahdan" w:date="2017-11-10T23:34:00Z">
        <w:r w:rsidR="005767B6">
          <w:rPr>
            <w:spacing w:val="-15"/>
            <w:w w:val="110"/>
          </w:rPr>
          <w:t xml:space="preserve">of </w:t>
        </w:r>
      </w:ins>
      <w:r>
        <w:rPr>
          <w:w w:val="110"/>
        </w:rPr>
        <w:t>reading</w:t>
      </w:r>
      <w:r>
        <w:rPr>
          <w:spacing w:val="-15"/>
          <w:w w:val="110"/>
        </w:rPr>
        <w:t xml:space="preserve"> </w:t>
      </w:r>
      <w:r>
        <w:rPr>
          <w:w w:val="110"/>
        </w:rPr>
        <w:t>time.</w:t>
      </w:r>
      <w:r>
        <w:rPr>
          <w:spacing w:val="25"/>
          <w:w w:val="110"/>
        </w:rPr>
        <w:t xml:space="preserve"> </w:t>
      </w:r>
      <w:r>
        <w:rPr>
          <w:w w:val="110"/>
        </w:rPr>
        <w:t>They</w:t>
      </w:r>
      <w:r>
        <w:rPr>
          <w:spacing w:val="-15"/>
          <w:w w:val="110"/>
        </w:rPr>
        <w:t xml:space="preserve"> </w:t>
      </w:r>
      <w:r>
        <w:rPr>
          <w:w w:val="110"/>
        </w:rPr>
        <w:t>incorporate</w:t>
      </w:r>
      <w:r>
        <w:rPr>
          <w:spacing w:val="-15"/>
          <w:w w:val="110"/>
        </w:rPr>
        <w:t xml:space="preserve"> </w:t>
      </w:r>
      <w:r>
        <w:rPr>
          <w:w w:val="110"/>
        </w:rPr>
        <w:t>different</w:t>
      </w:r>
      <w:r>
        <w:rPr>
          <w:spacing w:val="-15"/>
          <w:w w:val="110"/>
        </w:rPr>
        <w:t xml:space="preserve"> </w:t>
      </w:r>
      <w:r>
        <w:rPr>
          <w:w w:val="110"/>
        </w:rPr>
        <w:t>PHY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layer</w:t>
      </w:r>
      <w:r>
        <w:rPr>
          <w:spacing w:val="-1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order to efficiently optimize the </w:t>
      </w:r>
      <w:r>
        <w:rPr>
          <w:spacing w:val="-3"/>
          <w:w w:val="110"/>
        </w:rPr>
        <w:t xml:space="preserve">MAC </w:t>
      </w:r>
      <w:r>
        <w:rPr>
          <w:w w:val="110"/>
        </w:rPr>
        <w:t xml:space="preserve">anti-collision protocols. First, in chapter 4 a </w:t>
      </w:r>
      <w:r>
        <w:rPr>
          <w:spacing w:val="-3"/>
          <w:w w:val="110"/>
        </w:rPr>
        <w:t xml:space="preserve">novel </w:t>
      </w:r>
      <w:r>
        <w:rPr>
          <w:w w:val="110"/>
        </w:rPr>
        <w:t xml:space="preserve">closed form solution for a collision </w:t>
      </w:r>
      <w:r>
        <w:rPr>
          <w:spacing w:val="-3"/>
          <w:w w:val="110"/>
        </w:rPr>
        <w:t xml:space="preserve">recovery </w:t>
      </w:r>
      <w:r>
        <w:rPr>
          <w:spacing w:val="-4"/>
          <w:w w:val="110"/>
        </w:rPr>
        <w:t xml:space="preserve">aware </w:t>
      </w:r>
      <w:r>
        <w:rPr>
          <w:w w:val="110"/>
        </w:rPr>
        <w:t xml:space="preserve">ML estimator that considers the effects of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probability of the RFID reader. The theoretical derivations lead to a new analytical estimator that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easily implemented in RFID readers. Using the proposed formula, </w:t>
      </w:r>
      <w:r>
        <w:rPr>
          <w:spacing w:val="-4"/>
          <w:w w:val="110"/>
        </w:rPr>
        <w:t xml:space="preserve">we </w:t>
      </w:r>
      <w:r>
        <w:rPr>
          <w:w w:val="110"/>
        </w:rPr>
        <w:t>need neither look-up tables nor numerical searching. Furthermore, the estimator gives</w:t>
      </w:r>
      <w:r>
        <w:rPr>
          <w:spacing w:val="-45"/>
          <w:w w:val="110"/>
        </w:rPr>
        <w:t xml:space="preserve"> </w:t>
      </w:r>
      <w:r>
        <w:rPr>
          <w:w w:val="110"/>
        </w:rPr>
        <w:t>more precise relative number of tags estimation error compared to the other state- of-art proposals. Moreover, the proposed estimation algorithm reduces the total</w:t>
      </w:r>
      <w:r>
        <w:rPr>
          <w:spacing w:val="-11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0"/>
          <w:w w:val="110"/>
        </w:rPr>
        <w:t xml:space="preserve"> </w:t>
      </w:r>
      <w:r>
        <w:rPr>
          <w:rFonts w:ascii="Arial Unicode MS"/>
          <w:w w:val="110"/>
        </w:rPr>
        <w:t>10</w:t>
      </w:r>
      <w:r>
        <w:rPr>
          <w:rFonts w:ascii="Arial Unicode MS"/>
          <w:spacing w:val="-40"/>
          <w:w w:val="110"/>
        </w:rPr>
        <w:t xml:space="preserve"> </w:t>
      </w:r>
      <w:r>
        <w:rPr>
          <w:rFonts w:ascii="Arial Unicode MS"/>
          <w:w w:val="110"/>
        </w:rPr>
        <w:t>%</w:t>
      </w:r>
      <w:r>
        <w:rPr>
          <w:rFonts w:ascii="Arial Unicode MS"/>
          <w:spacing w:val="-17"/>
          <w:w w:val="110"/>
        </w:rPr>
        <w:t xml:space="preserve"> </w:t>
      </w:r>
      <w:r>
        <w:rPr>
          <w:w w:val="110"/>
        </w:rPr>
        <w:t>compared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state-of-art solution.</w:t>
      </w:r>
    </w:p>
    <w:p w:rsidR="002164AE" w:rsidRDefault="00BF5D25" w:rsidP="00744FC1">
      <w:pPr>
        <w:pStyle w:val="BodyText"/>
        <w:spacing w:line="358" w:lineRule="exact"/>
        <w:ind w:left="108" w:right="477" w:firstLine="351"/>
        <w:jc w:val="both"/>
      </w:pPr>
      <w:r>
        <w:rPr>
          <w:w w:val="110"/>
        </w:rPr>
        <w:t xml:space="preserve">In chapter 5, different proposals of frame length optimization </w:t>
      </w:r>
      <w:del w:id="32" w:author="Raghda Wahdan" w:date="2017-11-10T23:36:00Z">
        <w:r w:rsidDel="00744FC1">
          <w:rPr>
            <w:w w:val="110"/>
          </w:rPr>
          <w:delText xml:space="preserve">is </w:delText>
        </w:r>
      </w:del>
      <w:ins w:id="33" w:author="Raghda Wahdan" w:date="2017-11-10T23:36:00Z">
        <w:r w:rsidR="00744FC1">
          <w:rPr>
            <w:w w:val="110"/>
          </w:rPr>
          <w:t>are</w:t>
        </w:r>
        <w:r w:rsidR="00744FC1">
          <w:rPr>
            <w:w w:val="110"/>
          </w:rPr>
          <w:t xml:space="preserve"> </w:t>
        </w:r>
      </w:ins>
      <w:r>
        <w:rPr>
          <w:w w:val="110"/>
        </w:rPr>
        <w:t xml:space="preserve">presented. The first proposal is called “Time </w:t>
      </w:r>
      <w:r>
        <w:rPr>
          <w:spacing w:val="-4"/>
          <w:w w:val="110"/>
        </w:rPr>
        <w:t xml:space="preserve">aware </w:t>
      </w:r>
      <w:r>
        <w:rPr>
          <w:w w:val="110"/>
        </w:rPr>
        <w:t xml:space="preserve">frame length” frame length. In this proposal, the frame length considers only the </w:t>
      </w:r>
      <w:del w:id="34" w:author="Raghda Wahdan" w:date="2017-11-10T23:37:00Z">
        <w:r w:rsidDel="00744FC1">
          <w:rPr>
            <w:w w:val="110"/>
          </w:rPr>
          <w:delText>differences in slots durations is</w:delText>
        </w:r>
      </w:del>
      <w:ins w:id="35" w:author="Raghda Wahdan" w:date="2017-11-10T23:37:00Z">
        <w:r w:rsidR="00744FC1">
          <w:rPr>
            <w:w w:val="110"/>
          </w:rPr>
          <w:t>difference in slots durations is</w:t>
        </w:r>
      </w:ins>
      <w:r>
        <w:rPr>
          <w:w w:val="110"/>
        </w:rPr>
        <w:t xml:space="preserve"> considered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no</w:t>
      </w:r>
      <w:r>
        <w:rPr>
          <w:spacing w:val="-24"/>
          <w:w w:val="110"/>
        </w:rPr>
        <w:t xml:space="preserve"> </w:t>
      </w:r>
      <w:r>
        <w:rPr>
          <w:w w:val="110"/>
        </w:rPr>
        <w:t>collision</w:t>
      </w:r>
      <w:r>
        <w:rPr>
          <w:spacing w:val="-24"/>
          <w:w w:val="110"/>
        </w:rPr>
        <w:t xml:space="preserve"> </w:t>
      </w:r>
      <w:r>
        <w:rPr>
          <w:spacing w:val="-3"/>
          <w:w w:val="110"/>
        </w:rPr>
        <w:t>recovery</w:t>
      </w:r>
      <w:r>
        <w:rPr>
          <w:spacing w:val="-24"/>
          <w:w w:val="110"/>
        </w:rPr>
        <w:t xml:space="preserve"> </w:t>
      </w:r>
      <w:r>
        <w:rPr>
          <w:w w:val="110"/>
        </w:rPr>
        <w:t>effect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considered.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closed</w:t>
      </w:r>
      <w:r>
        <w:rPr>
          <w:spacing w:val="-24"/>
          <w:w w:val="110"/>
        </w:rPr>
        <w:t xml:space="preserve"> </w:t>
      </w:r>
      <w:r>
        <w:rPr>
          <w:w w:val="110"/>
        </w:rPr>
        <w:t>form</w:t>
      </w:r>
      <w:r>
        <w:rPr>
          <w:spacing w:val="-24"/>
          <w:w w:val="110"/>
        </w:rPr>
        <w:t xml:space="preserve"> </w:t>
      </w:r>
      <w:r>
        <w:rPr>
          <w:w w:val="110"/>
        </w:rPr>
        <w:t>solution for the optimum frame length is analytically derived. The proposed solution results</w:t>
      </w:r>
      <w:r>
        <w:rPr>
          <w:spacing w:val="-4"/>
          <w:w w:val="110"/>
        </w:rPr>
        <w:t xml:space="preserve"> </w:t>
      </w:r>
      <w:r>
        <w:rPr>
          <w:rFonts w:ascii="Arial Unicode MS" w:hAnsi="Arial Unicode MS"/>
          <w:w w:val="110"/>
        </w:rPr>
        <w:t>10</w:t>
      </w:r>
      <w:r>
        <w:rPr>
          <w:rFonts w:ascii="Arial Unicode MS" w:hAnsi="Arial Unicode MS"/>
          <w:spacing w:val="-41"/>
          <w:w w:val="110"/>
        </w:rPr>
        <w:t xml:space="preserve"> </w:t>
      </w:r>
      <w:r>
        <w:rPr>
          <w:rFonts w:ascii="Arial Unicode MS" w:hAnsi="Arial Unicode MS"/>
          <w:w w:val="110"/>
        </w:rPr>
        <w:t>%</w:t>
      </w:r>
      <w:r>
        <w:rPr>
          <w:rFonts w:ascii="Arial Unicode MS" w:hAnsi="Arial Unicode MS"/>
          <w:spacing w:val="-12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saving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reading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compared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conventional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FSA with frame length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The second proposal is “Multiple collision </w:t>
      </w:r>
      <w:proofErr w:type="spellStart"/>
      <w:r>
        <w:rPr>
          <w:w w:val="110"/>
        </w:rPr>
        <w:t>recov</w:t>
      </w:r>
      <w:proofErr w:type="spellEnd"/>
      <w:r>
        <w:rPr>
          <w:w w:val="110"/>
        </w:rPr>
        <w:t>-</w:t>
      </w:r>
      <w:r>
        <w:rPr>
          <w:spacing w:val="66"/>
          <w:w w:val="110"/>
        </w:rPr>
        <w:t xml:space="preserve"> </w:t>
      </w:r>
      <w:proofErr w:type="spellStart"/>
      <w:r>
        <w:rPr>
          <w:w w:val="110"/>
        </w:rPr>
        <w:t>ery</w:t>
      </w:r>
      <w:proofErr w:type="spellEnd"/>
      <w:r>
        <w:rPr>
          <w:w w:val="110"/>
        </w:rPr>
        <w:t xml:space="preserve"> </w:t>
      </w:r>
      <w:r>
        <w:rPr>
          <w:spacing w:val="-3"/>
          <w:w w:val="110"/>
        </w:rPr>
        <w:t xml:space="preserve">aware” </w:t>
      </w:r>
      <w:r>
        <w:rPr>
          <w:w w:val="110"/>
        </w:rPr>
        <w:t xml:space="preserve">frame length. This proposal considers the differences between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coefficients. Thus, it considers that,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strongly depends on the </w:t>
      </w:r>
      <w:ins w:id="36" w:author="Raghda Wahdan" w:date="2017-11-10T23:38:00Z">
        <w:r w:rsidR="00744FC1">
          <w:rPr>
            <w:w w:val="110"/>
          </w:rPr>
          <w:t>n</w:t>
        </w:r>
      </w:ins>
      <w:r>
        <w:rPr>
          <w:w w:val="110"/>
        </w:rPr>
        <w:t xml:space="preserve">umber of the collided tags. </w:t>
      </w:r>
      <w:proofErr w:type="gramStart"/>
      <w:r>
        <w:rPr>
          <w:spacing w:val="-3"/>
          <w:w w:val="110"/>
        </w:rPr>
        <w:t xml:space="preserve">However, </w:t>
      </w:r>
      <w:commentRangeStart w:id="37"/>
      <w:r>
        <w:rPr>
          <w:w w:val="110"/>
        </w:rPr>
        <w:t>it</w:t>
      </w:r>
      <w:commentRangeEnd w:id="37"/>
      <w:r w:rsidR="00744FC1">
        <w:rPr>
          <w:rStyle w:val="CommentReference"/>
        </w:rPr>
        <w:commentReference w:id="37"/>
      </w:r>
      <w:r>
        <w:rPr>
          <w:w w:val="110"/>
        </w:rPr>
        <w:t xml:space="preserve"> as- </w:t>
      </w:r>
      <w:proofErr w:type="spellStart"/>
      <w:r>
        <w:rPr>
          <w:w w:val="110"/>
        </w:rPr>
        <w:t>sumes</w:t>
      </w:r>
      <w:proofErr w:type="spellEnd"/>
      <w:r>
        <w:rPr>
          <w:w w:val="110"/>
        </w:rPr>
        <w:t xml:space="preserve"> constant slots durations regardless the slot type.</w:t>
      </w:r>
      <w:proofErr w:type="gramEnd"/>
      <w:r>
        <w:rPr>
          <w:w w:val="110"/>
        </w:rPr>
        <w:t xml:space="preserve"> A closed form solution for the optimum frame length is analytically derived. The proposed solution results</w:t>
      </w:r>
      <w:r>
        <w:rPr>
          <w:spacing w:val="-4"/>
          <w:w w:val="110"/>
        </w:rPr>
        <w:t xml:space="preserve"> </w:t>
      </w:r>
      <w:r>
        <w:rPr>
          <w:rFonts w:ascii="Arial Unicode MS" w:hAnsi="Arial Unicode MS"/>
          <w:w w:val="110"/>
        </w:rPr>
        <w:t>12</w:t>
      </w:r>
      <w:r>
        <w:rPr>
          <w:rFonts w:ascii="Arial Unicode MS" w:hAnsi="Arial Unicode MS"/>
          <w:spacing w:val="-41"/>
          <w:w w:val="110"/>
        </w:rPr>
        <w:t xml:space="preserve"> </w:t>
      </w:r>
      <w:r>
        <w:rPr>
          <w:rFonts w:ascii="Arial Unicode MS" w:hAnsi="Arial Unicode MS"/>
          <w:w w:val="110"/>
        </w:rPr>
        <w:t>%</w:t>
      </w:r>
      <w:r>
        <w:rPr>
          <w:rFonts w:ascii="Arial Unicode MS" w:hAnsi="Arial Unicode MS"/>
          <w:spacing w:val="-12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saving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reading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compared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conventional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FSA with frame length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The third proposal is “Time and constant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coefficients </w:t>
      </w:r>
      <w:r>
        <w:rPr>
          <w:spacing w:val="-3"/>
          <w:w w:val="110"/>
        </w:rPr>
        <w:t xml:space="preserve">aware” </w:t>
      </w:r>
      <w:r>
        <w:rPr>
          <w:w w:val="110"/>
        </w:rPr>
        <w:t xml:space="preserve">frame length.  In this proposal, the frame  </w:t>
      </w:r>
      <w:r>
        <w:rPr>
          <w:spacing w:val="45"/>
          <w:w w:val="110"/>
        </w:rPr>
        <w:t xml:space="preserve"> </w:t>
      </w:r>
      <w:r>
        <w:rPr>
          <w:w w:val="110"/>
        </w:rPr>
        <w:t>length</w:t>
      </w:r>
    </w:p>
    <w:p w:rsidR="002164AE" w:rsidRDefault="002164AE">
      <w:pPr>
        <w:spacing w:line="358" w:lineRule="exact"/>
        <w:jc w:val="both"/>
        <w:sectPr w:rsidR="002164AE">
          <w:pgSz w:w="11910" w:h="16840"/>
          <w:pgMar w:top="1500" w:right="1680" w:bottom="280" w:left="1620" w:header="720" w:footer="720" w:gutter="0"/>
          <w:cols w:space="720"/>
        </w:sectPr>
      </w:pPr>
    </w:p>
    <w:p w:rsidR="002164AE" w:rsidRDefault="00BF5D25">
      <w:pPr>
        <w:tabs>
          <w:tab w:val="right" w:pos="8497"/>
        </w:tabs>
        <w:spacing w:before="102"/>
        <w:ind w:left="480"/>
        <w:jc w:val="both"/>
        <w:rPr>
          <w:sz w:val="24"/>
        </w:rPr>
      </w:pPr>
      <w:r>
        <w:rPr>
          <w:rFonts w:ascii="Palatino Linotype"/>
          <w:i/>
          <w:w w:val="105"/>
          <w:sz w:val="24"/>
        </w:rPr>
        <w:lastRenderedPageBreak/>
        <w:t>7.2.   OPEN ISSUES AND</w:t>
      </w:r>
      <w:r>
        <w:rPr>
          <w:rFonts w:ascii="Palatino Linotype"/>
          <w:i/>
          <w:spacing w:val="2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FUTURE</w:t>
      </w:r>
      <w:r>
        <w:rPr>
          <w:rFonts w:ascii="Palatino Linotype"/>
          <w:i/>
          <w:spacing w:val="11"/>
          <w:w w:val="105"/>
          <w:sz w:val="24"/>
        </w:rPr>
        <w:t xml:space="preserve"> </w:t>
      </w:r>
      <w:r>
        <w:rPr>
          <w:rFonts w:ascii="Palatino Linotype"/>
          <w:i/>
          <w:spacing w:val="-3"/>
          <w:w w:val="105"/>
          <w:sz w:val="24"/>
        </w:rPr>
        <w:t>WORK</w:t>
      </w:r>
      <w:r>
        <w:rPr>
          <w:rFonts w:ascii="Times New Roman"/>
          <w:spacing w:val="-3"/>
          <w:w w:val="105"/>
          <w:sz w:val="24"/>
        </w:rPr>
        <w:tab/>
      </w:r>
      <w:r>
        <w:rPr>
          <w:w w:val="105"/>
          <w:sz w:val="24"/>
        </w:rPr>
        <w:t>107</w:t>
      </w:r>
    </w:p>
    <w:p w:rsidR="002164AE" w:rsidRDefault="002164AE">
      <w:pPr>
        <w:pStyle w:val="BodyText"/>
        <w:spacing w:before="8"/>
        <w:rPr>
          <w:sz w:val="27"/>
        </w:rPr>
      </w:pPr>
    </w:p>
    <w:p w:rsidR="002164AE" w:rsidRDefault="00BF5D25">
      <w:pPr>
        <w:pStyle w:val="BodyText"/>
        <w:spacing w:before="1" w:line="358" w:lineRule="exact"/>
        <w:ind w:left="479" w:right="105"/>
        <w:jc w:val="both"/>
      </w:pPr>
      <w:proofErr w:type="gramStart"/>
      <w:r>
        <w:rPr>
          <w:w w:val="110"/>
        </w:rPr>
        <w:t>considers</w:t>
      </w:r>
      <w:proofErr w:type="gramEnd"/>
      <w:r>
        <w:rPr>
          <w:w w:val="110"/>
        </w:rPr>
        <w:t xml:space="preserve"> the time differences in slots durations and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ca- </w:t>
      </w:r>
      <w:proofErr w:type="spellStart"/>
      <w:r>
        <w:rPr>
          <w:w w:val="110"/>
        </w:rPr>
        <w:t>pability</w:t>
      </w:r>
      <w:proofErr w:type="spellEnd"/>
      <w:r>
        <w:rPr>
          <w:w w:val="110"/>
        </w:rPr>
        <w:t xml:space="preserve"> of the receiver. </w:t>
      </w:r>
      <w:r>
        <w:rPr>
          <w:spacing w:val="-3"/>
          <w:w w:val="110"/>
        </w:rPr>
        <w:t xml:space="preserve">However, </w:t>
      </w:r>
      <w:r>
        <w:rPr>
          <w:w w:val="110"/>
        </w:rPr>
        <w:t xml:space="preserve">it assumes that the receiver has a constant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regardless the number of collided tags. A closed form solution is analyzed for the frame length. The proposed solution results </w:t>
      </w:r>
      <w:r>
        <w:rPr>
          <w:rFonts w:ascii="Arial Unicode MS" w:hAnsi="Arial Unicode MS"/>
          <w:w w:val="110"/>
        </w:rPr>
        <w:t xml:space="preserve">18 % </w:t>
      </w:r>
      <w:r>
        <w:rPr>
          <w:spacing w:val="-3"/>
          <w:w w:val="110"/>
        </w:rPr>
        <w:t xml:space="preserve">average </w:t>
      </w:r>
      <w:r>
        <w:rPr>
          <w:w w:val="110"/>
        </w:rPr>
        <w:t>saving in reading time compared to the conventional FSA with frame</w:t>
      </w:r>
      <w:r>
        <w:rPr>
          <w:spacing w:val="-8"/>
          <w:w w:val="110"/>
        </w:rPr>
        <w:t xml:space="preserve"> </w:t>
      </w:r>
      <w:r>
        <w:rPr>
          <w:w w:val="110"/>
        </w:rPr>
        <w:t>length</w:t>
      </w:r>
      <w:r>
        <w:rPr>
          <w:spacing w:val="-8"/>
          <w:w w:val="110"/>
        </w:rPr>
        <w:t xml:space="preserve"> </w:t>
      </w:r>
      <w:r>
        <w:rPr>
          <w:rFonts w:ascii="Arial" w:hAnsi="Arial"/>
          <w:i/>
          <w:w w:val="110"/>
        </w:rPr>
        <w:t>L</w:t>
      </w:r>
      <w:r>
        <w:rPr>
          <w:rFonts w:ascii="Arial" w:hAnsi="Arial"/>
          <w:i/>
          <w:spacing w:val="-9"/>
          <w:w w:val="110"/>
        </w:rPr>
        <w:t xml:space="preserve"> </w:t>
      </w:r>
      <w:r>
        <w:rPr>
          <w:rFonts w:ascii="Arial Unicode MS" w:hAnsi="Arial Unicode MS"/>
          <w:w w:val="110"/>
        </w:rPr>
        <w:t>=</w:t>
      </w:r>
      <w:r>
        <w:rPr>
          <w:rFonts w:ascii="Arial Unicode MS" w:hAnsi="Arial Unicode MS"/>
          <w:spacing w:val="-9"/>
          <w:w w:val="110"/>
        </w:rPr>
        <w:t xml:space="preserve">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Finally,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fourth</w:t>
      </w:r>
      <w:r>
        <w:rPr>
          <w:spacing w:val="-8"/>
          <w:w w:val="110"/>
        </w:rPr>
        <w:t xml:space="preserve"> </w:t>
      </w:r>
      <w:r>
        <w:rPr>
          <w:w w:val="110"/>
        </w:rPr>
        <w:t>proposal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“Time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collision </w:t>
      </w:r>
      <w:r>
        <w:rPr>
          <w:spacing w:val="-3"/>
          <w:w w:val="110"/>
        </w:rPr>
        <w:t xml:space="preserve">recovery aware” </w:t>
      </w:r>
      <w:r>
        <w:rPr>
          <w:w w:val="110"/>
        </w:rPr>
        <w:t>frame length. This proposal considers the differences in slots durations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21"/>
          <w:w w:val="110"/>
        </w:rPr>
        <w:t xml:space="preserve"> </w:t>
      </w:r>
      <w:r>
        <w:rPr>
          <w:w w:val="110"/>
        </w:rPr>
        <w:t>collision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recovery</w:t>
      </w:r>
      <w:r>
        <w:rPr>
          <w:spacing w:val="-21"/>
          <w:w w:val="110"/>
        </w:rPr>
        <w:t xml:space="preserve"> </w:t>
      </w:r>
      <w:r>
        <w:rPr>
          <w:w w:val="110"/>
        </w:rPr>
        <w:t>coefficients.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closed</w:t>
      </w:r>
      <w:r>
        <w:rPr>
          <w:spacing w:val="-21"/>
          <w:w w:val="110"/>
        </w:rPr>
        <w:t xml:space="preserve"> </w:t>
      </w:r>
      <w:r>
        <w:rPr>
          <w:w w:val="110"/>
        </w:rPr>
        <w:t>form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solution is analyzed for the frame length. The proposed solution results </w:t>
      </w:r>
      <w:r>
        <w:rPr>
          <w:rFonts w:ascii="Arial Unicode MS" w:hAnsi="Arial Unicode MS"/>
          <w:w w:val="110"/>
        </w:rPr>
        <w:t xml:space="preserve">22 % </w:t>
      </w:r>
      <w:r>
        <w:rPr>
          <w:spacing w:val="-3"/>
          <w:w w:val="110"/>
        </w:rPr>
        <w:t xml:space="preserve">average </w:t>
      </w:r>
      <w:r>
        <w:rPr>
          <w:w w:val="110"/>
        </w:rPr>
        <w:t xml:space="preserve">saving in reading time compared to the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FSA with frame length  </w:t>
      </w:r>
      <w:r>
        <w:rPr>
          <w:spacing w:val="66"/>
          <w:w w:val="110"/>
        </w:rPr>
        <w:t xml:space="preserve">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</w:t>
      </w:r>
      <w:r>
        <w:rPr>
          <w:spacing w:val="-7"/>
          <w:w w:val="110"/>
        </w:rPr>
        <w:t xml:space="preserve">For </w:t>
      </w:r>
      <w:r>
        <w:rPr>
          <w:w w:val="110"/>
        </w:rPr>
        <w:t xml:space="preserve">the proposed systems, there is still </w:t>
      </w:r>
      <w:r>
        <w:rPr>
          <w:rFonts w:ascii="Symbol" w:hAnsi="Symbol"/>
          <w:w w:val="110"/>
        </w:rPr>
        <w:t></w:t>
      </w:r>
      <w:r>
        <w:rPr>
          <w:rFonts w:ascii="Symbol" w:hAnsi="Symbol"/>
          <w:w w:val="110"/>
        </w:rPr>
        <w:t>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Arial Unicode MS" w:hAnsi="Arial Unicode MS"/>
          <w:w w:val="110"/>
        </w:rPr>
        <w:t xml:space="preserve">10 % </w:t>
      </w:r>
      <w:r>
        <w:rPr>
          <w:w w:val="110"/>
        </w:rPr>
        <w:t xml:space="preserve">room of improvement between the best proposed system and the theoretical limit of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 [11]. The main reason of this is</w:t>
      </w:r>
      <w:proofErr w:type="gramStart"/>
      <w:r>
        <w:rPr>
          <w:w w:val="110"/>
        </w:rPr>
        <w:t>,</w:t>
      </w:r>
      <w:proofErr w:type="gramEnd"/>
      <w:r>
        <w:rPr>
          <w:w w:val="110"/>
        </w:rPr>
        <w:t xml:space="preserve"> the </w:t>
      </w:r>
      <w:r>
        <w:rPr>
          <w:spacing w:val="-3"/>
          <w:w w:val="110"/>
        </w:rPr>
        <w:t xml:space="preserve">allowed </w:t>
      </w:r>
      <w:r>
        <w:rPr>
          <w:w w:val="110"/>
        </w:rPr>
        <w:t xml:space="preserve">optimization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only in the reader side. </w:t>
      </w:r>
      <w:r>
        <w:rPr>
          <w:spacing w:val="-10"/>
          <w:w w:val="110"/>
        </w:rPr>
        <w:t xml:space="preserve">To </w:t>
      </w:r>
      <w:r>
        <w:rPr>
          <w:w w:val="110"/>
        </w:rPr>
        <w:t xml:space="preserve">follow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 [11], the tags could not </w:t>
      </w:r>
      <w:r>
        <w:rPr>
          <w:spacing w:val="3"/>
          <w:w w:val="110"/>
        </w:rPr>
        <w:t>be</w:t>
      </w:r>
      <w:r>
        <w:rPr>
          <w:spacing w:val="-38"/>
          <w:w w:val="110"/>
        </w:rPr>
        <w:t xml:space="preserve"> </w:t>
      </w:r>
      <w:r>
        <w:rPr>
          <w:w w:val="110"/>
        </w:rPr>
        <w:t>modified.</w:t>
      </w:r>
    </w:p>
    <w:p w:rsidR="002164AE" w:rsidRDefault="00BF5D25" w:rsidP="002B4993">
      <w:pPr>
        <w:pStyle w:val="BodyText"/>
        <w:spacing w:before="80" w:line="319" w:lineRule="auto"/>
        <w:ind w:left="480" w:right="105" w:firstLine="351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chapter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6"/>
          <w:w w:val="110"/>
        </w:rPr>
        <w:t xml:space="preserve"> </w:t>
      </w:r>
      <w:r>
        <w:rPr>
          <w:w w:val="110"/>
        </w:rPr>
        <w:t>backwards</w:t>
      </w:r>
      <w:r>
        <w:rPr>
          <w:spacing w:val="-7"/>
          <w:w w:val="110"/>
        </w:rPr>
        <w:t xml:space="preserve"> </w:t>
      </w:r>
      <w:r>
        <w:rPr>
          <w:w w:val="110"/>
        </w:rPr>
        <w:t>compatible</w:t>
      </w:r>
      <w:r>
        <w:rPr>
          <w:spacing w:val="-7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EPCglobal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Class</w:t>
      </w:r>
      <w:r>
        <w:rPr>
          <w:spacing w:val="-7"/>
          <w:w w:val="110"/>
        </w:rPr>
        <w:t xml:space="preserve"> </w:t>
      </w:r>
      <w:r>
        <w:rPr>
          <w:w w:val="110"/>
        </w:rPr>
        <w:t>1 Gen</w:t>
      </w:r>
      <w:r>
        <w:rPr>
          <w:spacing w:val="-26"/>
          <w:w w:val="110"/>
        </w:rPr>
        <w:t xml:space="preserve"> </w:t>
      </w:r>
      <w:r>
        <w:rPr>
          <w:w w:val="110"/>
        </w:rPr>
        <w:t>2</w:t>
      </w:r>
      <w:r>
        <w:rPr>
          <w:spacing w:val="-26"/>
          <w:w w:val="110"/>
        </w:rPr>
        <w:t xml:space="preserve"> </w:t>
      </w:r>
      <w:r>
        <w:rPr>
          <w:w w:val="110"/>
        </w:rPr>
        <w:t>standard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proposed.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6"/>
          <w:w w:val="110"/>
        </w:rPr>
        <w:t xml:space="preserve"> </w:t>
      </w:r>
      <w:del w:id="38" w:author="Raghda Wahdan" w:date="2017-11-12T19:15:00Z">
        <w:r w:rsidDel="002B4993">
          <w:rPr>
            <w:w w:val="110"/>
          </w:rPr>
          <w:delText>proposes</w:delText>
        </w:r>
        <w:r w:rsidDel="002B4993">
          <w:rPr>
            <w:spacing w:val="-25"/>
            <w:w w:val="110"/>
          </w:rPr>
          <w:delText xml:space="preserve"> </w:delText>
        </w:r>
      </w:del>
      <w:ins w:id="39" w:author="Raghda Wahdan" w:date="2017-11-12T19:15:00Z">
        <w:r w:rsidR="002B4993">
          <w:rPr>
            <w:w w:val="110"/>
          </w:rPr>
          <w:t>presents</w:t>
        </w:r>
        <w:r w:rsidR="002B4993">
          <w:rPr>
            <w:spacing w:val="-25"/>
            <w:w w:val="110"/>
          </w:rPr>
          <w:t xml:space="preserve"> </w:t>
        </w:r>
      </w:ins>
      <w:r>
        <w:rPr>
          <w:w w:val="110"/>
        </w:rPr>
        <w:t>some</w:t>
      </w:r>
      <w:r>
        <w:rPr>
          <w:spacing w:val="-26"/>
          <w:w w:val="110"/>
        </w:rPr>
        <w:t xml:space="preserve"> </w:t>
      </w:r>
      <w:r>
        <w:rPr>
          <w:w w:val="110"/>
        </w:rPr>
        <w:t>modifications</w:t>
      </w:r>
      <w:r>
        <w:rPr>
          <w:spacing w:val="-26"/>
          <w:w w:val="110"/>
        </w:rPr>
        <w:t xml:space="preserve"> </w:t>
      </w:r>
      <w:r>
        <w:rPr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proofErr w:type="spellStart"/>
      <w:r>
        <w:rPr>
          <w:w w:val="110"/>
        </w:rPr>
        <w:t>communica-</w:t>
      </w:r>
      <w:del w:id="40" w:author="Raghda Wahdan" w:date="2017-11-12T19:15:00Z">
        <w:r w:rsidDel="002B4993">
          <w:rPr>
            <w:w w:val="110"/>
          </w:rPr>
          <w:delText xml:space="preserve"> </w:delText>
        </w:r>
      </w:del>
      <w:r>
        <w:rPr>
          <w:w w:val="110"/>
        </w:rPr>
        <w:t>tion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signal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Tag/reader.</w:t>
      </w:r>
      <w:r>
        <w:rPr>
          <w:spacing w:val="21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modifications,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del w:id="41" w:author="Raghda Wahdan" w:date="2017-11-12T19:15:00Z">
        <w:r w:rsidDel="002B4993">
          <w:rPr>
            <w:w w:val="110"/>
          </w:rPr>
          <w:delText>is</w:delText>
        </w:r>
        <w:r w:rsidDel="002B4993">
          <w:rPr>
            <w:spacing w:val="-9"/>
            <w:w w:val="110"/>
          </w:rPr>
          <w:delText xml:space="preserve"> </w:delText>
        </w:r>
        <w:r w:rsidDel="002B4993">
          <w:rPr>
            <w:w w:val="110"/>
          </w:rPr>
          <w:delText xml:space="preserve">presented </w:delText>
        </w:r>
      </w:del>
      <w:r>
        <w:rPr>
          <w:w w:val="110"/>
        </w:rPr>
        <w:t xml:space="preserve">approaches the theoretical </w:t>
      </w:r>
      <w:r>
        <w:rPr>
          <w:spacing w:val="-3"/>
          <w:w w:val="110"/>
        </w:rPr>
        <w:t xml:space="preserve">lower </w:t>
      </w:r>
      <w:r>
        <w:rPr>
          <w:w w:val="110"/>
        </w:rPr>
        <w:t xml:space="preserve">reading time limit of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standard. The proposed system is compatible with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</w:t>
      </w:r>
      <w:proofErr w:type="gramStart"/>
      <w:r>
        <w:rPr>
          <w:w w:val="110"/>
        </w:rPr>
        <w:t>stan</w:t>
      </w:r>
      <w:proofErr w:type="gramEnd"/>
      <w:del w:id="42" w:author="Raghda Wahdan" w:date="2017-11-12T19:16:00Z">
        <w:r w:rsidDel="002B4993">
          <w:rPr>
            <w:w w:val="110"/>
          </w:rPr>
          <w:delText xml:space="preserve">- </w:delText>
        </w:r>
      </w:del>
      <w:r>
        <w:rPr>
          <w:w w:val="110"/>
        </w:rPr>
        <w:t xml:space="preserve">dards, i.e. the proposed tags could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jointly operated with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tags and identified </w:t>
      </w:r>
      <w:r>
        <w:rPr>
          <w:spacing w:val="-4"/>
          <w:w w:val="110"/>
        </w:rPr>
        <w:t xml:space="preserve">by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readers without affecting the performance. </w:t>
      </w:r>
      <w:r>
        <w:rPr>
          <w:spacing w:val="-3"/>
          <w:w w:val="110"/>
        </w:rPr>
        <w:t>Ad</w:t>
      </w:r>
      <w:del w:id="43" w:author="Raghda Wahdan" w:date="2017-11-12T19:23:00Z">
        <w:r w:rsidDel="002B4993">
          <w:rPr>
            <w:spacing w:val="-3"/>
            <w:w w:val="110"/>
          </w:rPr>
          <w:delText xml:space="preserve">- </w:delText>
        </w:r>
      </w:del>
      <w:r>
        <w:rPr>
          <w:w w:val="110"/>
        </w:rPr>
        <w:t xml:space="preserve">ditionally,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tags can also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operated together with the proposed tags and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identified </w:t>
      </w:r>
      <w:r>
        <w:rPr>
          <w:spacing w:val="-4"/>
          <w:w w:val="110"/>
        </w:rPr>
        <w:t xml:space="preserve">by </w:t>
      </w:r>
      <w:r>
        <w:rPr>
          <w:w w:val="110"/>
        </w:rPr>
        <w:t>the proposed</w:t>
      </w:r>
      <w:r>
        <w:rPr>
          <w:spacing w:val="40"/>
          <w:w w:val="110"/>
        </w:rPr>
        <w:t xml:space="preserve"> </w:t>
      </w:r>
      <w:r>
        <w:rPr>
          <w:w w:val="110"/>
        </w:rPr>
        <w:t>reader.</w:t>
      </w:r>
    </w:p>
    <w:p w:rsidR="002164AE" w:rsidRDefault="002164AE">
      <w:pPr>
        <w:pStyle w:val="BodyText"/>
        <w:spacing w:before="1"/>
        <w:rPr>
          <w:sz w:val="39"/>
        </w:rPr>
      </w:pPr>
    </w:p>
    <w:p w:rsidR="002164AE" w:rsidRDefault="00BF5D25">
      <w:pPr>
        <w:pStyle w:val="Heading2"/>
        <w:numPr>
          <w:ilvl w:val="1"/>
          <w:numId w:val="1"/>
        </w:numPr>
        <w:tabs>
          <w:tab w:val="left" w:pos="1363"/>
        </w:tabs>
        <w:ind w:left="1362" w:hanging="882"/>
        <w:jc w:val="both"/>
      </w:pPr>
      <w:r>
        <w:rPr>
          <w:spacing w:val="2"/>
        </w:rPr>
        <w:t>Open</w:t>
      </w:r>
      <w:r>
        <w:rPr>
          <w:spacing w:val="-20"/>
        </w:rPr>
        <w:t xml:space="preserve"> </w:t>
      </w:r>
      <w:r>
        <w:t>Issues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6"/>
        </w:rPr>
        <w:t>Future</w:t>
      </w:r>
      <w:r>
        <w:rPr>
          <w:spacing w:val="-20"/>
        </w:rPr>
        <w:t xml:space="preserve"> </w:t>
      </w:r>
      <w:r>
        <w:rPr>
          <w:spacing w:val="-9"/>
        </w:rPr>
        <w:t>Work</w:t>
      </w:r>
    </w:p>
    <w:p w:rsidR="002164AE" w:rsidRDefault="00BF5D25" w:rsidP="007E1CA8">
      <w:pPr>
        <w:pStyle w:val="BodyText"/>
        <w:spacing w:before="313" w:line="319" w:lineRule="auto"/>
        <w:ind w:left="480" w:right="105"/>
        <w:jc w:val="both"/>
      </w:pPr>
      <w:r>
        <w:rPr>
          <w:w w:val="110"/>
        </w:rPr>
        <w:t xml:space="preserve">Despite the effort invested in this dissertation, there are still some remaining issues left that require further investigations. </w:t>
      </w:r>
      <w:del w:id="44" w:author="Raghda Wahdan" w:date="2017-11-12T19:25:00Z">
        <w:r w:rsidDel="007E1CA8">
          <w:rPr>
            <w:spacing w:val="-10"/>
            <w:w w:val="110"/>
          </w:rPr>
          <w:delText xml:space="preserve">To </w:delText>
        </w:r>
        <w:r w:rsidDel="007E1CA8">
          <w:rPr>
            <w:w w:val="110"/>
          </w:rPr>
          <w:delText>mention but some examples</w:delText>
        </w:r>
      </w:del>
      <w:ins w:id="45" w:author="Raghda Wahdan" w:date="2017-11-12T19:25:00Z">
        <w:r w:rsidR="007E1CA8">
          <w:rPr>
            <w:spacing w:val="-10"/>
            <w:w w:val="110"/>
          </w:rPr>
          <w:t>For instance</w:t>
        </w:r>
        <w:r w:rsidR="007E1CA8">
          <w:rPr>
            <w:w w:val="110"/>
          </w:rPr>
          <w:t>;</w:t>
        </w:r>
      </w:ins>
      <w:del w:id="46" w:author="Raghda Wahdan" w:date="2017-11-12T19:25:00Z">
        <w:r w:rsidDel="007E1CA8">
          <w:rPr>
            <w:w w:val="110"/>
          </w:rPr>
          <w:delText>,</w:delText>
        </w:r>
      </w:del>
      <w:r>
        <w:rPr>
          <w:w w:val="110"/>
        </w:rPr>
        <w:t xml:space="preserve"> the</w:t>
      </w:r>
      <w:r>
        <w:rPr>
          <w:spacing w:val="-20"/>
          <w:w w:val="110"/>
        </w:rPr>
        <w:t xml:space="preserve"> </w:t>
      </w:r>
      <w:r>
        <w:rPr>
          <w:w w:val="110"/>
        </w:rPr>
        <w:t>influence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initial</w:t>
      </w:r>
      <w:r>
        <w:rPr>
          <w:spacing w:val="-20"/>
          <w:w w:val="110"/>
        </w:rPr>
        <w:t xml:space="preserve"> </w:t>
      </w:r>
      <w:r>
        <w:rPr>
          <w:w w:val="110"/>
        </w:rPr>
        <w:t>frame</w:t>
      </w:r>
      <w:r>
        <w:rPr>
          <w:spacing w:val="-20"/>
          <w:w w:val="110"/>
        </w:rPr>
        <w:t xml:space="preserve"> </w:t>
      </w:r>
      <w:r>
        <w:rPr>
          <w:w w:val="110"/>
        </w:rPr>
        <w:t>length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proposed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neglected</w:t>
      </w:r>
      <w:ins w:id="47" w:author="Raghda Wahdan" w:date="2017-11-12T19:25:00Z">
        <w:r w:rsidR="007E1CA8">
          <w:rPr>
            <w:w w:val="110"/>
          </w:rPr>
          <w:t>,</w:t>
        </w:r>
      </w:ins>
      <w:ins w:id="48" w:author="Raghda Wahdan" w:date="2017-11-12T19:26:00Z">
        <w:r w:rsidR="007E1CA8">
          <w:rPr>
            <w:w w:val="110"/>
          </w:rPr>
          <w:t xml:space="preserve"> </w:t>
        </w:r>
        <w:proofErr w:type="spellStart"/>
        <w:r w:rsidR="007E1CA8">
          <w:rPr>
            <w:w w:val="110"/>
          </w:rPr>
          <w:t>and</w:t>
        </w:r>
      </w:ins>
      <w:del w:id="49" w:author="Raghda Wahdan" w:date="2017-11-12T19:25:00Z">
        <w:r w:rsidDel="007E1CA8">
          <w:rPr>
            <w:w w:val="110"/>
          </w:rPr>
          <w:delText>.</w:delText>
        </w:r>
        <w:r w:rsidDel="007E1CA8">
          <w:rPr>
            <w:spacing w:val="14"/>
            <w:w w:val="110"/>
          </w:rPr>
          <w:delText xml:space="preserve"> </w:delText>
        </w:r>
        <w:r w:rsidDel="007E1CA8">
          <w:rPr>
            <w:w w:val="110"/>
          </w:rPr>
          <w:delText>T</w:delText>
        </w:r>
      </w:del>
      <w:ins w:id="50" w:author="Raghda Wahdan" w:date="2017-11-12T19:26:00Z">
        <w:r w:rsidR="007E1CA8">
          <w:rPr>
            <w:w w:val="110"/>
          </w:rPr>
          <w:t>t</w:t>
        </w:r>
      </w:ins>
      <w:r>
        <w:rPr>
          <w:w w:val="110"/>
        </w:rPr>
        <w:t>he</w:t>
      </w:r>
      <w:proofErr w:type="spellEnd"/>
      <w:r>
        <w:rPr>
          <w:w w:val="110"/>
        </w:rPr>
        <w:t xml:space="preserve"> influence of the initial frame length should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analyzed. In addition,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 xml:space="preserve">knowledge of the current SNR should send a feedback signal to the PHY </w:t>
      </w:r>
      <w:r>
        <w:rPr>
          <w:spacing w:val="-3"/>
          <w:w w:val="110"/>
        </w:rPr>
        <w:t xml:space="preserve">layer. </w:t>
      </w:r>
      <w:r>
        <w:rPr>
          <w:w w:val="110"/>
        </w:rPr>
        <w:t xml:space="preserve">In this signal,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>decide to start resolving the current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collided slot either to a successful or unsuccessful slot, depending on the current 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value</w:t>
      </w:r>
    </w:p>
    <w:p w:rsidR="002164AE" w:rsidRDefault="002164AE">
      <w:pPr>
        <w:spacing w:line="319" w:lineRule="auto"/>
        <w:jc w:val="both"/>
        <w:sectPr w:rsidR="002164AE">
          <w:pgSz w:w="11910" w:h="16840"/>
          <w:pgMar w:top="1500" w:right="1620" w:bottom="280" w:left="1680" w:header="720" w:footer="720" w:gutter="0"/>
          <w:cols w:space="720"/>
        </w:sectPr>
      </w:pPr>
    </w:p>
    <w:p w:rsidR="002164AE" w:rsidRDefault="00BF5D25">
      <w:pPr>
        <w:tabs>
          <w:tab w:val="left" w:pos="2244"/>
        </w:tabs>
        <w:spacing w:before="102"/>
        <w:ind w:left="108"/>
        <w:jc w:val="both"/>
        <w:rPr>
          <w:rFonts w:ascii="Palatino Linotype"/>
          <w:i/>
          <w:sz w:val="24"/>
        </w:rPr>
      </w:pPr>
      <w:r>
        <w:rPr>
          <w:sz w:val="24"/>
        </w:rPr>
        <w:lastRenderedPageBreak/>
        <w:t>108</w:t>
      </w:r>
      <w:r>
        <w:rPr>
          <w:sz w:val="24"/>
        </w:rPr>
        <w:tab/>
      </w:r>
      <w:r>
        <w:rPr>
          <w:rFonts w:ascii="Palatino Linotype"/>
          <w:i/>
          <w:sz w:val="24"/>
        </w:rPr>
        <w:t xml:space="preserve">CHAPTER 7.    CONCLUSIONS </w:t>
      </w:r>
      <w:proofErr w:type="gramStart"/>
      <w:r>
        <w:rPr>
          <w:rFonts w:ascii="Palatino Linotype"/>
          <w:i/>
          <w:sz w:val="24"/>
        </w:rPr>
        <w:t>AND  FUTURE</w:t>
      </w:r>
      <w:proofErr w:type="gramEnd"/>
      <w:r>
        <w:rPr>
          <w:rFonts w:ascii="Palatino Linotype"/>
          <w:i/>
          <w:sz w:val="24"/>
        </w:rPr>
        <w:t xml:space="preserve"> </w:t>
      </w:r>
      <w:r>
        <w:rPr>
          <w:rFonts w:ascii="Palatino Linotype"/>
          <w:i/>
          <w:spacing w:val="11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WORK</w:t>
      </w:r>
    </w:p>
    <w:p w:rsidR="002164AE" w:rsidRDefault="002164AE">
      <w:pPr>
        <w:pStyle w:val="BodyText"/>
        <w:rPr>
          <w:rFonts w:ascii="Palatino Linotype"/>
          <w:i/>
          <w:sz w:val="29"/>
        </w:rPr>
      </w:pPr>
    </w:p>
    <w:p w:rsidR="002164AE" w:rsidRDefault="00BF5D25">
      <w:pPr>
        <w:pStyle w:val="BodyText"/>
        <w:spacing w:before="1" w:line="319" w:lineRule="auto"/>
        <w:ind w:left="108" w:right="477"/>
        <w:jc w:val="both"/>
      </w:pPr>
      <w:proofErr w:type="gramStart"/>
      <w:r>
        <w:rPr>
          <w:w w:val="110"/>
        </w:rPr>
        <w:t>of</w:t>
      </w:r>
      <w:proofErr w:type="gramEnd"/>
      <w:r>
        <w:rPr>
          <w:w w:val="110"/>
        </w:rPr>
        <w:t xml:space="preserve"> the SNR. </w:t>
      </w:r>
      <w:r>
        <w:rPr>
          <w:spacing w:val="-4"/>
          <w:w w:val="110"/>
        </w:rPr>
        <w:t xml:space="preserve">Thereby, </w:t>
      </w:r>
      <w:r>
        <w:rPr>
          <w:w w:val="110"/>
        </w:rPr>
        <w:t xml:space="preserve">if the current SNR </w:t>
      </w:r>
      <w:r>
        <w:rPr>
          <w:spacing w:val="-4"/>
          <w:w w:val="110"/>
        </w:rPr>
        <w:t xml:space="preserve">value </w:t>
      </w:r>
      <w:r>
        <w:rPr>
          <w:w w:val="110"/>
        </w:rPr>
        <w:t xml:space="preserve">is below a certain threshold, it might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better to </w:t>
      </w:r>
      <w:r>
        <w:rPr>
          <w:spacing w:val="-3"/>
          <w:w w:val="110"/>
        </w:rPr>
        <w:t xml:space="preserve">leave </w:t>
      </w:r>
      <w:r>
        <w:rPr>
          <w:w w:val="110"/>
        </w:rPr>
        <w:t xml:space="preserve">this slot to a normal collided slot. On the other hand, when the current </w:t>
      </w:r>
      <w:r>
        <w:rPr>
          <w:spacing w:val="-4"/>
          <w:w w:val="110"/>
        </w:rPr>
        <w:t xml:space="preserve">value </w:t>
      </w:r>
      <w:r>
        <w:rPr>
          <w:w w:val="110"/>
        </w:rPr>
        <w:t xml:space="preserve">of the SNR is above this threshold, it would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better to resolve this collided slot to a successful slot.  </w:t>
      </w:r>
      <w:r>
        <w:rPr>
          <w:spacing w:val="-3"/>
          <w:w w:val="110"/>
        </w:rPr>
        <w:t xml:space="preserve">Finally, </w:t>
      </w:r>
      <w:proofErr w:type="spellStart"/>
      <w:ins w:id="51" w:author="Raghda Wahdan" w:date="2017-11-12T19:26:00Z">
        <w:r w:rsidR="007E1CA8">
          <w:rPr>
            <w:spacing w:val="-3"/>
            <w:w w:val="110"/>
          </w:rPr>
          <w:t>a</w:t>
        </w:r>
      </w:ins>
      <w:del w:id="52" w:author="Raghda Wahdan" w:date="2017-11-12T19:26:00Z">
        <w:r w:rsidDel="007E1CA8">
          <w:rPr>
            <w:spacing w:val="-3"/>
            <w:w w:val="110"/>
          </w:rPr>
          <w:delText xml:space="preserve"> </w:delText>
        </w:r>
      </w:del>
      <w:r>
        <w:rPr>
          <w:w w:val="110"/>
        </w:rPr>
        <w:t>practical</w:t>
      </w:r>
      <w:proofErr w:type="spellEnd"/>
      <w:r>
        <w:rPr>
          <w:w w:val="110"/>
        </w:rPr>
        <w:t xml:space="preserve"> assessment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of the proposed </w:t>
      </w:r>
      <w:r>
        <w:rPr>
          <w:spacing w:val="-3"/>
          <w:w w:val="110"/>
        </w:rPr>
        <w:t xml:space="preserve">work </w:t>
      </w:r>
      <w:r>
        <w:rPr>
          <w:w w:val="110"/>
        </w:rPr>
        <w:t xml:space="preserve">through measurements would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beneficial for a more </w:t>
      </w:r>
      <w:del w:id="53" w:author="Raghda Wahdan" w:date="2017-11-12T19:27:00Z">
        <w:r w:rsidDel="007E1CA8">
          <w:rPr>
            <w:w w:val="105"/>
          </w:rPr>
          <w:delText xml:space="preserve">comprehensive </w:delText>
        </w:r>
        <w:r w:rsidDel="007E1CA8">
          <w:rPr>
            <w:spacing w:val="20"/>
            <w:w w:val="105"/>
          </w:rPr>
          <w:delText xml:space="preserve"> </w:delText>
        </w:r>
        <w:r w:rsidR="00443C01" w:rsidDel="007E1CA8">
          <w:rPr>
            <w:w w:val="105"/>
          </w:rPr>
          <w:delText>evaluation</w:delText>
        </w:r>
      </w:del>
      <w:ins w:id="54" w:author="Raghda Wahdan" w:date="2017-11-12T19:27:00Z">
        <w:r w:rsidR="007E1CA8">
          <w:rPr>
            <w:w w:val="105"/>
          </w:rPr>
          <w:t xml:space="preserve">comprehensive </w:t>
        </w:r>
        <w:r w:rsidR="007E1CA8">
          <w:rPr>
            <w:spacing w:val="20"/>
            <w:w w:val="105"/>
          </w:rPr>
          <w:t>eval</w:t>
        </w:r>
        <w:bookmarkStart w:id="55" w:name="_GoBack"/>
        <w:bookmarkEnd w:id="55"/>
        <w:r w:rsidR="007E1CA8">
          <w:rPr>
            <w:spacing w:val="20"/>
            <w:w w:val="105"/>
          </w:rPr>
          <w:t>uation</w:t>
        </w:r>
      </w:ins>
      <w:r w:rsidR="00443C01">
        <w:rPr>
          <w:w w:val="105"/>
        </w:rPr>
        <w:t>.</w:t>
      </w:r>
    </w:p>
    <w:sectPr w:rsidR="002164AE">
      <w:pgSz w:w="11910" w:h="16840"/>
      <w:pgMar w:top="1500" w:right="1680" w:bottom="280" w:left="16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Raghda Wahdan" w:date="2017-11-10T23:38:00Z" w:initials="RW">
    <w:p w:rsidR="00744FC1" w:rsidRDefault="00744FC1">
      <w:pPr>
        <w:pStyle w:val="CommentText"/>
      </w:pPr>
      <w:r>
        <w:rPr>
          <w:rStyle w:val="CommentReference"/>
        </w:rPr>
        <w:annotationRef/>
      </w:r>
      <w:r>
        <w:t xml:space="preserve">It refers to </w:t>
      </w:r>
      <w:proofErr w:type="gramStart"/>
      <w:r>
        <w:t>what ?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4DA9"/>
    <w:multiLevelType w:val="multilevel"/>
    <w:tmpl w:val="591E43D2"/>
    <w:lvl w:ilvl="0">
      <w:start w:val="7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spacing w:val="-1"/>
        <w:w w:val="106"/>
        <w:sz w:val="34"/>
        <w:szCs w:val="34"/>
      </w:rPr>
    </w:lvl>
    <w:lvl w:ilvl="2">
      <w:numFmt w:val="bullet"/>
      <w:lvlText w:val="•"/>
      <w:lvlJc w:val="left"/>
      <w:pPr>
        <w:ind w:left="2521" w:hanging="883"/>
      </w:pPr>
      <w:rPr>
        <w:rFonts w:hint="default"/>
      </w:rPr>
    </w:lvl>
    <w:lvl w:ilvl="3">
      <w:numFmt w:val="bullet"/>
      <w:lvlText w:val="•"/>
      <w:lvlJc w:val="left"/>
      <w:pPr>
        <w:ind w:left="3281" w:hanging="883"/>
      </w:pPr>
      <w:rPr>
        <w:rFonts w:hint="default"/>
      </w:rPr>
    </w:lvl>
    <w:lvl w:ilvl="4">
      <w:numFmt w:val="bullet"/>
      <w:lvlText w:val="•"/>
      <w:lvlJc w:val="left"/>
      <w:pPr>
        <w:ind w:left="4042" w:hanging="883"/>
      </w:pPr>
      <w:rPr>
        <w:rFonts w:hint="default"/>
      </w:rPr>
    </w:lvl>
    <w:lvl w:ilvl="5">
      <w:numFmt w:val="bullet"/>
      <w:lvlText w:val="•"/>
      <w:lvlJc w:val="left"/>
      <w:pPr>
        <w:ind w:left="4802" w:hanging="883"/>
      </w:pPr>
      <w:rPr>
        <w:rFonts w:hint="default"/>
      </w:rPr>
    </w:lvl>
    <w:lvl w:ilvl="6">
      <w:numFmt w:val="bullet"/>
      <w:lvlText w:val="•"/>
      <w:lvlJc w:val="left"/>
      <w:pPr>
        <w:ind w:left="5563" w:hanging="883"/>
      </w:pPr>
      <w:rPr>
        <w:rFonts w:hint="default"/>
      </w:rPr>
    </w:lvl>
    <w:lvl w:ilvl="7">
      <w:numFmt w:val="bullet"/>
      <w:lvlText w:val="•"/>
      <w:lvlJc w:val="left"/>
      <w:pPr>
        <w:ind w:left="6323" w:hanging="883"/>
      </w:pPr>
      <w:rPr>
        <w:rFonts w:hint="default"/>
      </w:rPr>
    </w:lvl>
    <w:lvl w:ilvl="8">
      <w:numFmt w:val="bullet"/>
      <w:lvlText w:val="•"/>
      <w:lvlJc w:val="left"/>
      <w:pPr>
        <w:ind w:left="7084" w:hanging="8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AE"/>
    <w:rsid w:val="002164AE"/>
    <w:rsid w:val="002B4993"/>
    <w:rsid w:val="00443C01"/>
    <w:rsid w:val="005212DC"/>
    <w:rsid w:val="005767B6"/>
    <w:rsid w:val="00744FC1"/>
    <w:rsid w:val="007E1CA8"/>
    <w:rsid w:val="00860B9E"/>
    <w:rsid w:val="00A24FB2"/>
    <w:rsid w:val="00BF5D25"/>
    <w:rsid w:val="00D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394"/>
      <w:ind w:left="480"/>
      <w:jc w:val="both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90" w:hanging="882"/>
      <w:jc w:val="both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882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6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B6"/>
    <w:rPr>
      <w:rFonts w:ascii="Tahoma" w:eastAsia="Garamond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4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F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FC1"/>
    <w:rPr>
      <w:rFonts w:ascii="Garamond" w:eastAsia="Garamond" w:hAnsi="Garamond" w:cs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FC1"/>
    <w:rPr>
      <w:rFonts w:ascii="Garamond" w:eastAsia="Garamond" w:hAnsi="Garamond" w:cs="Garamond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394"/>
      <w:ind w:left="480"/>
      <w:jc w:val="both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90" w:hanging="882"/>
      <w:jc w:val="both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882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6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B6"/>
    <w:rPr>
      <w:rFonts w:ascii="Tahoma" w:eastAsia="Garamond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4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F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FC1"/>
    <w:rPr>
      <w:rFonts w:ascii="Garamond" w:eastAsia="Garamond" w:hAnsi="Garamond" w:cs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FC1"/>
    <w:rPr>
      <w:rFonts w:ascii="Garamond" w:eastAsia="Garamond" w:hAnsi="Garamond" w:cs="Garamon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Implementation of Anti-collision Algorithms for Dense RFID Systems</vt:lpstr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Anti-collision Algorithms for Dense RFID Systems</dc:title>
  <dc:creator>Der Technischen Fakultät der Universität Erlangen-Nürnberg, , zur Erlangung des Grades, , , DOKTOR-INGENIEUR, , , vorgelegt von, , Hazem Abdelaal Ahmed Elsaid Ibrahim , , Supervisor, , Prof. Dr.-Ing. Albert Heuberger</dc:creator>
  <cp:lastModifiedBy>Raghda Wahdan</cp:lastModifiedBy>
  <cp:revision>7</cp:revision>
  <dcterms:created xsi:type="dcterms:W3CDTF">2017-11-05T19:09:00Z</dcterms:created>
  <dcterms:modified xsi:type="dcterms:W3CDTF">2017-11-12T17:27:00Z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2017-11-05T00:00:00Z</vt:filetime>
  </property>
</Properties>
</file>